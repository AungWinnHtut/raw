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E2" w:rsidRDefault="000631E2" w:rsidP="000631E2">
      <w:pPr>
        <w:shd w:val="clear" w:color="auto" w:fill="FFFFFF"/>
        <w:spacing w:after="0" w:line="585" w:lineRule="atLeast"/>
        <w:outlineLvl w:val="0"/>
        <w:rPr>
          <w:rFonts w:ascii="Georgia" w:eastAsia="Times New Roman" w:hAnsi="Georgia" w:cs="Times New Roman"/>
          <w:color w:val="111111"/>
          <w:kern w:val="36"/>
          <w:sz w:val="39"/>
          <w:szCs w:val="39"/>
        </w:rPr>
      </w:pPr>
      <w:r w:rsidRPr="000631E2">
        <w:rPr>
          <w:rFonts w:ascii="Georgia" w:eastAsia="Times New Roman" w:hAnsi="Georgia" w:cs="Times New Roman"/>
          <w:color w:val="111111"/>
          <w:kern w:val="36"/>
          <w:sz w:val="39"/>
          <w:szCs w:val="39"/>
        </w:rPr>
        <w:t xml:space="preserve">25 Most Frequently Used Linux </w:t>
      </w:r>
      <w:proofErr w:type="spellStart"/>
      <w:r w:rsidRPr="000631E2">
        <w:rPr>
          <w:rFonts w:ascii="Georgia" w:eastAsia="Times New Roman" w:hAnsi="Georgia" w:cs="Times New Roman"/>
          <w:color w:val="111111"/>
          <w:kern w:val="36"/>
          <w:sz w:val="39"/>
          <w:szCs w:val="39"/>
        </w:rPr>
        <w:t>IPTables</w:t>
      </w:r>
      <w:proofErr w:type="spellEnd"/>
      <w:r w:rsidRPr="000631E2">
        <w:rPr>
          <w:rFonts w:ascii="Georgia" w:eastAsia="Times New Roman" w:hAnsi="Georgia" w:cs="Times New Roman"/>
          <w:color w:val="111111"/>
          <w:kern w:val="36"/>
          <w:sz w:val="39"/>
          <w:szCs w:val="39"/>
        </w:rPr>
        <w:t xml:space="preserve"> Rules Examples</w:t>
      </w:r>
    </w:p>
    <w:p w:rsidR="000631E2" w:rsidRPr="000631E2" w:rsidRDefault="000631E2" w:rsidP="000631E2">
      <w:pPr>
        <w:shd w:val="clear" w:color="auto" w:fill="FFFFFF"/>
        <w:spacing w:after="0" w:line="585" w:lineRule="atLeast"/>
        <w:outlineLvl w:val="0"/>
        <w:rPr>
          <w:rFonts w:ascii="Georgia" w:eastAsia="Times New Roman" w:hAnsi="Georgia" w:cs="Times New Roman"/>
          <w:color w:val="111111"/>
          <w:kern w:val="36"/>
          <w:sz w:val="39"/>
          <w:szCs w:val="39"/>
        </w:rPr>
      </w:pPr>
      <w:r w:rsidRPr="000631E2">
        <w:rPr>
          <w:rFonts w:ascii="Georgia" w:eastAsia="Times New Roman" w:hAnsi="Georgia" w:cs="Times New Roman"/>
          <w:color w:val="111111"/>
          <w:kern w:val="36"/>
          <w:sz w:val="39"/>
          <w:szCs w:val="39"/>
        </w:rPr>
        <w:t>http://www.thegeekstuff.com/2011/06/iptables-rules-examples/</w:t>
      </w:r>
      <w:bookmarkStart w:id="0" w:name="_GoBack"/>
      <w:bookmarkEnd w:id="0"/>
    </w:p>
    <w:p w:rsidR="000631E2" w:rsidRDefault="000631E2" w:rsidP="000631E2">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 xml:space="preserve">At a first glance, </w:t>
      </w:r>
      <w:proofErr w:type="spellStart"/>
      <w:r>
        <w:rPr>
          <w:rFonts w:ascii="Georgia" w:hAnsi="Georgia"/>
          <w:color w:val="111111"/>
        </w:rPr>
        <w:t>IPTables</w:t>
      </w:r>
      <w:proofErr w:type="spellEnd"/>
      <w:r>
        <w:rPr>
          <w:rFonts w:ascii="Georgia" w:hAnsi="Georgia"/>
          <w:color w:val="111111"/>
        </w:rPr>
        <w:t xml:space="preserve"> rules might look cryptic.</w:t>
      </w:r>
    </w:p>
    <w:p w:rsidR="000631E2" w:rsidRDefault="000631E2" w:rsidP="000631E2">
      <w:pPr>
        <w:pStyle w:val="NormalWeb"/>
        <w:shd w:val="clear" w:color="auto" w:fill="FFFFFF"/>
        <w:spacing w:before="0" w:beforeAutospacing="0" w:after="390" w:afterAutospacing="0" w:line="390" w:lineRule="atLeast"/>
        <w:rPr>
          <w:rFonts w:ascii="Georgia" w:hAnsi="Georgia"/>
          <w:color w:val="111111"/>
        </w:rPr>
      </w:pPr>
    </w:p>
    <w:p w:rsidR="000631E2" w:rsidRDefault="000631E2" w:rsidP="000631E2">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 xml:space="preserve">In this article, I’ve given 25 practical </w:t>
      </w:r>
      <w:proofErr w:type="spellStart"/>
      <w:r>
        <w:rPr>
          <w:rFonts w:ascii="Georgia" w:hAnsi="Georgia"/>
          <w:color w:val="111111"/>
        </w:rPr>
        <w:t>IPTables</w:t>
      </w:r>
      <w:proofErr w:type="spellEnd"/>
      <w:r>
        <w:rPr>
          <w:rFonts w:ascii="Georgia" w:hAnsi="Georgia"/>
          <w:color w:val="111111"/>
        </w:rPr>
        <w:t xml:space="preserve"> rules that you can copy/paste and use it for your needs.</w:t>
      </w:r>
    </w:p>
    <w:p w:rsidR="000631E2" w:rsidRDefault="000631E2" w:rsidP="000631E2">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 xml:space="preserve">These examples will act </w:t>
      </w:r>
      <w:proofErr w:type="gramStart"/>
      <w:r>
        <w:rPr>
          <w:rFonts w:ascii="Georgia" w:hAnsi="Georgia"/>
          <w:color w:val="111111"/>
        </w:rPr>
        <w:t>as a basic templates</w:t>
      </w:r>
      <w:proofErr w:type="gramEnd"/>
      <w:r>
        <w:rPr>
          <w:rFonts w:ascii="Georgia" w:hAnsi="Georgia"/>
          <w:color w:val="111111"/>
        </w:rPr>
        <w:t xml:space="preserve"> for you to tweak these rules to suite your specific requirement.</w:t>
      </w:r>
    </w:p>
    <w:p w:rsidR="000631E2" w:rsidRDefault="000631E2" w:rsidP="000631E2">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 xml:space="preserve">For easy reference, all these 25 </w:t>
      </w:r>
      <w:proofErr w:type="spellStart"/>
      <w:r>
        <w:rPr>
          <w:rFonts w:ascii="Georgia" w:hAnsi="Georgia"/>
          <w:color w:val="111111"/>
        </w:rPr>
        <w:t>iptables</w:t>
      </w:r>
      <w:proofErr w:type="spellEnd"/>
      <w:r>
        <w:rPr>
          <w:rFonts w:ascii="Georgia" w:hAnsi="Georgia"/>
          <w:color w:val="111111"/>
        </w:rPr>
        <w:t xml:space="preserve"> rules are in shell script format:</w:t>
      </w:r>
      <w:r>
        <w:rPr>
          <w:rStyle w:val="apple-converted-space"/>
          <w:rFonts w:ascii="Georgia" w:eastAsiaTheme="majorEastAsia" w:hAnsi="Georgia"/>
          <w:color w:val="111111"/>
        </w:rPr>
        <w:t> </w:t>
      </w:r>
      <w:proofErr w:type="spellStart"/>
      <w:r>
        <w:rPr>
          <w:rFonts w:ascii="Georgia" w:hAnsi="Georgia"/>
          <w:color w:val="111111"/>
        </w:rPr>
        <w:fldChar w:fldCharType="begin"/>
      </w:r>
      <w:r>
        <w:rPr>
          <w:rFonts w:ascii="Georgia" w:hAnsi="Georgia"/>
          <w:color w:val="111111"/>
        </w:rPr>
        <w:instrText xml:space="preserve"> HYPERLINK "http://www.thegeekstuff.com/scripts/iptables-rules" </w:instrText>
      </w:r>
      <w:r>
        <w:rPr>
          <w:rFonts w:ascii="Georgia" w:hAnsi="Georgia"/>
          <w:color w:val="111111"/>
        </w:rPr>
        <w:fldChar w:fldCharType="separate"/>
      </w:r>
      <w:r>
        <w:rPr>
          <w:rStyle w:val="Hyperlink"/>
          <w:rFonts w:ascii="Georgia" w:hAnsi="Georgia"/>
          <w:color w:val="DD0000"/>
        </w:rPr>
        <w:t>iptables</w:t>
      </w:r>
      <w:proofErr w:type="spellEnd"/>
      <w:r>
        <w:rPr>
          <w:rStyle w:val="Hyperlink"/>
          <w:rFonts w:ascii="Georgia" w:hAnsi="Georgia"/>
          <w:color w:val="DD0000"/>
        </w:rPr>
        <w:t>-rules</w:t>
      </w:r>
      <w:r>
        <w:rPr>
          <w:rFonts w:ascii="Georgia" w:hAnsi="Georgia"/>
          <w:color w:val="111111"/>
        </w:rPr>
        <w:fldChar w:fldCharType="end"/>
      </w:r>
      <w:r>
        <w:rPr>
          <w:rFonts w:ascii="Georgia" w:hAnsi="Georgia"/>
          <w:color w:val="111111"/>
        </w:rPr>
        <w:br/>
      </w:r>
    </w:p>
    <w:p w:rsidR="000631E2" w:rsidRDefault="000631E2" w:rsidP="000631E2">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1. Delete Existing Rules</w:t>
      </w:r>
    </w:p>
    <w:p w:rsidR="000631E2" w:rsidRDefault="000631E2" w:rsidP="000631E2">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Before you start building new set of rules, you might want to clean-up all the default rules, and existing rules. Use the</w:t>
      </w:r>
      <w:r>
        <w:rPr>
          <w:rStyle w:val="apple-converted-space"/>
          <w:rFonts w:ascii="Georgia" w:eastAsiaTheme="majorEastAsia" w:hAnsi="Georgia"/>
          <w:color w:val="111111"/>
        </w:rPr>
        <w:t> </w:t>
      </w:r>
      <w:proofErr w:type="spellStart"/>
      <w:r>
        <w:rPr>
          <w:rFonts w:ascii="Georgia" w:hAnsi="Georgia"/>
          <w:color w:val="111111"/>
        </w:rPr>
        <w:fldChar w:fldCharType="begin"/>
      </w:r>
      <w:r>
        <w:rPr>
          <w:rFonts w:ascii="Georgia" w:hAnsi="Georgia"/>
          <w:color w:val="111111"/>
        </w:rPr>
        <w:instrText xml:space="preserve"> HYPERLINK "http://www.thegeekstuff.com/2011/01/redhat-iptables-flush/" </w:instrText>
      </w:r>
      <w:r>
        <w:rPr>
          <w:rFonts w:ascii="Georgia" w:hAnsi="Georgia"/>
          <w:color w:val="111111"/>
        </w:rPr>
        <w:fldChar w:fldCharType="separate"/>
      </w:r>
      <w:r>
        <w:rPr>
          <w:rStyle w:val="Hyperlink"/>
          <w:rFonts w:ascii="Georgia" w:hAnsi="Georgia"/>
          <w:color w:val="DD0000"/>
        </w:rPr>
        <w:t>iptables</w:t>
      </w:r>
      <w:proofErr w:type="spellEnd"/>
      <w:r>
        <w:rPr>
          <w:rStyle w:val="Hyperlink"/>
          <w:rFonts w:ascii="Georgia" w:hAnsi="Georgia"/>
          <w:color w:val="DD0000"/>
        </w:rPr>
        <w:t xml:space="preserve"> flush command</w:t>
      </w:r>
      <w:r>
        <w:rPr>
          <w:rFonts w:ascii="Georgia" w:hAnsi="Georgia"/>
          <w:color w:val="111111"/>
        </w:rPr>
        <w:fldChar w:fldCharType="end"/>
      </w:r>
      <w:r>
        <w:rPr>
          <w:rStyle w:val="apple-converted-space"/>
          <w:rFonts w:ascii="Georgia" w:eastAsiaTheme="majorEastAsia" w:hAnsi="Georgia"/>
          <w:color w:val="111111"/>
        </w:rPr>
        <w:t> </w:t>
      </w:r>
      <w:r>
        <w:rPr>
          <w:rFonts w:ascii="Georgia" w:hAnsi="Georgia"/>
          <w:color w:val="111111"/>
        </w:rPr>
        <w:t>as shown below to do this.</w:t>
      </w:r>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roofErr w:type="spellStart"/>
      <w:proofErr w:type="gramStart"/>
      <w:r>
        <w:rPr>
          <w:rFonts w:ascii="Consolas" w:hAnsi="Consolas" w:cs="Consolas"/>
          <w:color w:val="111111"/>
        </w:rPr>
        <w:t>iptables</w:t>
      </w:r>
      <w:proofErr w:type="spellEnd"/>
      <w:proofErr w:type="gramEnd"/>
      <w:r>
        <w:rPr>
          <w:rFonts w:ascii="Consolas" w:hAnsi="Consolas" w:cs="Consolas"/>
          <w:color w:val="111111"/>
        </w:rPr>
        <w:t xml:space="preserve"> -F</w:t>
      </w:r>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r>
        <w:rPr>
          <w:rFonts w:ascii="Consolas" w:hAnsi="Consolas" w:cs="Consolas"/>
          <w:color w:val="111111"/>
        </w:rPr>
        <w:t>(</w:t>
      </w:r>
      <w:proofErr w:type="gramStart"/>
      <w:r>
        <w:rPr>
          <w:rFonts w:ascii="Consolas" w:hAnsi="Consolas" w:cs="Consolas"/>
          <w:color w:val="111111"/>
        </w:rPr>
        <w:t>or</w:t>
      </w:r>
      <w:proofErr w:type="gramEnd"/>
      <w:r>
        <w:rPr>
          <w:rFonts w:ascii="Consolas" w:hAnsi="Consolas" w:cs="Consolas"/>
          <w:color w:val="111111"/>
        </w:rPr>
        <w:t>)</w:t>
      </w:r>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roofErr w:type="spellStart"/>
      <w:proofErr w:type="gramStart"/>
      <w:r>
        <w:rPr>
          <w:rFonts w:ascii="Consolas" w:hAnsi="Consolas" w:cs="Consolas"/>
          <w:color w:val="111111"/>
        </w:rPr>
        <w:t>iptables</w:t>
      </w:r>
      <w:proofErr w:type="spellEnd"/>
      <w:proofErr w:type="gramEnd"/>
      <w:r>
        <w:rPr>
          <w:rFonts w:ascii="Consolas" w:hAnsi="Consolas" w:cs="Consolas"/>
          <w:color w:val="111111"/>
        </w:rPr>
        <w:t xml:space="preserve"> --flush</w:t>
      </w:r>
    </w:p>
    <w:p w:rsidR="000631E2" w:rsidRDefault="000631E2" w:rsidP="000631E2">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2. Set Default Chain Policies</w:t>
      </w:r>
    </w:p>
    <w:p w:rsidR="000631E2" w:rsidRDefault="000631E2" w:rsidP="000631E2">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The default chain policy is ACCEPT. Change this to DROP for all INPUT, FORWARD, and OUTPUT chains as shown below.</w:t>
      </w:r>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roofErr w:type="spellStart"/>
      <w:proofErr w:type="gramStart"/>
      <w:r>
        <w:rPr>
          <w:rFonts w:ascii="Consolas" w:hAnsi="Consolas" w:cs="Consolas"/>
          <w:color w:val="111111"/>
        </w:rPr>
        <w:lastRenderedPageBreak/>
        <w:t>iptables</w:t>
      </w:r>
      <w:proofErr w:type="spellEnd"/>
      <w:proofErr w:type="gramEnd"/>
      <w:r>
        <w:rPr>
          <w:rFonts w:ascii="Consolas" w:hAnsi="Consolas" w:cs="Consolas"/>
          <w:color w:val="111111"/>
        </w:rPr>
        <w:t xml:space="preserve"> -P INPUT DROP</w:t>
      </w:r>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roofErr w:type="spellStart"/>
      <w:proofErr w:type="gramStart"/>
      <w:r>
        <w:rPr>
          <w:rFonts w:ascii="Consolas" w:hAnsi="Consolas" w:cs="Consolas"/>
          <w:color w:val="111111"/>
        </w:rPr>
        <w:t>iptables</w:t>
      </w:r>
      <w:proofErr w:type="spellEnd"/>
      <w:proofErr w:type="gramEnd"/>
      <w:r>
        <w:rPr>
          <w:rFonts w:ascii="Consolas" w:hAnsi="Consolas" w:cs="Consolas"/>
          <w:color w:val="111111"/>
        </w:rPr>
        <w:t xml:space="preserve"> -P FORWARD DROP</w:t>
      </w:r>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Consolas" w:hAnsi="Consolas" w:cs="Consolas"/>
          <w:color w:val="111111"/>
        </w:rPr>
      </w:pPr>
      <w:proofErr w:type="spellStart"/>
      <w:proofErr w:type="gramStart"/>
      <w:r>
        <w:rPr>
          <w:rFonts w:ascii="Consolas" w:hAnsi="Consolas" w:cs="Consolas"/>
          <w:color w:val="111111"/>
        </w:rPr>
        <w:t>iptables</w:t>
      </w:r>
      <w:proofErr w:type="spellEnd"/>
      <w:proofErr w:type="gramEnd"/>
      <w:r>
        <w:rPr>
          <w:rFonts w:ascii="Consolas" w:hAnsi="Consolas" w:cs="Consolas"/>
          <w:color w:val="111111"/>
        </w:rPr>
        <w:t xml:space="preserve"> -P OUTPUT DROP</w:t>
      </w:r>
    </w:p>
    <w:p w:rsidR="000631E2" w:rsidRDefault="000631E2" w:rsidP="000631E2">
      <w:pPr>
        <w:pStyle w:val="NormalWeb"/>
        <w:shd w:val="clear" w:color="auto" w:fill="FFFFFF"/>
        <w:spacing w:before="0" w:beforeAutospacing="0" w:after="390" w:afterAutospacing="0" w:line="390" w:lineRule="atLeast"/>
        <w:rPr>
          <w:rFonts w:ascii="Georgia" w:hAnsi="Georgia"/>
          <w:color w:val="111111"/>
        </w:rPr>
      </w:pPr>
      <w:r>
        <w:rPr>
          <w:rFonts w:ascii="Georgia" w:hAnsi="Georgia"/>
          <w:color w:val="111111"/>
        </w:rPr>
        <w:t xml:space="preserve">When you make both INPUT, and OUTPUT chain’s default policy as DROP, for every firewall rule requirement you have, you should define two rules. </w:t>
      </w:r>
      <w:proofErr w:type="spellStart"/>
      <w:proofErr w:type="gramStart"/>
      <w:r>
        <w:rPr>
          <w:rFonts w:ascii="Georgia" w:hAnsi="Georgia"/>
          <w:color w:val="111111"/>
        </w:rPr>
        <w:t>i.e</w:t>
      </w:r>
      <w:proofErr w:type="spellEnd"/>
      <w:proofErr w:type="gramEnd"/>
      <w:r>
        <w:rPr>
          <w:rFonts w:ascii="Georgia" w:hAnsi="Georgia"/>
          <w:color w:val="111111"/>
        </w:rPr>
        <w:t xml:space="preserve"> one for incoming and one for outgoing.</w:t>
      </w:r>
    </w:p>
    <w:p w:rsidR="000631E2" w:rsidRDefault="000631E2" w:rsidP="000631E2">
      <w:pPr>
        <w:pStyle w:val="NormalWeb"/>
        <w:shd w:val="clear" w:color="auto" w:fill="FFFFFF"/>
        <w:spacing w:before="0" w:beforeAutospacing="0" w:after="390" w:afterAutospacing="0" w:line="390" w:lineRule="atLeast"/>
        <w:rPr>
          <w:ins w:id="1" w:author="Unknown"/>
          <w:rFonts w:ascii="Georgia" w:hAnsi="Georgia"/>
          <w:color w:val="111111"/>
        </w:rPr>
      </w:pPr>
      <w:ins w:id="2" w:author="Unknown">
        <w:r>
          <w:rPr>
            <w:rFonts w:ascii="Georgia" w:hAnsi="Georgia"/>
            <w:color w:val="111111"/>
          </w:rPr>
          <w:t>In all our examples below, we have two rules for each scenario, as we’ve set DROP as default policy for both INPUT and OUTPUT chain.</w:t>
        </w:r>
      </w:ins>
    </w:p>
    <w:p w:rsidR="000631E2" w:rsidRDefault="000631E2" w:rsidP="000631E2">
      <w:pPr>
        <w:pStyle w:val="NormalWeb"/>
        <w:shd w:val="clear" w:color="auto" w:fill="FFFFFF"/>
        <w:spacing w:before="0" w:beforeAutospacing="0" w:after="390" w:afterAutospacing="0" w:line="390" w:lineRule="atLeast"/>
        <w:rPr>
          <w:ins w:id="3" w:author="Unknown"/>
          <w:rFonts w:ascii="Georgia" w:hAnsi="Georgia"/>
          <w:color w:val="111111"/>
        </w:rPr>
      </w:pPr>
      <w:ins w:id="4" w:author="Unknown">
        <w:r>
          <w:rPr>
            <w:rFonts w:ascii="Georgia" w:hAnsi="Georgia"/>
            <w:color w:val="111111"/>
          </w:rPr>
          <w:t xml:space="preserve">If you trust your internal users, you can omit the last line above. </w:t>
        </w:r>
        <w:proofErr w:type="spellStart"/>
        <w:proofErr w:type="gramStart"/>
        <w:r>
          <w:rPr>
            <w:rFonts w:ascii="Georgia" w:hAnsi="Georgia"/>
            <w:color w:val="111111"/>
          </w:rPr>
          <w:t>i.e</w:t>
        </w:r>
        <w:proofErr w:type="spellEnd"/>
        <w:proofErr w:type="gramEnd"/>
        <w:r>
          <w:rPr>
            <w:rFonts w:ascii="Georgia" w:hAnsi="Georgia"/>
            <w:color w:val="111111"/>
          </w:rPr>
          <w:t xml:space="preserve"> Do not DROP all outgoing packets by default. In that case, for every firewall rule requirement you have, you just have to define only one rule. </w:t>
        </w:r>
        <w:proofErr w:type="spellStart"/>
        <w:proofErr w:type="gramStart"/>
        <w:r>
          <w:rPr>
            <w:rFonts w:ascii="Georgia" w:hAnsi="Georgia"/>
            <w:color w:val="111111"/>
          </w:rPr>
          <w:t>i.e</w:t>
        </w:r>
        <w:proofErr w:type="spellEnd"/>
        <w:proofErr w:type="gramEnd"/>
        <w:r>
          <w:rPr>
            <w:rFonts w:ascii="Georgia" w:hAnsi="Georgia"/>
            <w:color w:val="111111"/>
          </w:rPr>
          <w:t xml:space="preserve"> define rule only for incoming, as the outgoing is ACCEPT for all packets.</w:t>
        </w:r>
      </w:ins>
    </w:p>
    <w:p w:rsidR="000631E2" w:rsidRDefault="000631E2" w:rsidP="000631E2">
      <w:pPr>
        <w:pStyle w:val="NormalWeb"/>
        <w:shd w:val="clear" w:color="auto" w:fill="FFFFFF"/>
        <w:spacing w:before="0" w:beforeAutospacing="0" w:after="0" w:afterAutospacing="0" w:line="390" w:lineRule="atLeast"/>
        <w:rPr>
          <w:ins w:id="5" w:author="Unknown"/>
          <w:rFonts w:ascii="Georgia" w:hAnsi="Georgia"/>
          <w:color w:val="111111"/>
        </w:rPr>
      </w:pPr>
      <w:ins w:id="6" w:author="Unknown">
        <w:r>
          <w:rPr>
            <w:rStyle w:val="Strong"/>
            <w:rFonts w:ascii="Georgia" w:hAnsi="Georgia"/>
            <w:color w:val="111111"/>
          </w:rPr>
          <w:t>Note:</w:t>
        </w:r>
        <w:r>
          <w:rPr>
            <w:rStyle w:val="apple-converted-space"/>
            <w:rFonts w:ascii="Georgia" w:eastAsiaTheme="majorEastAsia" w:hAnsi="Georgia"/>
            <w:color w:val="111111"/>
          </w:rPr>
          <w:t> </w:t>
        </w:r>
        <w:r>
          <w:rPr>
            <w:rFonts w:ascii="Georgia" w:hAnsi="Georgia"/>
            <w:color w:val="111111"/>
          </w:rPr>
          <w:t>If you don’t know what a chain means, you should first familiarize yourself with the</w:t>
        </w:r>
        <w:r>
          <w:rPr>
            <w:rStyle w:val="apple-converted-space"/>
            <w:rFonts w:ascii="Georgia" w:eastAsiaTheme="majorEastAsia" w:hAnsi="Georgia"/>
            <w:color w:val="111111"/>
          </w:rPr>
          <w:t> </w:t>
        </w:r>
        <w:proofErr w:type="spellStart"/>
        <w:r>
          <w:rPr>
            <w:rFonts w:ascii="Georgia" w:hAnsi="Georgia"/>
            <w:color w:val="111111"/>
          </w:rPr>
          <w:fldChar w:fldCharType="begin"/>
        </w:r>
        <w:r>
          <w:rPr>
            <w:rFonts w:ascii="Georgia" w:hAnsi="Georgia"/>
            <w:color w:val="111111"/>
          </w:rPr>
          <w:instrText xml:space="preserve"> HYPERLINK "http://www.thegeekstuff.com/2011/01/iptables-fundamentals/" </w:instrText>
        </w:r>
        <w:r>
          <w:rPr>
            <w:rFonts w:ascii="Georgia" w:hAnsi="Georgia"/>
            <w:color w:val="111111"/>
          </w:rPr>
          <w:fldChar w:fldCharType="separate"/>
        </w:r>
        <w:r>
          <w:rPr>
            <w:rStyle w:val="Hyperlink"/>
            <w:rFonts w:ascii="Georgia" w:hAnsi="Georgia"/>
            <w:color w:val="DD0000"/>
          </w:rPr>
          <w:t>IPTables</w:t>
        </w:r>
        <w:proofErr w:type="spellEnd"/>
        <w:r>
          <w:rPr>
            <w:rStyle w:val="Hyperlink"/>
            <w:rFonts w:ascii="Georgia" w:hAnsi="Georgia"/>
            <w:color w:val="DD0000"/>
          </w:rPr>
          <w:t xml:space="preserve"> fundamentals</w:t>
        </w:r>
        <w:r>
          <w:rPr>
            <w:rFonts w:ascii="Georgia" w:hAnsi="Georgia"/>
            <w:color w:val="111111"/>
          </w:rPr>
          <w:fldChar w:fldCharType="end"/>
        </w:r>
        <w:r>
          <w:rPr>
            <w:rFonts w:ascii="Georgia" w:hAnsi="Georgia"/>
            <w:color w:val="111111"/>
          </w:rPr>
          <w:t>.</w:t>
        </w:r>
      </w:ins>
    </w:p>
    <w:p w:rsidR="000631E2" w:rsidRDefault="000631E2" w:rsidP="000631E2">
      <w:pPr>
        <w:pStyle w:val="Heading3"/>
        <w:shd w:val="clear" w:color="auto" w:fill="FFFFFF"/>
        <w:spacing w:before="440" w:after="147" w:line="293" w:lineRule="atLeast"/>
        <w:rPr>
          <w:ins w:id="7" w:author="Unknown"/>
          <w:rFonts w:ascii="Georgia" w:hAnsi="Georgia"/>
          <w:b w:val="0"/>
          <w:bCs w:val="0"/>
          <w:color w:val="111111"/>
          <w:sz w:val="31"/>
          <w:szCs w:val="31"/>
        </w:rPr>
      </w:pPr>
      <w:ins w:id="8" w:author="Unknown">
        <w:r>
          <w:rPr>
            <w:rFonts w:ascii="Georgia" w:hAnsi="Georgia"/>
            <w:b w:val="0"/>
            <w:bCs w:val="0"/>
            <w:color w:val="111111"/>
            <w:sz w:val="31"/>
            <w:szCs w:val="31"/>
          </w:rPr>
          <w:t xml:space="preserve">3. Block a Specific </w:t>
        </w:r>
        <w:proofErr w:type="spellStart"/>
        <w:r>
          <w:rPr>
            <w:rFonts w:ascii="Georgia" w:hAnsi="Georgia"/>
            <w:b w:val="0"/>
            <w:bCs w:val="0"/>
            <w:color w:val="111111"/>
            <w:sz w:val="31"/>
            <w:szCs w:val="31"/>
          </w:rPr>
          <w:t>ip</w:t>
        </w:r>
        <w:proofErr w:type="spellEnd"/>
        <w:r>
          <w:rPr>
            <w:rFonts w:ascii="Georgia" w:hAnsi="Georgia"/>
            <w:b w:val="0"/>
            <w:bCs w:val="0"/>
            <w:color w:val="111111"/>
            <w:sz w:val="31"/>
            <w:szCs w:val="31"/>
          </w:rPr>
          <w:t>-address</w:t>
        </w:r>
      </w:ins>
    </w:p>
    <w:p w:rsidR="000631E2" w:rsidRDefault="000631E2" w:rsidP="000631E2">
      <w:pPr>
        <w:pStyle w:val="NormalWeb"/>
        <w:shd w:val="clear" w:color="auto" w:fill="FFFFFF"/>
        <w:spacing w:before="0" w:beforeAutospacing="0" w:after="390" w:afterAutospacing="0" w:line="390" w:lineRule="atLeast"/>
        <w:rPr>
          <w:ins w:id="9" w:author="Unknown"/>
          <w:rFonts w:ascii="Georgia" w:hAnsi="Georgia"/>
          <w:color w:val="111111"/>
        </w:rPr>
      </w:pPr>
      <w:ins w:id="10" w:author="Unknown">
        <w:r>
          <w:rPr>
            <w:rFonts w:ascii="Georgia" w:hAnsi="Georgia"/>
            <w:color w:val="111111"/>
          </w:rPr>
          <w:t xml:space="preserve">Before we </w:t>
        </w:r>
        <w:proofErr w:type="gramStart"/>
        <w:r>
          <w:rPr>
            <w:rFonts w:ascii="Georgia" w:hAnsi="Georgia"/>
            <w:color w:val="111111"/>
          </w:rPr>
          <w:t>proceed</w:t>
        </w:r>
        <w:proofErr w:type="gramEnd"/>
        <w:r>
          <w:rPr>
            <w:rFonts w:ascii="Georgia" w:hAnsi="Georgia"/>
            <w:color w:val="111111"/>
          </w:rPr>
          <w:t xml:space="preserve"> further will other examples, if you want to block a specific </w:t>
        </w:r>
        <w:proofErr w:type="spellStart"/>
        <w:r>
          <w:rPr>
            <w:rFonts w:ascii="Georgia" w:hAnsi="Georgia"/>
            <w:color w:val="111111"/>
          </w:rPr>
          <w:t>ip</w:t>
        </w:r>
        <w:proofErr w:type="spellEnd"/>
        <w:r>
          <w:rPr>
            <w:rFonts w:ascii="Georgia" w:hAnsi="Georgia"/>
            <w:color w:val="111111"/>
          </w:rPr>
          <w:t>-address, you should do that first as shown below. Change the “</w:t>
        </w:r>
        <w:proofErr w:type="spellStart"/>
        <w:r>
          <w:rPr>
            <w:rFonts w:ascii="Georgia" w:hAnsi="Georgia"/>
            <w:color w:val="111111"/>
          </w:rPr>
          <w:t>x.x.x.x</w:t>
        </w:r>
        <w:proofErr w:type="spellEnd"/>
        <w:r>
          <w:rPr>
            <w:rFonts w:ascii="Georgia" w:hAnsi="Georgia"/>
            <w:color w:val="111111"/>
          </w:rPr>
          <w:t xml:space="preserve">” in the following example to the specific </w:t>
        </w:r>
        <w:proofErr w:type="spellStart"/>
        <w:r>
          <w:rPr>
            <w:rFonts w:ascii="Georgia" w:hAnsi="Georgia"/>
            <w:color w:val="111111"/>
          </w:rPr>
          <w:t>ip</w:t>
        </w:r>
        <w:proofErr w:type="spellEnd"/>
        <w:r>
          <w:rPr>
            <w:rFonts w:ascii="Georgia" w:hAnsi="Georgia"/>
            <w:color w:val="111111"/>
          </w:rPr>
          <w:t>-address that you like to block.</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 w:author="Unknown"/>
          <w:rFonts w:ascii="Consolas" w:hAnsi="Consolas" w:cs="Consolas"/>
          <w:color w:val="111111"/>
        </w:rPr>
      </w:pPr>
      <w:ins w:id="12" w:author="Unknown">
        <w:r>
          <w:rPr>
            <w:rFonts w:ascii="Consolas" w:hAnsi="Consolas" w:cs="Consolas"/>
            <w:color w:val="111111"/>
          </w:rPr>
          <w:t>BLOCK_THIS_IP="</w:t>
        </w:r>
        <w:proofErr w:type="spellStart"/>
        <w:r>
          <w:rPr>
            <w:rFonts w:ascii="Consolas" w:hAnsi="Consolas" w:cs="Consolas"/>
            <w:color w:val="111111"/>
          </w:rPr>
          <w:t>x.x.x.x</w:t>
        </w:r>
        <w:proofErr w:type="spellEnd"/>
        <w:r>
          <w:rPr>
            <w:rFonts w:ascii="Consolas" w:hAnsi="Consolas" w:cs="Consolas"/>
            <w:color w:val="111111"/>
          </w:rPr>
          <w: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 w:author="Unknown"/>
          <w:rFonts w:ascii="Consolas" w:hAnsi="Consolas" w:cs="Consolas"/>
          <w:color w:val="111111"/>
        </w:rPr>
      </w:pPr>
      <w:proofErr w:type="spellStart"/>
      <w:proofErr w:type="gramStart"/>
      <w:ins w:id="14" w:author="Unknown">
        <w:r>
          <w:rPr>
            <w:rFonts w:ascii="Consolas" w:hAnsi="Consolas" w:cs="Consolas"/>
            <w:color w:val="111111"/>
          </w:rPr>
          <w:t>iptables</w:t>
        </w:r>
        <w:proofErr w:type="spellEnd"/>
        <w:proofErr w:type="gramEnd"/>
        <w:r>
          <w:rPr>
            <w:rFonts w:ascii="Consolas" w:hAnsi="Consolas" w:cs="Consolas"/>
            <w:color w:val="111111"/>
          </w:rPr>
          <w:t xml:space="preserve"> -A INPUT -s "$BLOCK_THIS_IP" -j DROP</w:t>
        </w:r>
      </w:ins>
    </w:p>
    <w:p w:rsidR="000631E2" w:rsidRDefault="000631E2" w:rsidP="000631E2">
      <w:pPr>
        <w:pStyle w:val="NormalWeb"/>
        <w:shd w:val="clear" w:color="auto" w:fill="FFFFFF"/>
        <w:spacing w:before="0" w:beforeAutospacing="0" w:after="390" w:afterAutospacing="0" w:line="390" w:lineRule="atLeast"/>
        <w:rPr>
          <w:ins w:id="15" w:author="Unknown"/>
          <w:rFonts w:ascii="Georgia" w:hAnsi="Georgia"/>
          <w:color w:val="111111"/>
        </w:rPr>
      </w:pPr>
      <w:ins w:id="16" w:author="Unknown">
        <w:r>
          <w:rPr>
            <w:rFonts w:ascii="Georgia" w:hAnsi="Georgia"/>
            <w:color w:val="111111"/>
          </w:rPr>
          <w:lastRenderedPageBreak/>
          <w:t xml:space="preserve">This is helpful when you find some strange activities from a specific </w:t>
        </w:r>
        <w:proofErr w:type="spellStart"/>
        <w:r>
          <w:rPr>
            <w:rFonts w:ascii="Georgia" w:hAnsi="Georgia"/>
            <w:color w:val="111111"/>
          </w:rPr>
          <w:t>ip</w:t>
        </w:r>
        <w:proofErr w:type="spellEnd"/>
        <w:r>
          <w:rPr>
            <w:rFonts w:ascii="Georgia" w:hAnsi="Georgia"/>
            <w:color w:val="111111"/>
          </w:rPr>
          <w:t xml:space="preserve">-address in your log files, and you want to temporarily block that </w:t>
        </w:r>
        <w:proofErr w:type="spellStart"/>
        <w:r>
          <w:rPr>
            <w:rFonts w:ascii="Georgia" w:hAnsi="Georgia"/>
            <w:color w:val="111111"/>
          </w:rPr>
          <w:t>ip</w:t>
        </w:r>
        <w:proofErr w:type="spellEnd"/>
        <w:r>
          <w:rPr>
            <w:rFonts w:ascii="Georgia" w:hAnsi="Georgia"/>
            <w:color w:val="111111"/>
          </w:rPr>
          <w:t>-address while you do further research.</w:t>
        </w:r>
      </w:ins>
    </w:p>
    <w:p w:rsidR="000631E2" w:rsidRDefault="000631E2" w:rsidP="000631E2">
      <w:pPr>
        <w:pStyle w:val="NormalWeb"/>
        <w:shd w:val="clear" w:color="auto" w:fill="FFFFFF"/>
        <w:spacing w:before="0" w:beforeAutospacing="0" w:after="390" w:afterAutospacing="0" w:line="390" w:lineRule="atLeast"/>
        <w:rPr>
          <w:ins w:id="17" w:author="Unknown"/>
          <w:rFonts w:ascii="Georgia" w:hAnsi="Georgia"/>
          <w:color w:val="111111"/>
        </w:rPr>
      </w:pPr>
      <w:ins w:id="18" w:author="Unknown">
        <w:r>
          <w:rPr>
            <w:rFonts w:ascii="Georgia" w:hAnsi="Georgia"/>
            <w:color w:val="111111"/>
          </w:rPr>
          <w:t xml:space="preserve">You can also use one of the following variations, which blocks only TCP traffic on eth0 connection for this </w:t>
        </w:r>
        <w:proofErr w:type="spellStart"/>
        <w:r>
          <w:rPr>
            <w:rFonts w:ascii="Georgia" w:hAnsi="Georgia"/>
            <w:color w:val="111111"/>
          </w:rPr>
          <w:t>ip</w:t>
        </w:r>
        <w:proofErr w:type="spellEnd"/>
        <w:r>
          <w:rPr>
            <w:rFonts w:ascii="Georgia" w:hAnsi="Georgia"/>
            <w:color w:val="111111"/>
          </w:rPr>
          <w:t>-address.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 w:author="Unknown"/>
          <w:rFonts w:ascii="Consolas" w:hAnsi="Consolas" w:cs="Consolas"/>
          <w:color w:val="111111"/>
        </w:rPr>
      </w:pPr>
      <w:proofErr w:type="spellStart"/>
      <w:proofErr w:type="gramStart"/>
      <w:ins w:id="20" w:author="Unknown">
        <w:r>
          <w:rPr>
            <w:rFonts w:ascii="Consolas" w:hAnsi="Consolas" w:cs="Consolas"/>
            <w:color w:val="111111"/>
          </w:rPr>
          <w:t>iptables</w:t>
        </w:r>
        <w:proofErr w:type="spellEnd"/>
        <w:proofErr w:type="gramEnd"/>
        <w:r>
          <w:rPr>
            <w:rFonts w:ascii="Consolas" w:hAnsi="Consolas" w:cs="Consolas"/>
            <w:color w:val="111111"/>
          </w:rPr>
          <w:t xml:space="preserve"> -A INPUT -i eth0 -s "$BLOCK_THIS_IP" -j DROP</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 w:author="Unknown"/>
          <w:rFonts w:ascii="Consolas" w:hAnsi="Consolas" w:cs="Consolas"/>
          <w:color w:val="111111"/>
        </w:rPr>
      </w:pPr>
      <w:proofErr w:type="spellStart"/>
      <w:proofErr w:type="gramStart"/>
      <w:ins w:id="22"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 "$BLOCK_THIS_IP" -j DROP</w:t>
        </w:r>
      </w:ins>
    </w:p>
    <w:p w:rsidR="000631E2" w:rsidRDefault="000631E2" w:rsidP="000631E2">
      <w:pPr>
        <w:pStyle w:val="Heading3"/>
        <w:shd w:val="clear" w:color="auto" w:fill="FFFFFF"/>
        <w:spacing w:before="440" w:after="147" w:line="293" w:lineRule="atLeast"/>
        <w:rPr>
          <w:ins w:id="23" w:author="Unknown"/>
          <w:rFonts w:ascii="Georgia" w:hAnsi="Georgia" w:cs="Times New Roman"/>
          <w:b w:val="0"/>
          <w:bCs w:val="0"/>
          <w:color w:val="111111"/>
          <w:sz w:val="31"/>
          <w:szCs w:val="31"/>
        </w:rPr>
      </w:pPr>
      <w:ins w:id="24" w:author="Unknown">
        <w:r>
          <w:rPr>
            <w:rFonts w:ascii="Georgia" w:hAnsi="Georgia"/>
            <w:b w:val="0"/>
            <w:bCs w:val="0"/>
            <w:color w:val="111111"/>
            <w:sz w:val="31"/>
            <w:szCs w:val="31"/>
          </w:rPr>
          <w:t>4. Allow ALL Incoming SSH</w:t>
        </w:r>
      </w:ins>
    </w:p>
    <w:p w:rsidR="000631E2" w:rsidRDefault="000631E2" w:rsidP="000631E2">
      <w:pPr>
        <w:pStyle w:val="NormalWeb"/>
        <w:shd w:val="clear" w:color="auto" w:fill="FFFFFF"/>
        <w:spacing w:before="0" w:beforeAutospacing="0" w:after="390" w:afterAutospacing="0" w:line="390" w:lineRule="atLeast"/>
        <w:rPr>
          <w:ins w:id="25" w:author="Unknown"/>
          <w:rFonts w:ascii="Georgia" w:hAnsi="Georgia"/>
          <w:color w:val="111111"/>
        </w:rPr>
      </w:pPr>
      <w:ins w:id="26" w:author="Unknown">
        <w:r>
          <w:rPr>
            <w:rFonts w:ascii="Georgia" w:hAnsi="Georgia"/>
            <w:color w:val="111111"/>
          </w:rPr>
          <w:t xml:space="preserve">The following rules allow ALL incoming </w:t>
        </w:r>
        <w:proofErr w:type="spellStart"/>
        <w:proofErr w:type="gramStart"/>
        <w:r>
          <w:rPr>
            <w:rFonts w:ascii="Georgia" w:hAnsi="Georgia"/>
            <w:color w:val="111111"/>
          </w:rPr>
          <w:t>ssh</w:t>
        </w:r>
        <w:proofErr w:type="spellEnd"/>
        <w:proofErr w:type="gramEnd"/>
        <w:r>
          <w:rPr>
            <w:rFonts w:ascii="Georgia" w:hAnsi="Georgia"/>
            <w:color w:val="111111"/>
          </w:rPr>
          <w:t xml:space="preserve"> connections on eth0 interface.</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 w:author="Unknown"/>
          <w:rFonts w:ascii="Consolas" w:hAnsi="Consolas" w:cs="Consolas"/>
          <w:color w:val="111111"/>
        </w:rPr>
      </w:pPr>
      <w:proofErr w:type="spellStart"/>
      <w:proofErr w:type="gramStart"/>
      <w:ins w:id="28"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22 -m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9" w:author="Unknown"/>
          <w:rFonts w:ascii="Consolas" w:hAnsi="Consolas" w:cs="Consolas"/>
          <w:color w:val="111111"/>
        </w:rPr>
      </w:pPr>
      <w:proofErr w:type="spellStart"/>
      <w:proofErr w:type="gramStart"/>
      <w:ins w:id="30"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22 -m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0" w:afterAutospacing="0" w:line="390" w:lineRule="atLeast"/>
        <w:rPr>
          <w:ins w:id="31" w:author="Unknown"/>
          <w:rFonts w:ascii="Georgia" w:hAnsi="Georgia"/>
          <w:color w:val="111111"/>
        </w:rPr>
      </w:pPr>
      <w:ins w:id="32" w:author="Unknown">
        <w:r>
          <w:rPr>
            <w:rStyle w:val="Strong"/>
            <w:rFonts w:ascii="Georgia" w:hAnsi="Georgia"/>
            <w:color w:val="111111"/>
          </w:rPr>
          <w:t>Note</w:t>
        </w:r>
        <w:r>
          <w:rPr>
            <w:rFonts w:ascii="Georgia" w:hAnsi="Georgia"/>
            <w:color w:val="111111"/>
          </w:rPr>
          <w:t>: If you like to understand exactly what each and every one of the arguments means, you should read</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"http://www.thegeekstuff.com/2011/02/iptables-add-rule/" </w:instrText>
        </w:r>
        <w:r>
          <w:rPr>
            <w:rFonts w:ascii="Georgia" w:hAnsi="Georgia"/>
            <w:color w:val="111111"/>
          </w:rPr>
          <w:fldChar w:fldCharType="separate"/>
        </w:r>
        <w:r>
          <w:rPr>
            <w:rStyle w:val="Hyperlink"/>
            <w:rFonts w:ascii="Georgia" w:hAnsi="Georgia"/>
            <w:color w:val="DD0000"/>
          </w:rPr>
          <w:t xml:space="preserve">How to Add </w:t>
        </w:r>
        <w:proofErr w:type="spellStart"/>
        <w:r>
          <w:rPr>
            <w:rStyle w:val="Hyperlink"/>
            <w:rFonts w:ascii="Georgia" w:hAnsi="Georgia"/>
            <w:color w:val="DD0000"/>
          </w:rPr>
          <w:t>IPTables</w:t>
        </w:r>
        <w:proofErr w:type="spellEnd"/>
        <w:r>
          <w:rPr>
            <w:rStyle w:val="Hyperlink"/>
            <w:rFonts w:ascii="Georgia" w:hAnsi="Georgia"/>
            <w:color w:val="DD0000"/>
          </w:rPr>
          <w:t xml:space="preserve"> Firewall Rules</w:t>
        </w:r>
        <w:r>
          <w:rPr>
            <w:rFonts w:ascii="Georgia" w:hAnsi="Georgia"/>
            <w:color w:val="111111"/>
          </w:rPr>
          <w:fldChar w:fldCharType="end"/>
        </w:r>
      </w:ins>
    </w:p>
    <w:p w:rsidR="000631E2" w:rsidRDefault="000631E2" w:rsidP="000631E2">
      <w:pPr>
        <w:pStyle w:val="Heading3"/>
        <w:shd w:val="clear" w:color="auto" w:fill="FFFFFF"/>
        <w:spacing w:before="440" w:after="147" w:line="293" w:lineRule="atLeast"/>
        <w:rPr>
          <w:ins w:id="33" w:author="Unknown"/>
          <w:rFonts w:ascii="Georgia" w:hAnsi="Georgia"/>
          <w:b w:val="0"/>
          <w:bCs w:val="0"/>
          <w:color w:val="111111"/>
          <w:sz w:val="31"/>
          <w:szCs w:val="31"/>
        </w:rPr>
      </w:pPr>
      <w:ins w:id="34" w:author="Unknown">
        <w:r>
          <w:rPr>
            <w:rFonts w:ascii="Georgia" w:hAnsi="Georgia"/>
            <w:b w:val="0"/>
            <w:bCs w:val="0"/>
            <w:color w:val="111111"/>
            <w:sz w:val="31"/>
            <w:szCs w:val="31"/>
          </w:rPr>
          <w:t xml:space="preserve">5. Allow Incoming SSH only from a </w:t>
        </w:r>
        <w:proofErr w:type="spellStart"/>
        <w:r>
          <w:rPr>
            <w:rFonts w:ascii="Georgia" w:hAnsi="Georgia"/>
            <w:b w:val="0"/>
            <w:bCs w:val="0"/>
            <w:color w:val="111111"/>
            <w:sz w:val="31"/>
            <w:szCs w:val="31"/>
          </w:rPr>
          <w:t>Sepcific</w:t>
        </w:r>
        <w:proofErr w:type="spellEnd"/>
        <w:r>
          <w:rPr>
            <w:rFonts w:ascii="Georgia" w:hAnsi="Georgia"/>
            <w:b w:val="0"/>
            <w:bCs w:val="0"/>
            <w:color w:val="111111"/>
            <w:sz w:val="31"/>
            <w:szCs w:val="31"/>
          </w:rPr>
          <w:t xml:space="preserve"> Network</w:t>
        </w:r>
      </w:ins>
    </w:p>
    <w:p w:rsidR="000631E2" w:rsidRDefault="000631E2" w:rsidP="000631E2">
      <w:pPr>
        <w:pStyle w:val="NormalWeb"/>
        <w:shd w:val="clear" w:color="auto" w:fill="FFFFFF"/>
        <w:spacing w:before="0" w:beforeAutospacing="0" w:after="390" w:afterAutospacing="0" w:line="390" w:lineRule="atLeast"/>
        <w:rPr>
          <w:ins w:id="35" w:author="Unknown"/>
          <w:rFonts w:ascii="Georgia" w:hAnsi="Georgia"/>
          <w:color w:val="111111"/>
        </w:rPr>
      </w:pPr>
      <w:ins w:id="36" w:author="Unknown">
        <w:r>
          <w:rPr>
            <w:rFonts w:ascii="Georgia" w:hAnsi="Georgia"/>
            <w:color w:val="111111"/>
          </w:rPr>
          <w:t xml:space="preserve">The following rules allow incoming </w:t>
        </w:r>
        <w:proofErr w:type="spellStart"/>
        <w:proofErr w:type="gramStart"/>
        <w:r>
          <w:rPr>
            <w:rFonts w:ascii="Georgia" w:hAnsi="Georgia"/>
            <w:color w:val="111111"/>
          </w:rPr>
          <w:t>ssh</w:t>
        </w:r>
        <w:proofErr w:type="spellEnd"/>
        <w:proofErr w:type="gramEnd"/>
        <w:r>
          <w:rPr>
            <w:rFonts w:ascii="Georgia" w:hAnsi="Georgia"/>
            <w:color w:val="111111"/>
          </w:rPr>
          <w:t xml:space="preserve"> connections only from 192.168.100.X network.</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7" w:author="Unknown"/>
          <w:rFonts w:ascii="Consolas" w:hAnsi="Consolas" w:cs="Consolas"/>
          <w:color w:val="111111"/>
        </w:rPr>
      </w:pPr>
      <w:proofErr w:type="spellStart"/>
      <w:proofErr w:type="gramStart"/>
      <w:ins w:id="38"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 192.168.100.0/24 --</w:t>
        </w:r>
        <w:proofErr w:type="spellStart"/>
        <w:r>
          <w:rPr>
            <w:rFonts w:ascii="Consolas" w:hAnsi="Consolas" w:cs="Consolas"/>
            <w:color w:val="111111"/>
          </w:rPr>
          <w:t>dport</w:t>
        </w:r>
        <w:proofErr w:type="spellEnd"/>
        <w:r>
          <w:rPr>
            <w:rFonts w:ascii="Consolas" w:hAnsi="Consolas" w:cs="Consolas"/>
            <w:color w:val="111111"/>
          </w:rPr>
          <w:t xml:space="preserve"> 22 -m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39" w:author="Unknown"/>
          <w:rFonts w:ascii="Consolas" w:hAnsi="Consolas" w:cs="Consolas"/>
          <w:color w:val="111111"/>
        </w:rPr>
      </w:pPr>
      <w:proofErr w:type="spellStart"/>
      <w:proofErr w:type="gramStart"/>
      <w:ins w:id="40"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22 -m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390" w:afterAutospacing="0" w:line="390" w:lineRule="atLeast"/>
        <w:rPr>
          <w:ins w:id="41" w:author="Unknown"/>
          <w:rFonts w:ascii="Georgia" w:hAnsi="Georgia"/>
          <w:color w:val="111111"/>
        </w:rPr>
      </w:pPr>
      <w:ins w:id="42" w:author="Unknown">
        <w:r>
          <w:rPr>
            <w:rFonts w:ascii="Georgia" w:hAnsi="Georgia"/>
            <w:color w:val="111111"/>
          </w:rPr>
          <w:lastRenderedPageBreak/>
          <w:t xml:space="preserve">In the above example, instead of /24, you can also use the full subnet mask. </w:t>
        </w:r>
        <w:proofErr w:type="spellStart"/>
        <w:proofErr w:type="gramStart"/>
        <w:r>
          <w:rPr>
            <w:rFonts w:ascii="Georgia" w:hAnsi="Georgia"/>
            <w:color w:val="111111"/>
          </w:rPr>
          <w:t>i.e</w:t>
        </w:r>
        <w:proofErr w:type="spellEnd"/>
        <w:r>
          <w:rPr>
            <w:rFonts w:ascii="Georgia" w:hAnsi="Georgia"/>
            <w:color w:val="111111"/>
          </w:rPr>
          <w:t xml:space="preserve"> “192.168.100.0/255.255.255.0″.</w:t>
        </w:r>
        <w:proofErr w:type="gramEnd"/>
      </w:ins>
    </w:p>
    <w:p w:rsidR="000631E2" w:rsidRDefault="000631E2" w:rsidP="000631E2">
      <w:pPr>
        <w:pStyle w:val="Heading3"/>
        <w:shd w:val="clear" w:color="auto" w:fill="FFFFFF"/>
        <w:spacing w:before="440" w:after="147" w:line="293" w:lineRule="atLeast"/>
        <w:rPr>
          <w:ins w:id="43" w:author="Unknown"/>
          <w:rFonts w:ascii="Georgia" w:hAnsi="Georgia"/>
          <w:b w:val="0"/>
          <w:bCs w:val="0"/>
          <w:color w:val="111111"/>
          <w:sz w:val="31"/>
          <w:szCs w:val="31"/>
        </w:rPr>
      </w:pPr>
      <w:ins w:id="44" w:author="Unknown">
        <w:r>
          <w:rPr>
            <w:rFonts w:ascii="Georgia" w:hAnsi="Georgia"/>
            <w:b w:val="0"/>
            <w:bCs w:val="0"/>
            <w:color w:val="111111"/>
            <w:sz w:val="31"/>
            <w:szCs w:val="31"/>
          </w:rPr>
          <w:t>6. Allow Incoming HTTP and HTTPS</w:t>
        </w:r>
      </w:ins>
    </w:p>
    <w:p w:rsidR="000631E2" w:rsidRDefault="000631E2" w:rsidP="000631E2">
      <w:pPr>
        <w:pStyle w:val="NormalWeb"/>
        <w:shd w:val="clear" w:color="auto" w:fill="FFFFFF"/>
        <w:spacing w:before="0" w:beforeAutospacing="0" w:after="390" w:afterAutospacing="0" w:line="390" w:lineRule="atLeast"/>
        <w:rPr>
          <w:ins w:id="45" w:author="Unknown"/>
          <w:rFonts w:ascii="Georgia" w:hAnsi="Georgia"/>
          <w:color w:val="111111"/>
        </w:rPr>
      </w:pPr>
      <w:ins w:id="46" w:author="Unknown">
        <w:r>
          <w:rPr>
            <w:rFonts w:ascii="Georgia" w:hAnsi="Georgia"/>
            <w:color w:val="111111"/>
          </w:rPr>
          <w:t xml:space="preserve">The following rules allow all incoming web traffic. </w:t>
        </w:r>
        <w:proofErr w:type="spellStart"/>
        <w:proofErr w:type="gramStart"/>
        <w:r>
          <w:rPr>
            <w:rFonts w:ascii="Georgia" w:hAnsi="Georgia"/>
            <w:color w:val="111111"/>
          </w:rPr>
          <w:t>i.e</w:t>
        </w:r>
        <w:proofErr w:type="spellEnd"/>
        <w:proofErr w:type="gramEnd"/>
        <w:r>
          <w:rPr>
            <w:rFonts w:ascii="Georgia" w:hAnsi="Georgia"/>
            <w:color w:val="111111"/>
          </w:rPr>
          <w:t xml:space="preserve"> HTTP traffic to port 80.</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7" w:author="Unknown"/>
          <w:rFonts w:ascii="Consolas" w:hAnsi="Consolas" w:cs="Consolas"/>
          <w:color w:val="111111"/>
        </w:rPr>
      </w:pPr>
      <w:proofErr w:type="spellStart"/>
      <w:proofErr w:type="gramStart"/>
      <w:ins w:id="48"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80 -m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49" w:author="Unknown"/>
          <w:rFonts w:ascii="Consolas" w:hAnsi="Consolas" w:cs="Consolas"/>
          <w:color w:val="111111"/>
        </w:rPr>
      </w:pPr>
      <w:proofErr w:type="spellStart"/>
      <w:proofErr w:type="gramStart"/>
      <w:ins w:id="50"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80 -m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390" w:afterAutospacing="0" w:line="390" w:lineRule="atLeast"/>
        <w:rPr>
          <w:ins w:id="51" w:author="Unknown"/>
          <w:rFonts w:ascii="Georgia" w:hAnsi="Georgia"/>
          <w:color w:val="111111"/>
        </w:rPr>
      </w:pPr>
      <w:ins w:id="52" w:author="Unknown">
        <w:r>
          <w:rPr>
            <w:rFonts w:ascii="Georgia" w:hAnsi="Georgia"/>
            <w:color w:val="111111"/>
          </w:rPr>
          <w:t xml:space="preserve">The following rules allow all incoming secure web traffic. </w:t>
        </w:r>
        <w:proofErr w:type="spellStart"/>
        <w:proofErr w:type="gramStart"/>
        <w:r>
          <w:rPr>
            <w:rFonts w:ascii="Georgia" w:hAnsi="Georgia"/>
            <w:color w:val="111111"/>
          </w:rPr>
          <w:t>i.e</w:t>
        </w:r>
        <w:proofErr w:type="spellEnd"/>
        <w:proofErr w:type="gramEnd"/>
        <w:r>
          <w:rPr>
            <w:rFonts w:ascii="Georgia" w:hAnsi="Georgia"/>
            <w:color w:val="111111"/>
          </w:rPr>
          <w:t xml:space="preserve"> HTTPS traffic to port 443.</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3" w:author="Unknown"/>
          <w:rFonts w:ascii="Consolas" w:hAnsi="Consolas" w:cs="Consolas"/>
          <w:color w:val="111111"/>
        </w:rPr>
      </w:pPr>
      <w:proofErr w:type="spellStart"/>
      <w:proofErr w:type="gramStart"/>
      <w:ins w:id="54"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443 -m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55" w:author="Unknown"/>
          <w:rFonts w:ascii="Consolas" w:hAnsi="Consolas" w:cs="Consolas"/>
          <w:color w:val="111111"/>
        </w:rPr>
      </w:pPr>
      <w:proofErr w:type="spellStart"/>
      <w:proofErr w:type="gramStart"/>
      <w:ins w:id="56"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443 -m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57" w:author="Unknown"/>
          <w:rFonts w:ascii="Georgia" w:hAnsi="Georgia" w:cs="Times New Roman"/>
          <w:b w:val="0"/>
          <w:bCs w:val="0"/>
          <w:color w:val="111111"/>
          <w:sz w:val="31"/>
          <w:szCs w:val="31"/>
        </w:rPr>
      </w:pPr>
      <w:ins w:id="58" w:author="Unknown">
        <w:r>
          <w:rPr>
            <w:rFonts w:ascii="Georgia" w:hAnsi="Georgia"/>
            <w:b w:val="0"/>
            <w:bCs w:val="0"/>
            <w:color w:val="111111"/>
            <w:sz w:val="31"/>
            <w:szCs w:val="31"/>
          </w:rPr>
          <w:t xml:space="preserve">7. Combine Multiple Rules </w:t>
        </w:r>
        <w:proofErr w:type="gramStart"/>
        <w:r>
          <w:rPr>
            <w:rFonts w:ascii="Georgia" w:hAnsi="Georgia"/>
            <w:b w:val="0"/>
            <w:bCs w:val="0"/>
            <w:color w:val="111111"/>
            <w:sz w:val="31"/>
            <w:szCs w:val="31"/>
          </w:rPr>
          <w:t>Together</w:t>
        </w:r>
        <w:proofErr w:type="gramEnd"/>
        <w:r>
          <w:rPr>
            <w:rFonts w:ascii="Georgia" w:hAnsi="Georgia"/>
            <w:b w:val="0"/>
            <w:bCs w:val="0"/>
            <w:color w:val="111111"/>
            <w:sz w:val="31"/>
            <w:szCs w:val="31"/>
          </w:rPr>
          <w:t xml:space="preserve"> using </w:t>
        </w:r>
        <w:proofErr w:type="spellStart"/>
        <w:r>
          <w:rPr>
            <w:rFonts w:ascii="Georgia" w:hAnsi="Georgia"/>
            <w:b w:val="0"/>
            <w:bCs w:val="0"/>
            <w:color w:val="111111"/>
            <w:sz w:val="31"/>
            <w:szCs w:val="31"/>
          </w:rPr>
          <w:t>MultiPorts</w:t>
        </w:r>
        <w:proofErr w:type="spellEnd"/>
      </w:ins>
    </w:p>
    <w:p w:rsidR="000631E2" w:rsidRDefault="000631E2" w:rsidP="000631E2">
      <w:pPr>
        <w:pStyle w:val="NormalWeb"/>
        <w:shd w:val="clear" w:color="auto" w:fill="FFFFFF"/>
        <w:spacing w:before="0" w:beforeAutospacing="0" w:after="390" w:afterAutospacing="0" w:line="390" w:lineRule="atLeast"/>
        <w:rPr>
          <w:ins w:id="59" w:author="Unknown"/>
          <w:rFonts w:ascii="Georgia" w:hAnsi="Georgia"/>
          <w:color w:val="111111"/>
        </w:rPr>
      </w:pPr>
      <w:ins w:id="60" w:author="Unknown">
        <w:r>
          <w:rPr>
            <w:rFonts w:ascii="Georgia" w:hAnsi="Georgia"/>
            <w:color w:val="111111"/>
          </w:rPr>
          <w:t>When you are allowing incoming connections from outside world to multiple ports, instead of writing individual rules for each and every port, you can combine them together using the multiport extension as shown below.</w:t>
        </w:r>
      </w:ins>
    </w:p>
    <w:p w:rsidR="000631E2" w:rsidRDefault="000631E2" w:rsidP="000631E2">
      <w:pPr>
        <w:pStyle w:val="NormalWeb"/>
        <w:shd w:val="clear" w:color="auto" w:fill="FFFFFF"/>
        <w:spacing w:before="0" w:beforeAutospacing="0" w:after="390" w:afterAutospacing="0" w:line="390" w:lineRule="atLeast"/>
        <w:rPr>
          <w:ins w:id="61" w:author="Unknown"/>
          <w:rFonts w:ascii="Georgia" w:hAnsi="Georgia"/>
          <w:color w:val="111111"/>
        </w:rPr>
      </w:pPr>
      <w:ins w:id="62" w:author="Unknown">
        <w:r>
          <w:rPr>
            <w:rFonts w:ascii="Georgia" w:hAnsi="Georgia"/>
            <w:color w:val="111111"/>
          </w:rPr>
          <w:t>The following example allows all incoming SSH, HTTP and HTTPS traffic.</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3" w:author="Unknown"/>
          <w:rFonts w:ascii="Consolas" w:hAnsi="Consolas" w:cs="Consolas"/>
          <w:color w:val="111111"/>
        </w:rPr>
      </w:pPr>
      <w:proofErr w:type="spellStart"/>
      <w:proofErr w:type="gramStart"/>
      <w:ins w:id="64"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-m multiport --</w:t>
        </w:r>
        <w:proofErr w:type="spellStart"/>
        <w:r>
          <w:rPr>
            <w:rFonts w:ascii="Consolas" w:hAnsi="Consolas" w:cs="Consolas"/>
            <w:color w:val="111111"/>
          </w:rPr>
          <w:t>dports</w:t>
        </w:r>
        <w:proofErr w:type="spellEnd"/>
        <w:r>
          <w:rPr>
            <w:rFonts w:ascii="Consolas" w:hAnsi="Consolas" w:cs="Consolas"/>
            <w:color w:val="111111"/>
          </w:rPr>
          <w:t xml:space="preserve"> 22,80,443 -m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65" w:author="Unknown"/>
          <w:rFonts w:ascii="Consolas" w:hAnsi="Consolas" w:cs="Consolas"/>
          <w:color w:val="111111"/>
        </w:rPr>
      </w:pPr>
      <w:proofErr w:type="spellStart"/>
      <w:proofErr w:type="gramStart"/>
      <w:ins w:id="66" w:author="Unknown">
        <w:r>
          <w:rPr>
            <w:rFonts w:ascii="Consolas" w:hAnsi="Consolas" w:cs="Consolas"/>
            <w:color w:val="111111"/>
          </w:rPr>
          <w:lastRenderedPageBreak/>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-m multiport --sports 22,80,443 -m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67" w:author="Unknown"/>
          <w:rFonts w:ascii="Georgia" w:hAnsi="Georgia" w:cs="Times New Roman"/>
          <w:b w:val="0"/>
          <w:bCs w:val="0"/>
          <w:color w:val="111111"/>
          <w:sz w:val="31"/>
          <w:szCs w:val="31"/>
        </w:rPr>
      </w:pPr>
      <w:ins w:id="68" w:author="Unknown">
        <w:r>
          <w:rPr>
            <w:rFonts w:ascii="Georgia" w:hAnsi="Georgia"/>
            <w:b w:val="0"/>
            <w:bCs w:val="0"/>
            <w:color w:val="111111"/>
            <w:sz w:val="31"/>
            <w:szCs w:val="31"/>
          </w:rPr>
          <w:t>8. Allow Outgoing SSH</w:t>
        </w:r>
      </w:ins>
    </w:p>
    <w:p w:rsidR="000631E2" w:rsidRDefault="000631E2" w:rsidP="000631E2">
      <w:pPr>
        <w:pStyle w:val="NormalWeb"/>
        <w:shd w:val="clear" w:color="auto" w:fill="FFFFFF"/>
        <w:spacing w:before="0" w:beforeAutospacing="0" w:after="390" w:afterAutospacing="0" w:line="390" w:lineRule="atLeast"/>
        <w:rPr>
          <w:ins w:id="69" w:author="Unknown"/>
          <w:rFonts w:ascii="Georgia" w:hAnsi="Georgia"/>
          <w:color w:val="111111"/>
        </w:rPr>
      </w:pPr>
      <w:ins w:id="70" w:author="Unknown">
        <w:r>
          <w:rPr>
            <w:rFonts w:ascii="Georgia" w:hAnsi="Georgia"/>
            <w:color w:val="111111"/>
          </w:rPr>
          <w:t xml:space="preserve">The following rules allow outgoing </w:t>
        </w:r>
        <w:proofErr w:type="spellStart"/>
        <w:proofErr w:type="gramStart"/>
        <w:r>
          <w:rPr>
            <w:rFonts w:ascii="Georgia" w:hAnsi="Georgia"/>
            <w:color w:val="111111"/>
          </w:rPr>
          <w:t>ssh</w:t>
        </w:r>
        <w:proofErr w:type="spellEnd"/>
        <w:proofErr w:type="gramEnd"/>
        <w:r>
          <w:rPr>
            <w:rFonts w:ascii="Georgia" w:hAnsi="Georgia"/>
            <w:color w:val="111111"/>
          </w:rPr>
          <w:t xml:space="preserve"> connection. </w:t>
        </w:r>
        <w:proofErr w:type="spellStart"/>
        <w:proofErr w:type="gramStart"/>
        <w:r>
          <w:rPr>
            <w:rFonts w:ascii="Georgia" w:hAnsi="Georgia"/>
            <w:color w:val="111111"/>
          </w:rPr>
          <w:t>i.e</w:t>
        </w:r>
        <w:proofErr w:type="spellEnd"/>
        <w:proofErr w:type="gramEnd"/>
        <w:r>
          <w:rPr>
            <w:rFonts w:ascii="Georgia" w:hAnsi="Georgia"/>
            <w:color w:val="111111"/>
          </w:rPr>
          <w:t xml:space="preserve"> When you </w:t>
        </w:r>
        <w:proofErr w:type="spellStart"/>
        <w:r>
          <w:rPr>
            <w:rFonts w:ascii="Georgia" w:hAnsi="Georgia"/>
            <w:color w:val="111111"/>
          </w:rPr>
          <w:t>ssh</w:t>
        </w:r>
        <w:proofErr w:type="spellEnd"/>
        <w:r>
          <w:rPr>
            <w:rFonts w:ascii="Georgia" w:hAnsi="Georgia"/>
            <w:color w:val="111111"/>
          </w:rPr>
          <w:t xml:space="preserve"> from inside to an outside server.</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1" w:author="Unknown"/>
          <w:rFonts w:ascii="Consolas" w:hAnsi="Consolas" w:cs="Consolas"/>
          <w:color w:val="111111"/>
        </w:rPr>
      </w:pPr>
      <w:proofErr w:type="spellStart"/>
      <w:proofErr w:type="gramStart"/>
      <w:ins w:id="72"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22 -m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73" w:author="Unknown"/>
          <w:rFonts w:ascii="Consolas" w:hAnsi="Consolas" w:cs="Consolas"/>
          <w:color w:val="111111"/>
        </w:rPr>
      </w:pPr>
      <w:proofErr w:type="spellStart"/>
      <w:proofErr w:type="gramStart"/>
      <w:ins w:id="74"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--sport 22 -m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390" w:afterAutospacing="0" w:line="390" w:lineRule="atLeast"/>
        <w:rPr>
          <w:ins w:id="75" w:author="Unknown"/>
          <w:rFonts w:ascii="Georgia" w:hAnsi="Georgia"/>
          <w:color w:val="111111"/>
        </w:rPr>
      </w:pPr>
      <w:ins w:id="76" w:author="Unknown">
        <w:r>
          <w:rPr>
            <w:rFonts w:ascii="Georgia" w:hAnsi="Georgia"/>
            <w:color w:val="111111"/>
          </w:rPr>
          <w:t xml:space="preserve">Please note that this is slightly different than the incoming rule. </w:t>
        </w:r>
        <w:proofErr w:type="spellStart"/>
        <w:proofErr w:type="gramStart"/>
        <w:r>
          <w:rPr>
            <w:rFonts w:ascii="Georgia" w:hAnsi="Georgia"/>
            <w:color w:val="111111"/>
          </w:rPr>
          <w:t>i.e</w:t>
        </w:r>
        <w:proofErr w:type="spellEnd"/>
        <w:proofErr w:type="gramEnd"/>
        <w:r>
          <w:rPr>
            <w:rFonts w:ascii="Georgia" w:hAnsi="Georgia"/>
            <w:color w:val="111111"/>
          </w:rPr>
          <w:t xml:space="preserve"> We allow both the NEW and ESTABLISHED state on the OUTPUT chain, and only ESTABLISHED state on the INPUT chain. For the incoming rule, it is vice versa.</w:t>
        </w:r>
      </w:ins>
    </w:p>
    <w:p w:rsidR="000631E2" w:rsidRDefault="000631E2" w:rsidP="000631E2">
      <w:pPr>
        <w:pStyle w:val="Heading3"/>
        <w:shd w:val="clear" w:color="auto" w:fill="FFFFFF"/>
        <w:spacing w:before="440" w:after="147" w:line="293" w:lineRule="atLeast"/>
        <w:rPr>
          <w:ins w:id="77" w:author="Unknown"/>
          <w:rFonts w:ascii="Georgia" w:hAnsi="Georgia"/>
          <w:b w:val="0"/>
          <w:bCs w:val="0"/>
          <w:color w:val="111111"/>
          <w:sz w:val="31"/>
          <w:szCs w:val="31"/>
        </w:rPr>
      </w:pPr>
      <w:ins w:id="78" w:author="Unknown">
        <w:r>
          <w:rPr>
            <w:rFonts w:ascii="Georgia" w:hAnsi="Georgia"/>
            <w:b w:val="0"/>
            <w:bCs w:val="0"/>
            <w:color w:val="111111"/>
            <w:sz w:val="31"/>
            <w:szCs w:val="31"/>
          </w:rPr>
          <w:t>9. Allow Outgoing SSH only to a Specific Network</w:t>
        </w:r>
      </w:ins>
    </w:p>
    <w:p w:rsidR="000631E2" w:rsidRDefault="000631E2" w:rsidP="000631E2">
      <w:pPr>
        <w:pStyle w:val="NormalWeb"/>
        <w:shd w:val="clear" w:color="auto" w:fill="FFFFFF"/>
        <w:spacing w:before="0" w:beforeAutospacing="0" w:after="390" w:afterAutospacing="0" w:line="390" w:lineRule="atLeast"/>
        <w:rPr>
          <w:ins w:id="79" w:author="Unknown"/>
          <w:rFonts w:ascii="Georgia" w:hAnsi="Georgia"/>
          <w:color w:val="111111"/>
        </w:rPr>
      </w:pPr>
      <w:ins w:id="80" w:author="Unknown">
        <w:r>
          <w:rPr>
            <w:rFonts w:ascii="Georgia" w:hAnsi="Georgia"/>
            <w:color w:val="111111"/>
          </w:rPr>
          <w:t xml:space="preserve">The following rules allow outgoing </w:t>
        </w:r>
        <w:proofErr w:type="spellStart"/>
        <w:proofErr w:type="gramStart"/>
        <w:r>
          <w:rPr>
            <w:rFonts w:ascii="Georgia" w:hAnsi="Georgia"/>
            <w:color w:val="111111"/>
          </w:rPr>
          <w:t>ssh</w:t>
        </w:r>
        <w:proofErr w:type="spellEnd"/>
        <w:proofErr w:type="gramEnd"/>
        <w:r>
          <w:rPr>
            <w:rFonts w:ascii="Georgia" w:hAnsi="Georgia"/>
            <w:color w:val="111111"/>
          </w:rPr>
          <w:t xml:space="preserve"> connection only to a specific network. </w:t>
        </w:r>
        <w:proofErr w:type="spellStart"/>
        <w:proofErr w:type="gramStart"/>
        <w:r>
          <w:rPr>
            <w:rFonts w:ascii="Georgia" w:hAnsi="Georgia"/>
            <w:color w:val="111111"/>
          </w:rPr>
          <w:t>i.e</w:t>
        </w:r>
        <w:proofErr w:type="spellEnd"/>
        <w:proofErr w:type="gramEnd"/>
        <w:r>
          <w:rPr>
            <w:rFonts w:ascii="Georgia" w:hAnsi="Georgia"/>
            <w:color w:val="111111"/>
          </w:rPr>
          <w:t xml:space="preserve"> You an </w:t>
        </w:r>
        <w:proofErr w:type="spellStart"/>
        <w:r>
          <w:rPr>
            <w:rFonts w:ascii="Georgia" w:hAnsi="Georgia"/>
            <w:color w:val="111111"/>
          </w:rPr>
          <w:t>ssh</w:t>
        </w:r>
        <w:proofErr w:type="spellEnd"/>
        <w:r>
          <w:rPr>
            <w:rFonts w:ascii="Georgia" w:hAnsi="Georgia"/>
            <w:color w:val="111111"/>
          </w:rPr>
          <w:t xml:space="preserve"> only to 192.168.100.0/24 network from the inside.</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1" w:author="Unknown"/>
          <w:rFonts w:ascii="Consolas" w:hAnsi="Consolas" w:cs="Consolas"/>
          <w:color w:val="111111"/>
        </w:rPr>
      </w:pPr>
      <w:proofErr w:type="spellStart"/>
      <w:proofErr w:type="gramStart"/>
      <w:ins w:id="82"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-d 192.168.100.0/24 --</w:t>
        </w:r>
        <w:proofErr w:type="spellStart"/>
        <w:r>
          <w:rPr>
            <w:rFonts w:ascii="Consolas" w:hAnsi="Consolas" w:cs="Consolas"/>
            <w:color w:val="111111"/>
          </w:rPr>
          <w:t>dport</w:t>
        </w:r>
        <w:proofErr w:type="spellEnd"/>
        <w:r>
          <w:rPr>
            <w:rFonts w:ascii="Consolas" w:hAnsi="Consolas" w:cs="Consolas"/>
            <w:color w:val="111111"/>
          </w:rPr>
          <w:t xml:space="preserve"> 22 -m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3" w:author="Unknown"/>
          <w:rFonts w:ascii="Consolas" w:hAnsi="Consolas" w:cs="Consolas"/>
          <w:color w:val="111111"/>
        </w:rPr>
      </w:pPr>
      <w:proofErr w:type="spellStart"/>
      <w:proofErr w:type="gramStart"/>
      <w:ins w:id="84"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--sport 22 -m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85" w:author="Unknown"/>
          <w:rFonts w:ascii="Georgia" w:hAnsi="Georgia" w:cs="Times New Roman"/>
          <w:b w:val="0"/>
          <w:bCs w:val="0"/>
          <w:color w:val="111111"/>
          <w:sz w:val="31"/>
          <w:szCs w:val="31"/>
        </w:rPr>
      </w:pPr>
      <w:ins w:id="86" w:author="Unknown">
        <w:r>
          <w:rPr>
            <w:rFonts w:ascii="Georgia" w:hAnsi="Georgia"/>
            <w:b w:val="0"/>
            <w:bCs w:val="0"/>
            <w:color w:val="111111"/>
            <w:sz w:val="31"/>
            <w:szCs w:val="31"/>
          </w:rPr>
          <w:lastRenderedPageBreak/>
          <w:t>10. Allow Outgoing HTTPS</w:t>
        </w:r>
      </w:ins>
    </w:p>
    <w:p w:rsidR="000631E2" w:rsidRDefault="000631E2" w:rsidP="000631E2">
      <w:pPr>
        <w:pStyle w:val="NormalWeb"/>
        <w:shd w:val="clear" w:color="auto" w:fill="FFFFFF"/>
        <w:spacing w:before="0" w:beforeAutospacing="0" w:after="390" w:afterAutospacing="0" w:line="390" w:lineRule="atLeast"/>
        <w:rPr>
          <w:ins w:id="87" w:author="Unknown"/>
          <w:rFonts w:ascii="Georgia" w:hAnsi="Georgia"/>
          <w:color w:val="111111"/>
        </w:rPr>
      </w:pPr>
      <w:ins w:id="88" w:author="Unknown">
        <w:r>
          <w:rPr>
            <w:rFonts w:ascii="Georgia" w:hAnsi="Georgia"/>
            <w:color w:val="111111"/>
          </w:rPr>
          <w:t xml:space="preserve">The following rules allow outgoing secure web traffic. This is helpful when you want to allow internet traffic for your users. On servers, these rules are also helpful when you want to use </w:t>
        </w:r>
        <w:proofErr w:type="spellStart"/>
        <w:r>
          <w:rPr>
            <w:rFonts w:ascii="Georgia" w:hAnsi="Georgia"/>
            <w:color w:val="111111"/>
          </w:rPr>
          <w:t>wget</w:t>
        </w:r>
        <w:proofErr w:type="spellEnd"/>
        <w:r>
          <w:rPr>
            <w:rFonts w:ascii="Georgia" w:hAnsi="Georgia"/>
            <w:color w:val="111111"/>
          </w:rPr>
          <w:t xml:space="preserve"> to download some files from outside.</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89" w:author="Unknown"/>
          <w:rFonts w:ascii="Consolas" w:hAnsi="Consolas" w:cs="Consolas"/>
          <w:color w:val="111111"/>
        </w:rPr>
      </w:pPr>
      <w:proofErr w:type="spellStart"/>
      <w:proofErr w:type="gramStart"/>
      <w:ins w:id="90"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443 -m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91" w:author="Unknown"/>
          <w:rFonts w:ascii="Consolas" w:hAnsi="Consolas" w:cs="Consolas"/>
          <w:color w:val="111111"/>
        </w:rPr>
      </w:pPr>
      <w:proofErr w:type="spellStart"/>
      <w:proofErr w:type="gramStart"/>
      <w:ins w:id="92"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--sport 443 -m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390" w:afterAutospacing="0" w:line="390" w:lineRule="atLeast"/>
        <w:rPr>
          <w:ins w:id="93" w:author="Unknown"/>
          <w:rFonts w:ascii="Georgia" w:hAnsi="Georgia"/>
          <w:color w:val="111111"/>
        </w:rPr>
      </w:pPr>
      <w:ins w:id="94" w:author="Unknown">
        <w:r>
          <w:rPr>
            <w:rFonts w:ascii="Georgia" w:hAnsi="Georgia"/>
            <w:color w:val="111111"/>
          </w:rPr>
          <w:t>Note: For outgoing HTTP web traffic, add two additional rules like the above, and change 443 to 80.</w:t>
        </w:r>
      </w:ins>
    </w:p>
    <w:p w:rsidR="000631E2" w:rsidRDefault="000631E2" w:rsidP="000631E2">
      <w:pPr>
        <w:pStyle w:val="Heading3"/>
        <w:shd w:val="clear" w:color="auto" w:fill="FFFFFF"/>
        <w:spacing w:before="440" w:after="147" w:line="293" w:lineRule="atLeast"/>
        <w:rPr>
          <w:ins w:id="95" w:author="Unknown"/>
          <w:rFonts w:ascii="Georgia" w:hAnsi="Georgia"/>
          <w:b w:val="0"/>
          <w:bCs w:val="0"/>
          <w:color w:val="111111"/>
          <w:sz w:val="31"/>
          <w:szCs w:val="31"/>
        </w:rPr>
      </w:pPr>
      <w:ins w:id="96" w:author="Unknown">
        <w:r>
          <w:rPr>
            <w:rFonts w:ascii="Georgia" w:hAnsi="Georgia"/>
            <w:b w:val="0"/>
            <w:bCs w:val="0"/>
            <w:color w:val="111111"/>
            <w:sz w:val="31"/>
            <w:szCs w:val="31"/>
          </w:rPr>
          <w:t>11. Load Balance Incoming Web Traffic</w:t>
        </w:r>
      </w:ins>
    </w:p>
    <w:p w:rsidR="000631E2" w:rsidRDefault="000631E2" w:rsidP="000631E2">
      <w:pPr>
        <w:pStyle w:val="NormalWeb"/>
        <w:shd w:val="clear" w:color="auto" w:fill="FFFFFF"/>
        <w:spacing w:before="0" w:beforeAutospacing="0" w:after="390" w:afterAutospacing="0" w:line="390" w:lineRule="atLeast"/>
        <w:rPr>
          <w:ins w:id="97" w:author="Unknown"/>
          <w:rFonts w:ascii="Georgia" w:hAnsi="Georgia"/>
          <w:color w:val="111111"/>
        </w:rPr>
      </w:pPr>
      <w:ins w:id="98" w:author="Unknown">
        <w:r>
          <w:rPr>
            <w:rFonts w:ascii="Georgia" w:hAnsi="Georgia"/>
            <w:color w:val="111111"/>
          </w:rPr>
          <w:t xml:space="preserve">You can also load balance your incoming web traffic using </w:t>
        </w:r>
        <w:proofErr w:type="spellStart"/>
        <w:r>
          <w:rPr>
            <w:rFonts w:ascii="Georgia" w:hAnsi="Georgia"/>
            <w:color w:val="111111"/>
          </w:rPr>
          <w:t>iptables</w:t>
        </w:r>
        <w:proofErr w:type="spellEnd"/>
        <w:r>
          <w:rPr>
            <w:rFonts w:ascii="Georgia" w:hAnsi="Georgia"/>
            <w:color w:val="111111"/>
          </w:rPr>
          <w:t xml:space="preserve"> firewall rules.</w:t>
        </w:r>
      </w:ins>
    </w:p>
    <w:p w:rsidR="000631E2" w:rsidRDefault="000631E2" w:rsidP="000631E2">
      <w:pPr>
        <w:pStyle w:val="NormalWeb"/>
        <w:shd w:val="clear" w:color="auto" w:fill="FFFFFF"/>
        <w:spacing w:before="0" w:beforeAutospacing="0" w:after="390" w:afterAutospacing="0" w:line="390" w:lineRule="atLeast"/>
        <w:rPr>
          <w:ins w:id="99" w:author="Unknown"/>
          <w:rFonts w:ascii="Georgia" w:hAnsi="Georgia"/>
          <w:color w:val="111111"/>
        </w:rPr>
      </w:pPr>
      <w:ins w:id="100" w:author="Unknown">
        <w:r>
          <w:rPr>
            <w:rFonts w:ascii="Georgia" w:hAnsi="Georgia"/>
            <w:color w:val="111111"/>
          </w:rPr>
          <w:t xml:space="preserve">This uses the </w:t>
        </w:r>
        <w:proofErr w:type="spellStart"/>
        <w:r>
          <w:rPr>
            <w:rFonts w:ascii="Georgia" w:hAnsi="Georgia"/>
            <w:color w:val="111111"/>
          </w:rPr>
          <w:t>iptables</w:t>
        </w:r>
        <w:proofErr w:type="spellEnd"/>
        <w:r>
          <w:rPr>
            <w:rFonts w:ascii="Georgia" w:hAnsi="Georgia"/>
            <w:color w:val="111111"/>
          </w:rPr>
          <w:t xml:space="preserve"> nth extension. The following example load balances the HTTPS traffic to three different </w:t>
        </w:r>
        <w:proofErr w:type="spellStart"/>
        <w:proofErr w:type="gramStart"/>
        <w:r>
          <w:rPr>
            <w:rFonts w:ascii="Georgia" w:hAnsi="Georgia"/>
            <w:color w:val="111111"/>
          </w:rPr>
          <w:t>ip</w:t>
        </w:r>
        <w:proofErr w:type="spellEnd"/>
        <w:r>
          <w:rPr>
            <w:rFonts w:ascii="Georgia" w:hAnsi="Georgia"/>
            <w:color w:val="111111"/>
          </w:rPr>
          <w:t>-address</w:t>
        </w:r>
        <w:proofErr w:type="gramEnd"/>
        <w:r>
          <w:rPr>
            <w:rFonts w:ascii="Georgia" w:hAnsi="Georgia"/>
            <w:color w:val="111111"/>
          </w:rPr>
          <w:t>. For every 3th packet, it is load balanced to the appropriate server (using the counter 0).</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1" w:author="Unknown"/>
          <w:rFonts w:ascii="Consolas" w:hAnsi="Consolas" w:cs="Consolas"/>
          <w:color w:val="111111"/>
        </w:rPr>
      </w:pPr>
      <w:proofErr w:type="spellStart"/>
      <w:ins w:id="102" w:author="Unknown">
        <w:r>
          <w:rPr>
            <w:rFonts w:ascii="Consolas" w:hAnsi="Consolas" w:cs="Consolas"/>
            <w:color w:val="111111"/>
          </w:rPr>
          <w:t>iptables</w:t>
        </w:r>
        <w:proofErr w:type="spellEnd"/>
        <w:r>
          <w:rPr>
            <w:rFonts w:ascii="Consolas" w:hAnsi="Consolas" w:cs="Consolas"/>
            <w:color w:val="111111"/>
          </w:rPr>
          <w:t xml:space="preserve"> -A PREROUTING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443 -m state --</w:t>
        </w:r>
        <w:proofErr w:type="spellStart"/>
        <w:r>
          <w:rPr>
            <w:rFonts w:ascii="Consolas" w:hAnsi="Consolas" w:cs="Consolas"/>
            <w:color w:val="111111"/>
          </w:rPr>
          <w:t>state</w:t>
        </w:r>
        <w:proofErr w:type="spellEnd"/>
        <w:r>
          <w:rPr>
            <w:rFonts w:ascii="Consolas" w:hAnsi="Consolas" w:cs="Consolas"/>
            <w:color w:val="111111"/>
          </w:rPr>
          <w:t xml:space="preserve"> NEW -m nth --counter 0 --every 3 --packet 0 -j DNAT --to-destination 192.168.1.101:443</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3" w:author="Unknown"/>
          <w:rFonts w:ascii="Consolas" w:hAnsi="Consolas" w:cs="Consolas"/>
          <w:color w:val="111111"/>
        </w:rPr>
      </w:pPr>
      <w:proofErr w:type="spellStart"/>
      <w:ins w:id="104" w:author="Unknown">
        <w:r>
          <w:rPr>
            <w:rFonts w:ascii="Consolas" w:hAnsi="Consolas" w:cs="Consolas"/>
            <w:color w:val="111111"/>
          </w:rPr>
          <w:t>iptables</w:t>
        </w:r>
        <w:proofErr w:type="spellEnd"/>
        <w:r>
          <w:rPr>
            <w:rFonts w:ascii="Consolas" w:hAnsi="Consolas" w:cs="Consolas"/>
            <w:color w:val="111111"/>
          </w:rPr>
          <w:t xml:space="preserve"> -A PREROUTING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443 -m state --</w:t>
        </w:r>
        <w:proofErr w:type="spellStart"/>
        <w:r>
          <w:rPr>
            <w:rFonts w:ascii="Consolas" w:hAnsi="Consolas" w:cs="Consolas"/>
            <w:color w:val="111111"/>
          </w:rPr>
          <w:t>state</w:t>
        </w:r>
        <w:proofErr w:type="spellEnd"/>
        <w:r>
          <w:rPr>
            <w:rFonts w:ascii="Consolas" w:hAnsi="Consolas" w:cs="Consolas"/>
            <w:color w:val="111111"/>
          </w:rPr>
          <w:t xml:space="preserve"> NEW -m nth --counter 0 --every 3 --packet 1 -j DNAT --to-destination 192.168.1.102:443</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05" w:author="Unknown"/>
          <w:rFonts w:ascii="Consolas" w:hAnsi="Consolas" w:cs="Consolas"/>
          <w:color w:val="111111"/>
        </w:rPr>
      </w:pPr>
      <w:proofErr w:type="spellStart"/>
      <w:ins w:id="106" w:author="Unknown">
        <w:r>
          <w:rPr>
            <w:rFonts w:ascii="Consolas" w:hAnsi="Consolas" w:cs="Consolas"/>
            <w:color w:val="111111"/>
          </w:rPr>
          <w:t>iptables</w:t>
        </w:r>
        <w:proofErr w:type="spellEnd"/>
        <w:r>
          <w:rPr>
            <w:rFonts w:ascii="Consolas" w:hAnsi="Consolas" w:cs="Consolas"/>
            <w:color w:val="111111"/>
          </w:rPr>
          <w:t xml:space="preserve"> -A PREROUTING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443 -m state --</w:t>
        </w:r>
        <w:proofErr w:type="spellStart"/>
        <w:r>
          <w:rPr>
            <w:rFonts w:ascii="Consolas" w:hAnsi="Consolas" w:cs="Consolas"/>
            <w:color w:val="111111"/>
          </w:rPr>
          <w:t>state</w:t>
        </w:r>
        <w:proofErr w:type="spellEnd"/>
        <w:r>
          <w:rPr>
            <w:rFonts w:ascii="Consolas" w:hAnsi="Consolas" w:cs="Consolas"/>
            <w:color w:val="111111"/>
          </w:rPr>
          <w:t xml:space="preserve"> NEW -m nth --counter 0 --every 3 --packet 2 -j DNAT --to-destination 192.168.1.103:443</w:t>
        </w:r>
      </w:ins>
    </w:p>
    <w:p w:rsidR="000631E2" w:rsidRDefault="000631E2" w:rsidP="000631E2">
      <w:pPr>
        <w:pStyle w:val="Heading3"/>
        <w:shd w:val="clear" w:color="auto" w:fill="FFFFFF"/>
        <w:spacing w:before="440" w:after="147" w:line="293" w:lineRule="atLeast"/>
        <w:rPr>
          <w:ins w:id="107" w:author="Unknown"/>
          <w:rFonts w:ascii="Georgia" w:hAnsi="Georgia" w:cs="Times New Roman"/>
          <w:b w:val="0"/>
          <w:bCs w:val="0"/>
          <w:color w:val="111111"/>
          <w:sz w:val="31"/>
          <w:szCs w:val="31"/>
        </w:rPr>
      </w:pPr>
      <w:ins w:id="108" w:author="Unknown">
        <w:r>
          <w:rPr>
            <w:rFonts w:ascii="Georgia" w:hAnsi="Georgia"/>
            <w:b w:val="0"/>
            <w:bCs w:val="0"/>
            <w:color w:val="111111"/>
            <w:sz w:val="31"/>
            <w:szCs w:val="31"/>
          </w:rPr>
          <w:lastRenderedPageBreak/>
          <w:t>12. Allow Ping from Outside to Inside</w:t>
        </w:r>
      </w:ins>
    </w:p>
    <w:p w:rsidR="000631E2" w:rsidRDefault="000631E2" w:rsidP="000631E2">
      <w:pPr>
        <w:pStyle w:val="NormalWeb"/>
        <w:shd w:val="clear" w:color="auto" w:fill="FFFFFF"/>
        <w:spacing w:before="0" w:beforeAutospacing="0" w:after="390" w:afterAutospacing="0" w:line="390" w:lineRule="atLeast"/>
        <w:rPr>
          <w:ins w:id="109" w:author="Unknown"/>
          <w:rFonts w:ascii="Georgia" w:hAnsi="Georgia"/>
          <w:color w:val="111111"/>
        </w:rPr>
      </w:pPr>
      <w:ins w:id="110" w:author="Unknown">
        <w:r>
          <w:rPr>
            <w:rFonts w:ascii="Georgia" w:hAnsi="Georgia"/>
            <w:color w:val="111111"/>
          </w:rPr>
          <w:t>The following rules allow outside users to be able to ping your servers.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1" w:author="Unknown"/>
          <w:rFonts w:ascii="Consolas" w:hAnsi="Consolas" w:cs="Consolas"/>
          <w:color w:val="111111"/>
        </w:rPr>
      </w:pPr>
      <w:proofErr w:type="spellStart"/>
      <w:proofErr w:type="gramStart"/>
      <w:ins w:id="112"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icmp</w:t>
        </w:r>
        <w:proofErr w:type="spellEnd"/>
        <w:r>
          <w:rPr>
            <w:rFonts w:ascii="Consolas" w:hAnsi="Consolas" w:cs="Consolas"/>
            <w:color w:val="111111"/>
          </w:rPr>
          <w:t xml:space="preserve"> --</w:t>
        </w:r>
        <w:proofErr w:type="spellStart"/>
        <w:r>
          <w:rPr>
            <w:rFonts w:ascii="Consolas" w:hAnsi="Consolas" w:cs="Consolas"/>
            <w:color w:val="111111"/>
          </w:rPr>
          <w:t>icmp</w:t>
        </w:r>
        <w:proofErr w:type="spellEnd"/>
        <w:r>
          <w:rPr>
            <w:rFonts w:ascii="Consolas" w:hAnsi="Consolas" w:cs="Consolas"/>
            <w:color w:val="111111"/>
          </w:rPr>
          <w:t>-type echo-request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3" w:author="Unknown"/>
          <w:rFonts w:ascii="Consolas" w:hAnsi="Consolas" w:cs="Consolas"/>
          <w:color w:val="111111"/>
        </w:rPr>
      </w:pPr>
      <w:proofErr w:type="spellStart"/>
      <w:proofErr w:type="gramStart"/>
      <w:ins w:id="114" w:author="Unknown">
        <w:r>
          <w:rPr>
            <w:rFonts w:ascii="Consolas" w:hAnsi="Consolas" w:cs="Consolas"/>
            <w:color w:val="111111"/>
          </w:rPr>
          <w:t>iptables</w:t>
        </w:r>
        <w:proofErr w:type="spellEnd"/>
        <w:proofErr w:type="gramEnd"/>
        <w:r>
          <w:rPr>
            <w:rFonts w:ascii="Consolas" w:hAnsi="Consolas" w:cs="Consolas"/>
            <w:color w:val="111111"/>
          </w:rPr>
          <w:t xml:space="preserve"> -A OUTPUT -p </w:t>
        </w:r>
        <w:proofErr w:type="spellStart"/>
        <w:r>
          <w:rPr>
            <w:rFonts w:ascii="Consolas" w:hAnsi="Consolas" w:cs="Consolas"/>
            <w:color w:val="111111"/>
          </w:rPr>
          <w:t>icmp</w:t>
        </w:r>
        <w:proofErr w:type="spellEnd"/>
        <w:r>
          <w:rPr>
            <w:rFonts w:ascii="Consolas" w:hAnsi="Consolas" w:cs="Consolas"/>
            <w:color w:val="111111"/>
          </w:rPr>
          <w:t xml:space="preserve"> --</w:t>
        </w:r>
        <w:proofErr w:type="spellStart"/>
        <w:r>
          <w:rPr>
            <w:rFonts w:ascii="Consolas" w:hAnsi="Consolas" w:cs="Consolas"/>
            <w:color w:val="111111"/>
          </w:rPr>
          <w:t>icmp</w:t>
        </w:r>
        <w:proofErr w:type="spellEnd"/>
        <w:r>
          <w:rPr>
            <w:rFonts w:ascii="Consolas" w:hAnsi="Consolas" w:cs="Consolas"/>
            <w:color w:val="111111"/>
          </w:rPr>
          <w:t>-type echo-reply -j ACCEPT</w:t>
        </w:r>
      </w:ins>
    </w:p>
    <w:p w:rsidR="000631E2" w:rsidRDefault="000631E2" w:rsidP="000631E2">
      <w:pPr>
        <w:pStyle w:val="Heading3"/>
        <w:shd w:val="clear" w:color="auto" w:fill="FFFFFF"/>
        <w:spacing w:before="440" w:after="147" w:line="293" w:lineRule="atLeast"/>
        <w:rPr>
          <w:ins w:id="115" w:author="Unknown"/>
          <w:rFonts w:ascii="Georgia" w:hAnsi="Georgia" w:cs="Times New Roman"/>
          <w:b w:val="0"/>
          <w:bCs w:val="0"/>
          <w:color w:val="111111"/>
          <w:sz w:val="31"/>
          <w:szCs w:val="31"/>
        </w:rPr>
      </w:pPr>
      <w:ins w:id="116" w:author="Unknown">
        <w:r>
          <w:rPr>
            <w:rFonts w:ascii="Georgia" w:hAnsi="Georgia"/>
            <w:b w:val="0"/>
            <w:bCs w:val="0"/>
            <w:color w:val="111111"/>
            <w:sz w:val="31"/>
            <w:szCs w:val="31"/>
          </w:rPr>
          <w:t>13. Allow Ping from Inside to Outside</w:t>
        </w:r>
      </w:ins>
    </w:p>
    <w:p w:rsidR="000631E2" w:rsidRDefault="000631E2" w:rsidP="000631E2">
      <w:pPr>
        <w:pStyle w:val="NormalWeb"/>
        <w:shd w:val="clear" w:color="auto" w:fill="FFFFFF"/>
        <w:spacing w:before="0" w:beforeAutospacing="0" w:after="390" w:afterAutospacing="0" w:line="390" w:lineRule="atLeast"/>
        <w:rPr>
          <w:ins w:id="117" w:author="Unknown"/>
          <w:rFonts w:ascii="Georgia" w:hAnsi="Georgia"/>
          <w:color w:val="111111"/>
        </w:rPr>
      </w:pPr>
      <w:ins w:id="118" w:author="Unknown">
        <w:r>
          <w:rPr>
            <w:rFonts w:ascii="Georgia" w:hAnsi="Georgia"/>
            <w:color w:val="111111"/>
          </w:rPr>
          <w:t>The following rules allow you to ping from inside to any of the outside servers.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19" w:author="Unknown"/>
          <w:rFonts w:ascii="Consolas" w:hAnsi="Consolas" w:cs="Consolas"/>
          <w:color w:val="111111"/>
        </w:rPr>
      </w:pPr>
      <w:proofErr w:type="spellStart"/>
      <w:proofErr w:type="gramStart"/>
      <w:ins w:id="120" w:author="Unknown">
        <w:r>
          <w:rPr>
            <w:rFonts w:ascii="Consolas" w:hAnsi="Consolas" w:cs="Consolas"/>
            <w:color w:val="111111"/>
          </w:rPr>
          <w:t>iptables</w:t>
        </w:r>
        <w:proofErr w:type="spellEnd"/>
        <w:proofErr w:type="gramEnd"/>
        <w:r>
          <w:rPr>
            <w:rFonts w:ascii="Consolas" w:hAnsi="Consolas" w:cs="Consolas"/>
            <w:color w:val="111111"/>
          </w:rPr>
          <w:t xml:space="preserve"> -A OUTPUT -p </w:t>
        </w:r>
        <w:proofErr w:type="spellStart"/>
        <w:r>
          <w:rPr>
            <w:rFonts w:ascii="Consolas" w:hAnsi="Consolas" w:cs="Consolas"/>
            <w:color w:val="111111"/>
          </w:rPr>
          <w:t>icmp</w:t>
        </w:r>
        <w:proofErr w:type="spellEnd"/>
        <w:r>
          <w:rPr>
            <w:rFonts w:ascii="Consolas" w:hAnsi="Consolas" w:cs="Consolas"/>
            <w:color w:val="111111"/>
          </w:rPr>
          <w:t xml:space="preserve"> --</w:t>
        </w:r>
        <w:proofErr w:type="spellStart"/>
        <w:r>
          <w:rPr>
            <w:rFonts w:ascii="Consolas" w:hAnsi="Consolas" w:cs="Consolas"/>
            <w:color w:val="111111"/>
          </w:rPr>
          <w:t>icmp</w:t>
        </w:r>
        <w:proofErr w:type="spellEnd"/>
        <w:r>
          <w:rPr>
            <w:rFonts w:ascii="Consolas" w:hAnsi="Consolas" w:cs="Consolas"/>
            <w:color w:val="111111"/>
          </w:rPr>
          <w:t>-type echo-request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1" w:author="Unknown"/>
          <w:rFonts w:ascii="Consolas" w:hAnsi="Consolas" w:cs="Consolas"/>
          <w:color w:val="111111"/>
        </w:rPr>
      </w:pPr>
      <w:proofErr w:type="spellStart"/>
      <w:proofErr w:type="gramStart"/>
      <w:ins w:id="122"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icmp</w:t>
        </w:r>
        <w:proofErr w:type="spellEnd"/>
        <w:r>
          <w:rPr>
            <w:rFonts w:ascii="Consolas" w:hAnsi="Consolas" w:cs="Consolas"/>
            <w:color w:val="111111"/>
          </w:rPr>
          <w:t xml:space="preserve"> --</w:t>
        </w:r>
        <w:proofErr w:type="spellStart"/>
        <w:r>
          <w:rPr>
            <w:rFonts w:ascii="Consolas" w:hAnsi="Consolas" w:cs="Consolas"/>
            <w:color w:val="111111"/>
          </w:rPr>
          <w:t>icmp</w:t>
        </w:r>
        <w:proofErr w:type="spellEnd"/>
        <w:r>
          <w:rPr>
            <w:rFonts w:ascii="Consolas" w:hAnsi="Consolas" w:cs="Consolas"/>
            <w:color w:val="111111"/>
          </w:rPr>
          <w:t>-type echo-reply -j ACCEPT</w:t>
        </w:r>
      </w:ins>
    </w:p>
    <w:p w:rsidR="000631E2" w:rsidRDefault="000631E2" w:rsidP="000631E2">
      <w:pPr>
        <w:pStyle w:val="Heading3"/>
        <w:shd w:val="clear" w:color="auto" w:fill="FFFFFF"/>
        <w:spacing w:before="440" w:after="147" w:line="293" w:lineRule="atLeast"/>
        <w:rPr>
          <w:ins w:id="123" w:author="Unknown"/>
          <w:rFonts w:ascii="Georgia" w:hAnsi="Georgia" w:cs="Times New Roman"/>
          <w:b w:val="0"/>
          <w:bCs w:val="0"/>
          <w:color w:val="111111"/>
          <w:sz w:val="31"/>
          <w:szCs w:val="31"/>
        </w:rPr>
      </w:pPr>
      <w:ins w:id="124" w:author="Unknown">
        <w:r>
          <w:rPr>
            <w:rFonts w:ascii="Georgia" w:hAnsi="Georgia"/>
            <w:b w:val="0"/>
            <w:bCs w:val="0"/>
            <w:color w:val="111111"/>
            <w:sz w:val="31"/>
            <w:szCs w:val="31"/>
          </w:rPr>
          <w:t>14. Allow Loopback Access</w:t>
        </w:r>
      </w:ins>
    </w:p>
    <w:p w:rsidR="000631E2" w:rsidRDefault="000631E2" w:rsidP="000631E2">
      <w:pPr>
        <w:pStyle w:val="NormalWeb"/>
        <w:shd w:val="clear" w:color="auto" w:fill="FFFFFF"/>
        <w:spacing w:before="0" w:beforeAutospacing="0" w:after="390" w:afterAutospacing="0" w:line="390" w:lineRule="atLeast"/>
        <w:rPr>
          <w:ins w:id="125" w:author="Unknown"/>
          <w:rFonts w:ascii="Georgia" w:hAnsi="Georgia"/>
          <w:color w:val="111111"/>
        </w:rPr>
      </w:pPr>
      <w:ins w:id="126" w:author="Unknown">
        <w:r>
          <w:rPr>
            <w:rFonts w:ascii="Georgia" w:hAnsi="Georgia"/>
            <w:color w:val="111111"/>
          </w:rPr>
          <w:t xml:space="preserve">You should allow full loopback access on your servers. </w:t>
        </w:r>
        <w:proofErr w:type="spellStart"/>
        <w:proofErr w:type="gramStart"/>
        <w:r>
          <w:rPr>
            <w:rFonts w:ascii="Georgia" w:hAnsi="Georgia"/>
            <w:color w:val="111111"/>
          </w:rPr>
          <w:t>i.e</w:t>
        </w:r>
        <w:proofErr w:type="spellEnd"/>
        <w:proofErr w:type="gramEnd"/>
        <w:r>
          <w:rPr>
            <w:rFonts w:ascii="Georgia" w:hAnsi="Georgia"/>
            <w:color w:val="111111"/>
          </w:rPr>
          <w:t xml:space="preserve"> access using 127.0.0.1</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7" w:author="Unknown"/>
          <w:rFonts w:ascii="Consolas" w:hAnsi="Consolas" w:cs="Consolas"/>
          <w:color w:val="111111"/>
        </w:rPr>
      </w:pPr>
      <w:proofErr w:type="spellStart"/>
      <w:proofErr w:type="gramStart"/>
      <w:ins w:id="128" w:author="Unknown">
        <w:r>
          <w:rPr>
            <w:rFonts w:ascii="Consolas" w:hAnsi="Consolas" w:cs="Consolas"/>
            <w:color w:val="111111"/>
          </w:rPr>
          <w:t>iptables</w:t>
        </w:r>
        <w:proofErr w:type="spellEnd"/>
        <w:proofErr w:type="gramEnd"/>
        <w:r>
          <w:rPr>
            <w:rFonts w:ascii="Consolas" w:hAnsi="Consolas" w:cs="Consolas"/>
            <w:color w:val="111111"/>
          </w:rPr>
          <w:t xml:space="preserve"> -A INPUT -i lo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29" w:author="Unknown"/>
          <w:rFonts w:ascii="Consolas" w:hAnsi="Consolas" w:cs="Consolas"/>
          <w:color w:val="111111"/>
        </w:rPr>
      </w:pPr>
      <w:proofErr w:type="spellStart"/>
      <w:proofErr w:type="gramStart"/>
      <w:ins w:id="130" w:author="Unknown">
        <w:r>
          <w:rPr>
            <w:rFonts w:ascii="Consolas" w:hAnsi="Consolas" w:cs="Consolas"/>
            <w:color w:val="111111"/>
          </w:rPr>
          <w:t>iptables</w:t>
        </w:r>
        <w:proofErr w:type="spellEnd"/>
        <w:proofErr w:type="gramEnd"/>
        <w:r>
          <w:rPr>
            <w:rFonts w:ascii="Consolas" w:hAnsi="Consolas" w:cs="Consolas"/>
            <w:color w:val="111111"/>
          </w:rPr>
          <w:t xml:space="preserve"> -A OUTPUT -o lo -j ACCEPT</w:t>
        </w:r>
      </w:ins>
    </w:p>
    <w:p w:rsidR="000631E2" w:rsidRDefault="000631E2" w:rsidP="000631E2">
      <w:pPr>
        <w:pStyle w:val="Heading3"/>
        <w:shd w:val="clear" w:color="auto" w:fill="FFFFFF"/>
        <w:spacing w:before="440" w:after="147" w:line="293" w:lineRule="atLeast"/>
        <w:rPr>
          <w:ins w:id="131" w:author="Unknown"/>
          <w:rFonts w:ascii="Georgia" w:hAnsi="Georgia" w:cs="Times New Roman"/>
          <w:b w:val="0"/>
          <w:bCs w:val="0"/>
          <w:color w:val="111111"/>
          <w:sz w:val="31"/>
          <w:szCs w:val="31"/>
        </w:rPr>
      </w:pPr>
      <w:ins w:id="132" w:author="Unknown">
        <w:r>
          <w:rPr>
            <w:rFonts w:ascii="Georgia" w:hAnsi="Georgia"/>
            <w:b w:val="0"/>
            <w:bCs w:val="0"/>
            <w:color w:val="111111"/>
            <w:sz w:val="31"/>
            <w:szCs w:val="31"/>
          </w:rPr>
          <w:t>15. Allow Internal Network to External network.</w:t>
        </w:r>
      </w:ins>
    </w:p>
    <w:p w:rsidR="000631E2" w:rsidRDefault="000631E2" w:rsidP="000631E2">
      <w:pPr>
        <w:pStyle w:val="NormalWeb"/>
        <w:shd w:val="clear" w:color="auto" w:fill="FFFFFF"/>
        <w:spacing w:before="0" w:beforeAutospacing="0" w:after="390" w:afterAutospacing="0" w:line="390" w:lineRule="atLeast"/>
        <w:rPr>
          <w:ins w:id="133" w:author="Unknown"/>
          <w:rFonts w:ascii="Georgia" w:hAnsi="Georgia"/>
          <w:color w:val="111111"/>
        </w:rPr>
      </w:pPr>
      <w:ins w:id="134" w:author="Unknown">
        <w:r>
          <w:rPr>
            <w:rFonts w:ascii="Georgia" w:hAnsi="Georgia"/>
            <w:color w:val="111111"/>
          </w:rPr>
          <w:t xml:space="preserve">On the firewall server where one </w:t>
        </w:r>
        <w:proofErr w:type="spellStart"/>
        <w:r>
          <w:rPr>
            <w:rFonts w:ascii="Georgia" w:hAnsi="Georgia"/>
            <w:color w:val="111111"/>
          </w:rPr>
          <w:t>ethernet</w:t>
        </w:r>
        <w:proofErr w:type="spellEnd"/>
        <w:r>
          <w:rPr>
            <w:rFonts w:ascii="Georgia" w:hAnsi="Georgia"/>
            <w:color w:val="111111"/>
          </w:rPr>
          <w:t xml:space="preserve"> card is connected to the external, and another </w:t>
        </w:r>
        <w:proofErr w:type="spellStart"/>
        <w:r>
          <w:rPr>
            <w:rFonts w:ascii="Georgia" w:hAnsi="Georgia"/>
            <w:color w:val="111111"/>
          </w:rPr>
          <w:t>ethernet</w:t>
        </w:r>
        <w:proofErr w:type="spellEnd"/>
        <w:r>
          <w:rPr>
            <w:rFonts w:ascii="Georgia" w:hAnsi="Georgia"/>
            <w:color w:val="111111"/>
          </w:rPr>
          <w:t xml:space="preserve"> card connected to the internal servers, use the following rules to allow internal network talk to external network.</w:t>
        </w:r>
      </w:ins>
    </w:p>
    <w:p w:rsidR="000631E2" w:rsidRDefault="000631E2" w:rsidP="000631E2">
      <w:pPr>
        <w:pStyle w:val="NormalWeb"/>
        <w:shd w:val="clear" w:color="auto" w:fill="FFFFFF"/>
        <w:spacing w:before="0" w:beforeAutospacing="0" w:after="390" w:afterAutospacing="0" w:line="390" w:lineRule="atLeast"/>
        <w:rPr>
          <w:ins w:id="135" w:author="Unknown"/>
          <w:rFonts w:ascii="Georgia" w:hAnsi="Georgia"/>
          <w:color w:val="111111"/>
        </w:rPr>
      </w:pPr>
      <w:ins w:id="136" w:author="Unknown">
        <w:r>
          <w:rPr>
            <w:rFonts w:ascii="Georgia" w:hAnsi="Georgia"/>
            <w:color w:val="111111"/>
          </w:rPr>
          <w:t>In this example, eth1 is connected to external network (internet), and eth0 is connected to internal network (For example: 192.168.1.x).</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37" w:author="Unknown"/>
          <w:rFonts w:ascii="Consolas" w:hAnsi="Consolas" w:cs="Consolas"/>
          <w:color w:val="111111"/>
        </w:rPr>
      </w:pPr>
      <w:proofErr w:type="spellStart"/>
      <w:proofErr w:type="gramStart"/>
      <w:ins w:id="138" w:author="Unknown">
        <w:r>
          <w:rPr>
            <w:rFonts w:ascii="Consolas" w:hAnsi="Consolas" w:cs="Consolas"/>
            <w:color w:val="111111"/>
          </w:rPr>
          <w:lastRenderedPageBreak/>
          <w:t>iptables</w:t>
        </w:r>
        <w:proofErr w:type="spellEnd"/>
        <w:proofErr w:type="gramEnd"/>
        <w:r>
          <w:rPr>
            <w:rFonts w:ascii="Consolas" w:hAnsi="Consolas" w:cs="Consolas"/>
            <w:color w:val="111111"/>
          </w:rPr>
          <w:t xml:space="preserve"> -A FORWARD -i eth0 -o eth1 -j ACCEPT</w:t>
        </w:r>
      </w:ins>
    </w:p>
    <w:p w:rsidR="000631E2" w:rsidRDefault="000631E2" w:rsidP="000631E2">
      <w:pPr>
        <w:pStyle w:val="Heading3"/>
        <w:shd w:val="clear" w:color="auto" w:fill="FFFFFF"/>
        <w:spacing w:before="440" w:after="147" w:line="293" w:lineRule="atLeast"/>
        <w:rPr>
          <w:ins w:id="139" w:author="Unknown"/>
          <w:rFonts w:ascii="Georgia" w:hAnsi="Georgia" w:cs="Times New Roman"/>
          <w:b w:val="0"/>
          <w:bCs w:val="0"/>
          <w:color w:val="111111"/>
          <w:sz w:val="31"/>
          <w:szCs w:val="31"/>
        </w:rPr>
      </w:pPr>
      <w:ins w:id="140" w:author="Unknown">
        <w:r>
          <w:rPr>
            <w:rFonts w:ascii="Georgia" w:hAnsi="Georgia"/>
            <w:b w:val="0"/>
            <w:bCs w:val="0"/>
            <w:color w:val="111111"/>
            <w:sz w:val="31"/>
            <w:szCs w:val="31"/>
          </w:rPr>
          <w:t>16. Allow outbound DNS</w:t>
        </w:r>
      </w:ins>
    </w:p>
    <w:p w:rsidR="000631E2" w:rsidRDefault="000631E2" w:rsidP="000631E2">
      <w:pPr>
        <w:pStyle w:val="NormalWeb"/>
        <w:shd w:val="clear" w:color="auto" w:fill="FFFFFF"/>
        <w:spacing w:before="0" w:beforeAutospacing="0" w:after="390" w:afterAutospacing="0" w:line="390" w:lineRule="atLeast"/>
        <w:rPr>
          <w:ins w:id="141" w:author="Unknown"/>
          <w:rFonts w:ascii="Georgia" w:hAnsi="Georgia"/>
          <w:color w:val="111111"/>
        </w:rPr>
      </w:pPr>
      <w:ins w:id="142" w:author="Unknown">
        <w:r>
          <w:rPr>
            <w:rFonts w:ascii="Georgia" w:hAnsi="Georgia"/>
            <w:color w:val="111111"/>
          </w:rPr>
          <w:t>The following rules allow outgoing DNS connections.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3" w:author="Unknown"/>
          <w:rFonts w:ascii="Consolas" w:hAnsi="Consolas" w:cs="Consolas"/>
          <w:color w:val="111111"/>
        </w:rPr>
      </w:pPr>
      <w:proofErr w:type="spellStart"/>
      <w:proofErr w:type="gramStart"/>
      <w:ins w:id="144" w:author="Unknown">
        <w:r>
          <w:rPr>
            <w:rFonts w:ascii="Consolas" w:hAnsi="Consolas" w:cs="Consolas"/>
            <w:color w:val="111111"/>
          </w:rPr>
          <w:t>iptables</w:t>
        </w:r>
        <w:proofErr w:type="spellEnd"/>
        <w:proofErr w:type="gramEnd"/>
        <w:r>
          <w:rPr>
            <w:rFonts w:ascii="Consolas" w:hAnsi="Consolas" w:cs="Consolas"/>
            <w:color w:val="111111"/>
          </w:rPr>
          <w:t xml:space="preserve"> -A OUTPUT -p </w:t>
        </w:r>
        <w:proofErr w:type="spellStart"/>
        <w:r>
          <w:rPr>
            <w:rFonts w:ascii="Consolas" w:hAnsi="Consolas" w:cs="Consolas"/>
            <w:color w:val="111111"/>
          </w:rPr>
          <w:t>udp</w:t>
        </w:r>
        <w:proofErr w:type="spellEnd"/>
        <w:r>
          <w:rPr>
            <w:rFonts w:ascii="Consolas" w:hAnsi="Consolas" w:cs="Consolas"/>
            <w:color w:val="111111"/>
          </w:rPr>
          <w:t xml:space="preserve"> -o eth0 --</w:t>
        </w:r>
        <w:proofErr w:type="spellStart"/>
        <w:r>
          <w:rPr>
            <w:rFonts w:ascii="Consolas" w:hAnsi="Consolas" w:cs="Consolas"/>
            <w:color w:val="111111"/>
          </w:rPr>
          <w:t>dport</w:t>
        </w:r>
        <w:proofErr w:type="spellEnd"/>
        <w:r>
          <w:rPr>
            <w:rFonts w:ascii="Consolas" w:hAnsi="Consolas" w:cs="Consolas"/>
            <w:color w:val="111111"/>
          </w:rPr>
          <w:t xml:space="preserve"> 53 -j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45" w:author="Unknown"/>
          <w:rFonts w:ascii="Consolas" w:hAnsi="Consolas" w:cs="Consolas"/>
          <w:color w:val="111111"/>
        </w:rPr>
      </w:pPr>
      <w:proofErr w:type="spellStart"/>
      <w:proofErr w:type="gramStart"/>
      <w:ins w:id="146"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udp</w:t>
        </w:r>
        <w:proofErr w:type="spellEnd"/>
        <w:r>
          <w:rPr>
            <w:rFonts w:ascii="Consolas" w:hAnsi="Consolas" w:cs="Consolas"/>
            <w:color w:val="111111"/>
          </w:rPr>
          <w:t xml:space="preserve"> -i eth0 --sport 53 -j ACCEPT</w:t>
        </w:r>
      </w:ins>
    </w:p>
    <w:p w:rsidR="000631E2" w:rsidRDefault="000631E2" w:rsidP="000631E2">
      <w:pPr>
        <w:pStyle w:val="Heading3"/>
        <w:shd w:val="clear" w:color="auto" w:fill="FFFFFF"/>
        <w:spacing w:before="440" w:after="147" w:line="293" w:lineRule="atLeast"/>
        <w:rPr>
          <w:ins w:id="147" w:author="Unknown"/>
          <w:rFonts w:ascii="Georgia" w:hAnsi="Georgia" w:cs="Times New Roman"/>
          <w:b w:val="0"/>
          <w:bCs w:val="0"/>
          <w:color w:val="111111"/>
          <w:sz w:val="31"/>
          <w:szCs w:val="31"/>
        </w:rPr>
      </w:pPr>
      <w:ins w:id="148" w:author="Unknown">
        <w:r>
          <w:rPr>
            <w:rFonts w:ascii="Georgia" w:hAnsi="Georgia"/>
            <w:b w:val="0"/>
            <w:bCs w:val="0"/>
            <w:color w:val="111111"/>
            <w:sz w:val="31"/>
            <w:szCs w:val="31"/>
          </w:rPr>
          <w:t>17. Allow NIS Connections</w:t>
        </w:r>
      </w:ins>
    </w:p>
    <w:p w:rsidR="000631E2" w:rsidRDefault="000631E2" w:rsidP="000631E2">
      <w:pPr>
        <w:pStyle w:val="NormalWeb"/>
        <w:shd w:val="clear" w:color="auto" w:fill="FFFFFF"/>
        <w:spacing w:before="0" w:beforeAutospacing="0" w:after="390" w:afterAutospacing="0" w:line="390" w:lineRule="atLeast"/>
        <w:rPr>
          <w:ins w:id="149" w:author="Unknown"/>
          <w:rFonts w:ascii="Georgia" w:hAnsi="Georgia"/>
          <w:color w:val="111111"/>
        </w:rPr>
      </w:pPr>
      <w:ins w:id="150" w:author="Unknown">
        <w:r>
          <w:rPr>
            <w:rFonts w:ascii="Georgia" w:hAnsi="Georgia"/>
            <w:color w:val="111111"/>
          </w:rPr>
          <w:t xml:space="preserve">If you are running NIS to manage your user accounts, you should allow the NIS connections. Even when the SSH connection is allowed, if you don’t allow the NIS related </w:t>
        </w:r>
        <w:proofErr w:type="spellStart"/>
        <w:r>
          <w:rPr>
            <w:rFonts w:ascii="Georgia" w:hAnsi="Georgia"/>
            <w:color w:val="111111"/>
          </w:rPr>
          <w:t>ypbind</w:t>
        </w:r>
        <w:proofErr w:type="spellEnd"/>
        <w:r>
          <w:rPr>
            <w:rFonts w:ascii="Georgia" w:hAnsi="Georgia"/>
            <w:color w:val="111111"/>
          </w:rPr>
          <w:t xml:space="preserve"> connections, users will not be able to login.</w:t>
        </w:r>
      </w:ins>
    </w:p>
    <w:p w:rsidR="000631E2" w:rsidRDefault="000631E2" w:rsidP="000631E2">
      <w:pPr>
        <w:pStyle w:val="NormalWeb"/>
        <w:shd w:val="clear" w:color="auto" w:fill="FFFFFF"/>
        <w:spacing w:before="0" w:beforeAutospacing="0" w:after="390" w:afterAutospacing="0" w:line="390" w:lineRule="atLeast"/>
        <w:rPr>
          <w:ins w:id="151" w:author="Unknown"/>
          <w:rFonts w:ascii="Georgia" w:hAnsi="Georgia"/>
          <w:color w:val="111111"/>
        </w:rPr>
      </w:pPr>
      <w:ins w:id="152" w:author="Unknown">
        <w:r>
          <w:rPr>
            <w:rFonts w:ascii="Georgia" w:hAnsi="Georgia"/>
            <w:color w:val="111111"/>
          </w:rPr>
          <w:t xml:space="preserve">The NIS ports are dynamic. </w:t>
        </w:r>
        <w:proofErr w:type="spellStart"/>
        <w:proofErr w:type="gramStart"/>
        <w:r>
          <w:rPr>
            <w:rFonts w:ascii="Georgia" w:hAnsi="Georgia"/>
            <w:color w:val="111111"/>
          </w:rPr>
          <w:t>i.e</w:t>
        </w:r>
        <w:proofErr w:type="spellEnd"/>
        <w:proofErr w:type="gramEnd"/>
        <w:r>
          <w:rPr>
            <w:rFonts w:ascii="Georgia" w:hAnsi="Georgia"/>
            <w:color w:val="111111"/>
          </w:rPr>
          <w:t xml:space="preserve"> When the </w:t>
        </w:r>
        <w:proofErr w:type="spellStart"/>
        <w:r>
          <w:rPr>
            <w:rFonts w:ascii="Georgia" w:hAnsi="Georgia"/>
            <w:color w:val="111111"/>
          </w:rPr>
          <w:t>ypbind</w:t>
        </w:r>
        <w:proofErr w:type="spellEnd"/>
        <w:r>
          <w:rPr>
            <w:rFonts w:ascii="Georgia" w:hAnsi="Georgia"/>
            <w:color w:val="111111"/>
          </w:rPr>
          <w:t xml:space="preserve"> starts it allocates the ports.</w:t>
        </w:r>
      </w:ins>
    </w:p>
    <w:p w:rsidR="000631E2" w:rsidRDefault="000631E2" w:rsidP="000631E2">
      <w:pPr>
        <w:pStyle w:val="NormalWeb"/>
        <w:shd w:val="clear" w:color="auto" w:fill="FFFFFF"/>
        <w:spacing w:before="0" w:beforeAutospacing="0" w:after="390" w:afterAutospacing="0" w:line="390" w:lineRule="atLeast"/>
        <w:rPr>
          <w:ins w:id="153" w:author="Unknown"/>
          <w:rFonts w:ascii="Georgia" w:hAnsi="Georgia"/>
          <w:color w:val="111111"/>
        </w:rPr>
      </w:pPr>
      <w:ins w:id="154" w:author="Unknown">
        <w:r>
          <w:rPr>
            <w:rFonts w:ascii="Georgia" w:hAnsi="Georgia"/>
            <w:color w:val="111111"/>
          </w:rPr>
          <w:t xml:space="preserve">First do </w:t>
        </w:r>
        <w:proofErr w:type="gramStart"/>
        <w:r>
          <w:rPr>
            <w:rFonts w:ascii="Georgia" w:hAnsi="Georgia"/>
            <w:color w:val="111111"/>
          </w:rPr>
          <w:t>a</w:t>
        </w:r>
        <w:proofErr w:type="gramEnd"/>
        <w:r>
          <w:rPr>
            <w:rFonts w:ascii="Georgia" w:hAnsi="Georgia"/>
            <w:color w:val="111111"/>
          </w:rPr>
          <w:t xml:space="preserve"> </w:t>
        </w:r>
        <w:proofErr w:type="spellStart"/>
        <w:r>
          <w:rPr>
            <w:rFonts w:ascii="Georgia" w:hAnsi="Georgia"/>
            <w:color w:val="111111"/>
          </w:rPr>
          <w:t>rpcinfo</w:t>
        </w:r>
        <w:proofErr w:type="spellEnd"/>
        <w:r>
          <w:rPr>
            <w:rFonts w:ascii="Georgia" w:hAnsi="Georgia"/>
            <w:color w:val="111111"/>
          </w:rPr>
          <w:t xml:space="preserve"> -p as shown below and get the port numbers. In this example, it was using port 853 and 850.</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55" w:author="Unknown"/>
          <w:rFonts w:ascii="Consolas" w:hAnsi="Consolas" w:cs="Consolas"/>
          <w:color w:val="111111"/>
        </w:rPr>
      </w:pPr>
      <w:proofErr w:type="spellStart"/>
      <w:proofErr w:type="gramStart"/>
      <w:ins w:id="156" w:author="Unknown">
        <w:r>
          <w:rPr>
            <w:rFonts w:ascii="Consolas" w:hAnsi="Consolas" w:cs="Consolas"/>
            <w:color w:val="111111"/>
          </w:rPr>
          <w:t>rpcinfo</w:t>
        </w:r>
        <w:proofErr w:type="spellEnd"/>
        <w:proofErr w:type="gramEnd"/>
        <w:r>
          <w:rPr>
            <w:rFonts w:ascii="Consolas" w:hAnsi="Consolas" w:cs="Consolas"/>
            <w:color w:val="111111"/>
          </w:rPr>
          <w:t xml:space="preserve"> -p | </w:t>
        </w:r>
        <w:proofErr w:type="spellStart"/>
        <w:r>
          <w:rPr>
            <w:rFonts w:ascii="Consolas" w:hAnsi="Consolas" w:cs="Consolas"/>
            <w:color w:val="111111"/>
          </w:rPr>
          <w:t>grep</w:t>
        </w:r>
        <w:proofErr w:type="spellEnd"/>
        <w:r>
          <w:rPr>
            <w:rFonts w:ascii="Consolas" w:hAnsi="Consolas" w:cs="Consolas"/>
            <w:color w:val="111111"/>
          </w:rPr>
          <w:t xml:space="preserve"> </w:t>
        </w:r>
        <w:proofErr w:type="spellStart"/>
        <w:r>
          <w:rPr>
            <w:rFonts w:ascii="Consolas" w:hAnsi="Consolas" w:cs="Consolas"/>
            <w:color w:val="111111"/>
          </w:rPr>
          <w:t>ypbind</w:t>
        </w:r>
        <w:proofErr w:type="spellEnd"/>
      </w:ins>
    </w:p>
    <w:p w:rsidR="000631E2" w:rsidRDefault="000631E2" w:rsidP="000631E2">
      <w:pPr>
        <w:pStyle w:val="NormalWeb"/>
        <w:shd w:val="clear" w:color="auto" w:fill="FFFFFF"/>
        <w:spacing w:before="0" w:beforeAutospacing="0" w:after="390" w:afterAutospacing="0" w:line="390" w:lineRule="atLeast"/>
        <w:rPr>
          <w:ins w:id="157" w:author="Unknown"/>
          <w:rFonts w:ascii="Georgia" w:hAnsi="Georgia"/>
          <w:color w:val="111111"/>
        </w:rPr>
      </w:pPr>
      <w:ins w:id="158" w:author="Unknown">
        <w:r>
          <w:rPr>
            <w:rFonts w:ascii="Georgia" w:hAnsi="Georgia"/>
            <w:color w:val="111111"/>
          </w:rPr>
          <w:t xml:space="preserve">Now allow incoming connection to the port 111, and the ports that were used by </w:t>
        </w:r>
        <w:proofErr w:type="spellStart"/>
        <w:r>
          <w:rPr>
            <w:rFonts w:ascii="Georgia" w:hAnsi="Georgia"/>
            <w:color w:val="111111"/>
          </w:rPr>
          <w:t>ypbind</w:t>
        </w:r>
        <w:proofErr w:type="spellEnd"/>
        <w:r>
          <w:rPr>
            <w:rFonts w:ascii="Georgia" w:hAnsi="Georgia"/>
            <w:color w:val="111111"/>
          </w:rPr>
          <w: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59" w:author="Unknown"/>
          <w:rFonts w:ascii="Consolas" w:hAnsi="Consolas" w:cs="Consolas"/>
          <w:color w:val="111111"/>
        </w:rPr>
      </w:pPr>
      <w:proofErr w:type="spellStart"/>
      <w:proofErr w:type="gramStart"/>
      <w:ins w:id="160"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111 -j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1" w:author="Unknown"/>
          <w:rFonts w:ascii="Consolas" w:hAnsi="Consolas" w:cs="Consolas"/>
          <w:color w:val="111111"/>
        </w:rPr>
      </w:pPr>
      <w:proofErr w:type="spellStart"/>
      <w:proofErr w:type="gramStart"/>
      <w:ins w:id="162"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udp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111 -j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3" w:author="Unknown"/>
          <w:rFonts w:ascii="Consolas" w:hAnsi="Consolas" w:cs="Consolas"/>
          <w:color w:val="111111"/>
        </w:rPr>
      </w:pPr>
      <w:proofErr w:type="spellStart"/>
      <w:proofErr w:type="gramStart"/>
      <w:ins w:id="164"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853 -j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5" w:author="Unknown"/>
          <w:rFonts w:ascii="Consolas" w:hAnsi="Consolas" w:cs="Consolas"/>
          <w:color w:val="111111"/>
        </w:rPr>
      </w:pPr>
      <w:proofErr w:type="spellStart"/>
      <w:proofErr w:type="gramStart"/>
      <w:ins w:id="166" w:author="Unknown">
        <w:r>
          <w:rPr>
            <w:rFonts w:ascii="Consolas" w:hAnsi="Consolas" w:cs="Consolas"/>
            <w:color w:val="111111"/>
          </w:rPr>
          <w:lastRenderedPageBreak/>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udp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853 -j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7" w:author="Unknown"/>
          <w:rFonts w:ascii="Consolas" w:hAnsi="Consolas" w:cs="Consolas"/>
          <w:color w:val="111111"/>
        </w:rPr>
      </w:pPr>
      <w:proofErr w:type="spellStart"/>
      <w:proofErr w:type="gramStart"/>
      <w:ins w:id="168"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850 -j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69" w:author="Unknown"/>
          <w:rFonts w:ascii="Consolas" w:hAnsi="Consolas" w:cs="Consolas"/>
          <w:color w:val="111111"/>
        </w:rPr>
      </w:pPr>
      <w:proofErr w:type="spellStart"/>
      <w:proofErr w:type="gramStart"/>
      <w:ins w:id="170"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udp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850 -j ACCEPT</w:t>
        </w:r>
      </w:ins>
    </w:p>
    <w:p w:rsidR="000631E2" w:rsidRDefault="000631E2" w:rsidP="000631E2">
      <w:pPr>
        <w:pStyle w:val="NormalWeb"/>
        <w:shd w:val="clear" w:color="auto" w:fill="FFFFFF"/>
        <w:spacing w:before="0" w:beforeAutospacing="0" w:after="390" w:afterAutospacing="0" w:line="390" w:lineRule="atLeast"/>
        <w:rPr>
          <w:ins w:id="171" w:author="Unknown"/>
          <w:rFonts w:ascii="Georgia" w:hAnsi="Georgia"/>
          <w:color w:val="111111"/>
        </w:rPr>
      </w:pPr>
      <w:ins w:id="172" w:author="Unknown">
        <w:r>
          <w:rPr>
            <w:rFonts w:ascii="Georgia" w:hAnsi="Georgia"/>
            <w:color w:val="111111"/>
          </w:rPr>
          <w:t xml:space="preserve">The above will not work when you restart the </w:t>
        </w:r>
        <w:proofErr w:type="spellStart"/>
        <w:r>
          <w:rPr>
            <w:rFonts w:ascii="Georgia" w:hAnsi="Georgia"/>
            <w:color w:val="111111"/>
          </w:rPr>
          <w:t>ypbind</w:t>
        </w:r>
        <w:proofErr w:type="spellEnd"/>
        <w:r>
          <w:rPr>
            <w:rFonts w:ascii="Georgia" w:hAnsi="Georgia"/>
            <w:color w:val="111111"/>
          </w:rPr>
          <w:t>, as it will have different port numbers that time.</w:t>
        </w:r>
      </w:ins>
    </w:p>
    <w:p w:rsidR="000631E2" w:rsidRDefault="000631E2" w:rsidP="000631E2">
      <w:pPr>
        <w:pStyle w:val="NormalWeb"/>
        <w:shd w:val="clear" w:color="auto" w:fill="FFFFFF"/>
        <w:spacing w:before="0" w:beforeAutospacing="0" w:after="390" w:afterAutospacing="0" w:line="390" w:lineRule="atLeast"/>
        <w:rPr>
          <w:ins w:id="173" w:author="Unknown"/>
          <w:rFonts w:ascii="Georgia" w:hAnsi="Georgia"/>
          <w:color w:val="111111"/>
        </w:rPr>
      </w:pPr>
      <w:ins w:id="174" w:author="Unknown">
        <w:r>
          <w:rPr>
            <w:rFonts w:ascii="Georgia" w:hAnsi="Georgia"/>
            <w:color w:val="111111"/>
          </w:rPr>
          <w:t xml:space="preserve">There are two solutions to this: 1) Use static </w:t>
        </w:r>
        <w:proofErr w:type="spellStart"/>
        <w:r>
          <w:rPr>
            <w:rFonts w:ascii="Georgia" w:hAnsi="Georgia"/>
            <w:color w:val="111111"/>
          </w:rPr>
          <w:t>ip</w:t>
        </w:r>
        <w:proofErr w:type="spellEnd"/>
        <w:r>
          <w:rPr>
            <w:rFonts w:ascii="Georgia" w:hAnsi="Georgia"/>
            <w:color w:val="111111"/>
          </w:rPr>
          <w:t>-address for your NIS, or 2) Use some clever shell scripting techniques to automatically grab the dynamic port number from the “</w:t>
        </w:r>
        <w:proofErr w:type="spellStart"/>
        <w:r>
          <w:rPr>
            <w:rFonts w:ascii="Georgia" w:hAnsi="Georgia"/>
            <w:color w:val="111111"/>
          </w:rPr>
          <w:t>rpcinfo</w:t>
        </w:r>
        <w:proofErr w:type="spellEnd"/>
        <w:r>
          <w:rPr>
            <w:rFonts w:ascii="Georgia" w:hAnsi="Georgia"/>
            <w:color w:val="111111"/>
          </w:rPr>
          <w:t xml:space="preserve"> -p” command output, and use those in the above </w:t>
        </w:r>
        <w:proofErr w:type="spellStart"/>
        <w:r>
          <w:rPr>
            <w:rFonts w:ascii="Georgia" w:hAnsi="Georgia"/>
            <w:color w:val="111111"/>
          </w:rPr>
          <w:t>iptables</w:t>
        </w:r>
        <w:proofErr w:type="spellEnd"/>
        <w:r>
          <w:rPr>
            <w:rFonts w:ascii="Georgia" w:hAnsi="Georgia"/>
            <w:color w:val="111111"/>
          </w:rPr>
          <w:t xml:space="preserve"> rules.</w:t>
        </w:r>
      </w:ins>
    </w:p>
    <w:p w:rsidR="000631E2" w:rsidRDefault="000631E2" w:rsidP="000631E2">
      <w:pPr>
        <w:pStyle w:val="Heading3"/>
        <w:shd w:val="clear" w:color="auto" w:fill="FFFFFF"/>
        <w:spacing w:before="440" w:after="147" w:line="293" w:lineRule="atLeast"/>
        <w:rPr>
          <w:ins w:id="175" w:author="Unknown"/>
          <w:rFonts w:ascii="Georgia" w:hAnsi="Georgia"/>
          <w:b w:val="0"/>
          <w:bCs w:val="0"/>
          <w:color w:val="111111"/>
          <w:sz w:val="31"/>
          <w:szCs w:val="31"/>
        </w:rPr>
      </w:pPr>
      <w:ins w:id="176" w:author="Unknown">
        <w:r>
          <w:rPr>
            <w:rFonts w:ascii="Georgia" w:hAnsi="Georgia"/>
            <w:b w:val="0"/>
            <w:bCs w:val="0"/>
            <w:color w:val="111111"/>
            <w:sz w:val="31"/>
            <w:szCs w:val="31"/>
          </w:rPr>
          <w:t xml:space="preserve">18. Allow </w:t>
        </w:r>
        <w:proofErr w:type="spellStart"/>
        <w:r>
          <w:rPr>
            <w:rFonts w:ascii="Georgia" w:hAnsi="Georgia"/>
            <w:b w:val="0"/>
            <w:bCs w:val="0"/>
            <w:color w:val="111111"/>
            <w:sz w:val="31"/>
            <w:szCs w:val="31"/>
          </w:rPr>
          <w:t>Rsync</w:t>
        </w:r>
        <w:proofErr w:type="spellEnd"/>
        <w:r>
          <w:rPr>
            <w:rFonts w:ascii="Georgia" w:hAnsi="Georgia"/>
            <w:b w:val="0"/>
            <w:bCs w:val="0"/>
            <w:color w:val="111111"/>
            <w:sz w:val="31"/>
            <w:szCs w:val="31"/>
          </w:rPr>
          <w:t xml:space="preserve"> </w:t>
        </w:r>
        <w:proofErr w:type="gramStart"/>
        <w:r>
          <w:rPr>
            <w:rFonts w:ascii="Georgia" w:hAnsi="Georgia"/>
            <w:b w:val="0"/>
            <w:bCs w:val="0"/>
            <w:color w:val="111111"/>
            <w:sz w:val="31"/>
            <w:szCs w:val="31"/>
          </w:rPr>
          <w:t>From</w:t>
        </w:r>
        <w:proofErr w:type="gramEnd"/>
        <w:r>
          <w:rPr>
            <w:rFonts w:ascii="Georgia" w:hAnsi="Georgia"/>
            <w:b w:val="0"/>
            <w:bCs w:val="0"/>
            <w:color w:val="111111"/>
            <w:sz w:val="31"/>
            <w:szCs w:val="31"/>
          </w:rPr>
          <w:t xml:space="preserve"> a Specific Network</w:t>
        </w:r>
      </w:ins>
    </w:p>
    <w:p w:rsidR="000631E2" w:rsidRDefault="000631E2" w:rsidP="000631E2">
      <w:pPr>
        <w:pStyle w:val="NormalWeb"/>
        <w:shd w:val="clear" w:color="auto" w:fill="FFFFFF"/>
        <w:spacing w:before="0" w:beforeAutospacing="0" w:after="390" w:afterAutospacing="0" w:line="390" w:lineRule="atLeast"/>
        <w:rPr>
          <w:ins w:id="177" w:author="Unknown"/>
          <w:rFonts w:ascii="Georgia" w:hAnsi="Georgia"/>
          <w:color w:val="111111"/>
        </w:rPr>
      </w:pPr>
      <w:ins w:id="178" w:author="Unknown">
        <w:r>
          <w:rPr>
            <w:rFonts w:ascii="Georgia" w:hAnsi="Georgia"/>
            <w:color w:val="111111"/>
          </w:rPr>
          <w:t xml:space="preserve">The following </w:t>
        </w:r>
        <w:proofErr w:type="gramStart"/>
        <w:r>
          <w:rPr>
            <w:rFonts w:ascii="Georgia" w:hAnsi="Georgia"/>
            <w:color w:val="111111"/>
          </w:rPr>
          <w:t>rules allows</w:t>
        </w:r>
        <w:proofErr w:type="gramEnd"/>
        <w:r>
          <w:rPr>
            <w:rFonts w:ascii="Georgia" w:hAnsi="Georgia"/>
            <w:color w:val="111111"/>
          </w:rPr>
          <w:t xml:space="preserve"> </w:t>
        </w:r>
        <w:proofErr w:type="spellStart"/>
        <w:r>
          <w:rPr>
            <w:rFonts w:ascii="Georgia" w:hAnsi="Georgia"/>
            <w:color w:val="111111"/>
          </w:rPr>
          <w:t>rsync</w:t>
        </w:r>
        <w:proofErr w:type="spellEnd"/>
        <w:r>
          <w:rPr>
            <w:rFonts w:ascii="Georgia" w:hAnsi="Georgia"/>
            <w:color w:val="111111"/>
          </w:rPr>
          <w:t xml:space="preserve"> only from a specific network.</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79" w:author="Unknown"/>
          <w:rFonts w:ascii="Consolas" w:hAnsi="Consolas" w:cs="Consolas"/>
          <w:color w:val="111111"/>
        </w:rPr>
      </w:pPr>
      <w:proofErr w:type="spellStart"/>
      <w:proofErr w:type="gramStart"/>
      <w:ins w:id="180"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 192.168.101.0/24 --</w:t>
        </w:r>
        <w:proofErr w:type="spellStart"/>
        <w:r>
          <w:rPr>
            <w:rFonts w:ascii="Consolas" w:hAnsi="Consolas" w:cs="Consolas"/>
            <w:color w:val="111111"/>
          </w:rPr>
          <w:t>dport</w:t>
        </w:r>
        <w:proofErr w:type="spellEnd"/>
        <w:r>
          <w:rPr>
            <w:rFonts w:ascii="Consolas" w:hAnsi="Consolas" w:cs="Consolas"/>
            <w:color w:val="111111"/>
          </w:rPr>
          <w:t xml:space="preserve"> 873 -m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81" w:author="Unknown"/>
          <w:rFonts w:ascii="Consolas" w:hAnsi="Consolas" w:cs="Consolas"/>
          <w:color w:val="111111"/>
        </w:rPr>
      </w:pPr>
      <w:proofErr w:type="spellStart"/>
      <w:proofErr w:type="gramStart"/>
      <w:ins w:id="182"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873 -m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183" w:author="Unknown"/>
          <w:rFonts w:ascii="Georgia" w:hAnsi="Georgia" w:cs="Times New Roman"/>
          <w:b w:val="0"/>
          <w:bCs w:val="0"/>
          <w:color w:val="111111"/>
          <w:sz w:val="31"/>
          <w:szCs w:val="31"/>
        </w:rPr>
      </w:pPr>
      <w:ins w:id="184" w:author="Unknown">
        <w:r>
          <w:rPr>
            <w:rFonts w:ascii="Georgia" w:hAnsi="Georgia"/>
            <w:b w:val="0"/>
            <w:bCs w:val="0"/>
            <w:color w:val="111111"/>
            <w:sz w:val="31"/>
            <w:szCs w:val="31"/>
          </w:rPr>
          <w:t>19. Allow MySQL connection only from a specific network</w:t>
        </w:r>
      </w:ins>
    </w:p>
    <w:p w:rsidR="000631E2" w:rsidRDefault="000631E2" w:rsidP="000631E2">
      <w:pPr>
        <w:pStyle w:val="NormalWeb"/>
        <w:shd w:val="clear" w:color="auto" w:fill="FFFFFF"/>
        <w:spacing w:before="0" w:beforeAutospacing="0" w:after="390" w:afterAutospacing="0" w:line="390" w:lineRule="atLeast"/>
        <w:rPr>
          <w:ins w:id="185" w:author="Unknown"/>
          <w:rFonts w:ascii="Georgia" w:hAnsi="Georgia"/>
          <w:color w:val="111111"/>
        </w:rPr>
      </w:pPr>
      <w:ins w:id="186" w:author="Unknown">
        <w:r>
          <w:rPr>
            <w:rFonts w:ascii="Georgia" w:hAnsi="Georgia"/>
            <w:color w:val="111111"/>
          </w:rPr>
          <w:t>If you are running MySQL, typically you don’t want to allow direct connection from outside. In most cases, you might have web server running on the same server where the MySQL database runs.</w:t>
        </w:r>
      </w:ins>
    </w:p>
    <w:p w:rsidR="000631E2" w:rsidRDefault="000631E2" w:rsidP="000631E2">
      <w:pPr>
        <w:pStyle w:val="NormalWeb"/>
        <w:shd w:val="clear" w:color="auto" w:fill="FFFFFF"/>
        <w:spacing w:before="0" w:beforeAutospacing="0" w:after="390" w:afterAutospacing="0" w:line="390" w:lineRule="atLeast"/>
        <w:rPr>
          <w:ins w:id="187" w:author="Unknown"/>
          <w:rFonts w:ascii="Georgia" w:hAnsi="Georgia"/>
          <w:color w:val="111111"/>
        </w:rPr>
      </w:pPr>
      <w:proofErr w:type="gramStart"/>
      <w:ins w:id="188" w:author="Unknown">
        <w:r>
          <w:rPr>
            <w:rFonts w:ascii="Georgia" w:hAnsi="Georgia"/>
            <w:color w:val="111111"/>
          </w:rPr>
          <w:t>However DBA and developers might need to login directly to the MySQL from their laptop and desktop using MySQL client.</w:t>
        </w:r>
        <w:proofErr w:type="gramEnd"/>
        <w:r>
          <w:rPr>
            <w:rFonts w:ascii="Georgia" w:hAnsi="Georgia"/>
            <w:color w:val="111111"/>
          </w:rPr>
          <w:t xml:space="preserve"> In </w:t>
        </w:r>
        <w:proofErr w:type="gramStart"/>
        <w:r>
          <w:rPr>
            <w:rFonts w:ascii="Georgia" w:hAnsi="Georgia"/>
            <w:color w:val="111111"/>
          </w:rPr>
          <w:t>those case</w:t>
        </w:r>
        <w:proofErr w:type="gramEnd"/>
        <w:r>
          <w:rPr>
            <w:rFonts w:ascii="Georgia" w:hAnsi="Georgia"/>
            <w:color w:val="111111"/>
          </w:rPr>
          <w:t>, you might want to allow your internal network to talk to the MySQL directly as shown below.</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89" w:author="Unknown"/>
          <w:rFonts w:ascii="Consolas" w:hAnsi="Consolas" w:cs="Consolas"/>
          <w:color w:val="111111"/>
        </w:rPr>
      </w:pPr>
      <w:proofErr w:type="spellStart"/>
      <w:proofErr w:type="gramStart"/>
      <w:ins w:id="190" w:author="Unknown">
        <w:r>
          <w:rPr>
            <w:rFonts w:ascii="Consolas" w:hAnsi="Consolas" w:cs="Consolas"/>
            <w:color w:val="111111"/>
          </w:rPr>
          <w:lastRenderedPageBreak/>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-s 192.168.100.0/24 --</w:t>
        </w:r>
        <w:proofErr w:type="spellStart"/>
        <w:r>
          <w:rPr>
            <w:rFonts w:ascii="Consolas" w:hAnsi="Consolas" w:cs="Consolas"/>
            <w:color w:val="111111"/>
          </w:rPr>
          <w:t>dport</w:t>
        </w:r>
        <w:proofErr w:type="spellEnd"/>
        <w:r>
          <w:rPr>
            <w:rFonts w:ascii="Consolas" w:hAnsi="Consolas" w:cs="Consolas"/>
            <w:color w:val="111111"/>
          </w:rPr>
          <w:t xml:space="preserve"> 3306 -m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1" w:author="Unknown"/>
          <w:rFonts w:ascii="Consolas" w:hAnsi="Consolas" w:cs="Consolas"/>
          <w:color w:val="111111"/>
        </w:rPr>
      </w:pPr>
      <w:proofErr w:type="spellStart"/>
      <w:proofErr w:type="gramStart"/>
      <w:ins w:id="192"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3306 -m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193" w:author="Unknown"/>
          <w:rFonts w:ascii="Georgia" w:hAnsi="Georgia" w:cs="Times New Roman"/>
          <w:b w:val="0"/>
          <w:bCs w:val="0"/>
          <w:color w:val="111111"/>
          <w:sz w:val="31"/>
          <w:szCs w:val="31"/>
        </w:rPr>
      </w:pPr>
      <w:ins w:id="194" w:author="Unknown">
        <w:r>
          <w:rPr>
            <w:rFonts w:ascii="Georgia" w:hAnsi="Georgia"/>
            <w:b w:val="0"/>
            <w:bCs w:val="0"/>
            <w:color w:val="111111"/>
            <w:sz w:val="31"/>
            <w:szCs w:val="31"/>
          </w:rPr>
          <w:t xml:space="preserve">20. Allow </w:t>
        </w:r>
        <w:proofErr w:type="spellStart"/>
        <w:r>
          <w:rPr>
            <w:rFonts w:ascii="Georgia" w:hAnsi="Georgia"/>
            <w:b w:val="0"/>
            <w:bCs w:val="0"/>
            <w:color w:val="111111"/>
            <w:sz w:val="31"/>
            <w:szCs w:val="31"/>
          </w:rPr>
          <w:t>Sendmail</w:t>
        </w:r>
        <w:proofErr w:type="spellEnd"/>
        <w:r>
          <w:rPr>
            <w:rFonts w:ascii="Georgia" w:hAnsi="Georgia"/>
            <w:b w:val="0"/>
            <w:bCs w:val="0"/>
            <w:color w:val="111111"/>
            <w:sz w:val="31"/>
            <w:szCs w:val="31"/>
          </w:rPr>
          <w:t xml:space="preserve"> or Postfix Traffic</w:t>
        </w:r>
      </w:ins>
    </w:p>
    <w:p w:rsidR="000631E2" w:rsidRDefault="000631E2" w:rsidP="000631E2">
      <w:pPr>
        <w:pStyle w:val="NormalWeb"/>
        <w:shd w:val="clear" w:color="auto" w:fill="FFFFFF"/>
        <w:spacing w:before="0" w:beforeAutospacing="0" w:after="390" w:afterAutospacing="0" w:line="390" w:lineRule="atLeast"/>
        <w:rPr>
          <w:ins w:id="195" w:author="Unknown"/>
          <w:rFonts w:ascii="Georgia" w:hAnsi="Georgia"/>
          <w:color w:val="111111"/>
        </w:rPr>
      </w:pPr>
      <w:ins w:id="196" w:author="Unknown">
        <w:r>
          <w:rPr>
            <w:rFonts w:ascii="Georgia" w:hAnsi="Georgia"/>
            <w:color w:val="111111"/>
          </w:rPr>
          <w:t xml:space="preserve">The following rules allow mail traffic. It may be </w:t>
        </w:r>
        <w:proofErr w:type="spellStart"/>
        <w:r>
          <w:rPr>
            <w:rFonts w:ascii="Georgia" w:hAnsi="Georgia"/>
            <w:color w:val="111111"/>
          </w:rPr>
          <w:t>sendmail</w:t>
        </w:r>
        <w:proofErr w:type="spellEnd"/>
        <w:r>
          <w:rPr>
            <w:rFonts w:ascii="Georgia" w:hAnsi="Georgia"/>
            <w:color w:val="111111"/>
          </w:rPr>
          <w:t xml:space="preserve"> or postfix.</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7" w:author="Unknown"/>
          <w:rFonts w:ascii="Consolas" w:hAnsi="Consolas" w:cs="Consolas"/>
          <w:color w:val="111111"/>
        </w:rPr>
      </w:pPr>
      <w:proofErr w:type="spellStart"/>
      <w:proofErr w:type="gramStart"/>
      <w:ins w:id="198"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25 -m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199" w:author="Unknown"/>
          <w:rFonts w:ascii="Consolas" w:hAnsi="Consolas" w:cs="Consolas"/>
          <w:color w:val="111111"/>
        </w:rPr>
      </w:pPr>
      <w:proofErr w:type="spellStart"/>
      <w:proofErr w:type="gramStart"/>
      <w:ins w:id="200"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25 -m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201" w:author="Unknown"/>
          <w:rFonts w:ascii="Georgia" w:hAnsi="Georgia" w:cs="Times New Roman"/>
          <w:b w:val="0"/>
          <w:bCs w:val="0"/>
          <w:color w:val="111111"/>
          <w:sz w:val="31"/>
          <w:szCs w:val="31"/>
        </w:rPr>
      </w:pPr>
      <w:ins w:id="202" w:author="Unknown">
        <w:r>
          <w:rPr>
            <w:rFonts w:ascii="Georgia" w:hAnsi="Georgia"/>
            <w:b w:val="0"/>
            <w:bCs w:val="0"/>
            <w:color w:val="111111"/>
            <w:sz w:val="31"/>
            <w:szCs w:val="31"/>
          </w:rPr>
          <w:t>21. Allow IMAP and IMAPS</w:t>
        </w:r>
      </w:ins>
    </w:p>
    <w:p w:rsidR="000631E2" w:rsidRDefault="000631E2" w:rsidP="000631E2">
      <w:pPr>
        <w:pStyle w:val="NormalWeb"/>
        <w:shd w:val="clear" w:color="auto" w:fill="FFFFFF"/>
        <w:spacing w:before="0" w:beforeAutospacing="0" w:after="390" w:afterAutospacing="0" w:line="390" w:lineRule="atLeast"/>
        <w:rPr>
          <w:ins w:id="203" w:author="Unknown"/>
          <w:rFonts w:ascii="Georgia" w:hAnsi="Georgia"/>
          <w:color w:val="111111"/>
        </w:rPr>
      </w:pPr>
      <w:ins w:id="204" w:author="Unknown">
        <w:r>
          <w:rPr>
            <w:rFonts w:ascii="Georgia" w:hAnsi="Georgia"/>
            <w:color w:val="111111"/>
          </w:rPr>
          <w:t>The following rules allow IMAP/IMAP2 traffic.</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5" w:author="Unknown"/>
          <w:rFonts w:ascii="Consolas" w:hAnsi="Consolas" w:cs="Consolas"/>
          <w:color w:val="111111"/>
        </w:rPr>
      </w:pPr>
      <w:proofErr w:type="spellStart"/>
      <w:proofErr w:type="gramStart"/>
      <w:ins w:id="206"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143 -m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07" w:author="Unknown"/>
          <w:rFonts w:ascii="Consolas" w:hAnsi="Consolas" w:cs="Consolas"/>
          <w:color w:val="111111"/>
        </w:rPr>
      </w:pPr>
      <w:proofErr w:type="spellStart"/>
      <w:proofErr w:type="gramStart"/>
      <w:ins w:id="208"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143 -m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390" w:afterAutospacing="0" w:line="390" w:lineRule="atLeast"/>
        <w:rPr>
          <w:ins w:id="209" w:author="Unknown"/>
          <w:rFonts w:ascii="Georgia" w:hAnsi="Georgia"/>
          <w:color w:val="111111"/>
        </w:rPr>
      </w:pPr>
      <w:ins w:id="210" w:author="Unknown">
        <w:r>
          <w:rPr>
            <w:rFonts w:ascii="Georgia" w:hAnsi="Georgia"/>
            <w:color w:val="111111"/>
          </w:rPr>
          <w:t>The following rules allow IMAPS traffic.</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1" w:author="Unknown"/>
          <w:rFonts w:ascii="Consolas" w:hAnsi="Consolas" w:cs="Consolas"/>
          <w:color w:val="111111"/>
        </w:rPr>
      </w:pPr>
      <w:proofErr w:type="spellStart"/>
      <w:proofErr w:type="gramStart"/>
      <w:ins w:id="212"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993 -m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3" w:author="Unknown"/>
          <w:rFonts w:ascii="Consolas" w:hAnsi="Consolas" w:cs="Consolas"/>
          <w:color w:val="111111"/>
        </w:rPr>
      </w:pPr>
      <w:proofErr w:type="spellStart"/>
      <w:proofErr w:type="gramStart"/>
      <w:ins w:id="214"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993 -m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215" w:author="Unknown"/>
          <w:rFonts w:ascii="Georgia" w:hAnsi="Georgia" w:cs="Times New Roman"/>
          <w:b w:val="0"/>
          <w:bCs w:val="0"/>
          <w:color w:val="111111"/>
          <w:sz w:val="31"/>
          <w:szCs w:val="31"/>
        </w:rPr>
      </w:pPr>
      <w:ins w:id="216" w:author="Unknown">
        <w:r>
          <w:rPr>
            <w:rFonts w:ascii="Georgia" w:hAnsi="Georgia"/>
            <w:b w:val="0"/>
            <w:bCs w:val="0"/>
            <w:color w:val="111111"/>
            <w:sz w:val="31"/>
            <w:szCs w:val="31"/>
          </w:rPr>
          <w:lastRenderedPageBreak/>
          <w:t>22. Allow POP3 and POP3S</w:t>
        </w:r>
      </w:ins>
    </w:p>
    <w:p w:rsidR="000631E2" w:rsidRDefault="000631E2" w:rsidP="000631E2">
      <w:pPr>
        <w:pStyle w:val="NormalWeb"/>
        <w:shd w:val="clear" w:color="auto" w:fill="FFFFFF"/>
        <w:spacing w:before="0" w:beforeAutospacing="0" w:after="390" w:afterAutospacing="0" w:line="390" w:lineRule="atLeast"/>
        <w:rPr>
          <w:ins w:id="217" w:author="Unknown"/>
          <w:rFonts w:ascii="Georgia" w:hAnsi="Georgia"/>
          <w:color w:val="111111"/>
        </w:rPr>
      </w:pPr>
      <w:ins w:id="218" w:author="Unknown">
        <w:r>
          <w:rPr>
            <w:rFonts w:ascii="Georgia" w:hAnsi="Georgia"/>
            <w:color w:val="111111"/>
          </w:rPr>
          <w:t>The following rules allow POP3 access.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19" w:author="Unknown"/>
          <w:rFonts w:ascii="Consolas" w:hAnsi="Consolas" w:cs="Consolas"/>
          <w:color w:val="111111"/>
        </w:rPr>
      </w:pPr>
      <w:proofErr w:type="spellStart"/>
      <w:proofErr w:type="gramStart"/>
      <w:ins w:id="220"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110 -m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1" w:author="Unknown"/>
          <w:rFonts w:ascii="Consolas" w:hAnsi="Consolas" w:cs="Consolas"/>
          <w:color w:val="111111"/>
        </w:rPr>
      </w:pPr>
      <w:proofErr w:type="spellStart"/>
      <w:proofErr w:type="gramStart"/>
      <w:ins w:id="222"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110 -m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NormalWeb"/>
        <w:shd w:val="clear" w:color="auto" w:fill="FFFFFF"/>
        <w:spacing w:before="0" w:beforeAutospacing="0" w:after="390" w:afterAutospacing="0" w:line="390" w:lineRule="atLeast"/>
        <w:rPr>
          <w:ins w:id="223" w:author="Unknown"/>
          <w:rFonts w:ascii="Georgia" w:hAnsi="Georgia"/>
          <w:color w:val="111111"/>
        </w:rPr>
      </w:pPr>
      <w:ins w:id="224" w:author="Unknown">
        <w:r>
          <w:rPr>
            <w:rFonts w:ascii="Georgia" w:hAnsi="Georgia"/>
            <w:color w:val="111111"/>
          </w:rPr>
          <w:t>The following rules allow POP3S access.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5" w:author="Unknown"/>
          <w:rFonts w:ascii="Consolas" w:hAnsi="Consolas" w:cs="Consolas"/>
          <w:color w:val="111111"/>
        </w:rPr>
      </w:pPr>
      <w:proofErr w:type="spellStart"/>
      <w:proofErr w:type="gramStart"/>
      <w:ins w:id="226"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995 -m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27" w:author="Unknown"/>
          <w:rFonts w:ascii="Consolas" w:hAnsi="Consolas" w:cs="Consolas"/>
          <w:color w:val="111111"/>
        </w:rPr>
      </w:pPr>
      <w:proofErr w:type="spellStart"/>
      <w:proofErr w:type="gramStart"/>
      <w:ins w:id="228"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995 -m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229" w:author="Unknown"/>
          <w:rFonts w:ascii="Georgia" w:hAnsi="Georgia" w:cs="Times New Roman"/>
          <w:b w:val="0"/>
          <w:bCs w:val="0"/>
          <w:color w:val="111111"/>
          <w:sz w:val="31"/>
          <w:szCs w:val="31"/>
        </w:rPr>
      </w:pPr>
      <w:ins w:id="230" w:author="Unknown">
        <w:r>
          <w:rPr>
            <w:rFonts w:ascii="Georgia" w:hAnsi="Georgia"/>
            <w:b w:val="0"/>
            <w:bCs w:val="0"/>
            <w:color w:val="111111"/>
            <w:sz w:val="31"/>
            <w:szCs w:val="31"/>
          </w:rPr>
          <w:t xml:space="preserve">23. Prevent </w:t>
        </w:r>
        <w:proofErr w:type="spellStart"/>
        <w:r>
          <w:rPr>
            <w:rFonts w:ascii="Georgia" w:hAnsi="Georgia"/>
            <w:b w:val="0"/>
            <w:bCs w:val="0"/>
            <w:color w:val="111111"/>
            <w:sz w:val="31"/>
            <w:szCs w:val="31"/>
          </w:rPr>
          <w:t>DoS</w:t>
        </w:r>
        <w:proofErr w:type="spellEnd"/>
        <w:r>
          <w:rPr>
            <w:rFonts w:ascii="Georgia" w:hAnsi="Georgia"/>
            <w:b w:val="0"/>
            <w:bCs w:val="0"/>
            <w:color w:val="111111"/>
            <w:sz w:val="31"/>
            <w:szCs w:val="31"/>
          </w:rPr>
          <w:t xml:space="preserve"> Attack</w:t>
        </w:r>
      </w:ins>
    </w:p>
    <w:p w:rsidR="000631E2" w:rsidRDefault="000631E2" w:rsidP="000631E2">
      <w:pPr>
        <w:pStyle w:val="NormalWeb"/>
        <w:shd w:val="clear" w:color="auto" w:fill="FFFFFF"/>
        <w:spacing w:before="0" w:beforeAutospacing="0" w:after="390" w:afterAutospacing="0" w:line="390" w:lineRule="atLeast"/>
        <w:rPr>
          <w:ins w:id="231" w:author="Unknown"/>
          <w:rFonts w:ascii="Georgia" w:hAnsi="Georgia"/>
          <w:color w:val="111111"/>
        </w:rPr>
      </w:pPr>
      <w:ins w:id="232" w:author="Unknown">
        <w:r>
          <w:rPr>
            <w:rFonts w:ascii="Georgia" w:hAnsi="Georgia"/>
            <w:color w:val="111111"/>
          </w:rPr>
          <w:t xml:space="preserve">The following </w:t>
        </w:r>
        <w:proofErr w:type="spellStart"/>
        <w:r>
          <w:rPr>
            <w:rFonts w:ascii="Georgia" w:hAnsi="Georgia"/>
            <w:color w:val="111111"/>
          </w:rPr>
          <w:t>iptables</w:t>
        </w:r>
        <w:proofErr w:type="spellEnd"/>
        <w:r>
          <w:rPr>
            <w:rFonts w:ascii="Georgia" w:hAnsi="Georgia"/>
            <w:color w:val="111111"/>
          </w:rPr>
          <w:t xml:space="preserve"> rule will help you prevent the Denial of Service (</w:t>
        </w:r>
        <w:proofErr w:type="spellStart"/>
        <w:r>
          <w:rPr>
            <w:rFonts w:ascii="Georgia" w:hAnsi="Georgia"/>
            <w:color w:val="111111"/>
          </w:rPr>
          <w:t>DoS</w:t>
        </w:r>
        <w:proofErr w:type="spellEnd"/>
        <w:r>
          <w:rPr>
            <w:rFonts w:ascii="Georgia" w:hAnsi="Georgia"/>
            <w:color w:val="111111"/>
          </w:rPr>
          <w:t>) attack on your webserver.</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33" w:author="Unknown"/>
          <w:rFonts w:ascii="Consolas" w:hAnsi="Consolas" w:cs="Consolas"/>
          <w:color w:val="111111"/>
        </w:rPr>
      </w:pPr>
      <w:proofErr w:type="spellStart"/>
      <w:proofErr w:type="gramStart"/>
      <w:ins w:id="234" w:author="Unknown">
        <w:r>
          <w:rPr>
            <w:rFonts w:ascii="Consolas" w:hAnsi="Consolas" w:cs="Consolas"/>
            <w:color w:val="111111"/>
          </w:rPr>
          <w:t>iptables</w:t>
        </w:r>
        <w:proofErr w:type="spellEnd"/>
        <w:proofErr w:type="gramEnd"/>
        <w:r>
          <w:rPr>
            <w:rFonts w:ascii="Consolas" w:hAnsi="Consolas" w:cs="Consolas"/>
            <w:color w:val="111111"/>
          </w:rPr>
          <w:t xml:space="preserve"> -A INPUT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80 -m limit --</w:t>
        </w:r>
        <w:proofErr w:type="spellStart"/>
        <w:r>
          <w:rPr>
            <w:rFonts w:ascii="Consolas" w:hAnsi="Consolas" w:cs="Consolas"/>
            <w:color w:val="111111"/>
          </w:rPr>
          <w:t>limit</w:t>
        </w:r>
        <w:proofErr w:type="spellEnd"/>
        <w:r>
          <w:rPr>
            <w:rFonts w:ascii="Consolas" w:hAnsi="Consolas" w:cs="Consolas"/>
            <w:color w:val="111111"/>
          </w:rPr>
          <w:t xml:space="preserve"> 25/minute --limit-burst 100 -j ACCEPT</w:t>
        </w:r>
      </w:ins>
    </w:p>
    <w:p w:rsidR="000631E2" w:rsidRDefault="000631E2" w:rsidP="000631E2">
      <w:pPr>
        <w:pStyle w:val="NormalWeb"/>
        <w:shd w:val="clear" w:color="auto" w:fill="FFFFFF"/>
        <w:spacing w:before="0" w:beforeAutospacing="0" w:after="390" w:afterAutospacing="0" w:line="390" w:lineRule="atLeast"/>
        <w:rPr>
          <w:ins w:id="235" w:author="Unknown"/>
          <w:rFonts w:ascii="Georgia" w:hAnsi="Georgia"/>
          <w:color w:val="111111"/>
        </w:rPr>
      </w:pPr>
      <w:ins w:id="236" w:author="Unknown">
        <w:r>
          <w:rPr>
            <w:rFonts w:ascii="Georgia" w:hAnsi="Georgia"/>
            <w:color w:val="111111"/>
          </w:rPr>
          <w:t>In the above example:</w:t>
        </w:r>
      </w:ins>
    </w:p>
    <w:p w:rsidR="000631E2" w:rsidRDefault="000631E2" w:rsidP="000631E2">
      <w:pPr>
        <w:numPr>
          <w:ilvl w:val="0"/>
          <w:numId w:val="1"/>
        </w:numPr>
        <w:shd w:val="clear" w:color="auto" w:fill="FFFFFF"/>
        <w:spacing w:after="0" w:line="390" w:lineRule="atLeast"/>
        <w:ind w:left="390"/>
        <w:rPr>
          <w:ins w:id="237" w:author="Unknown"/>
          <w:rFonts w:ascii="Georgia" w:hAnsi="Georgia"/>
          <w:color w:val="111111"/>
        </w:rPr>
      </w:pPr>
      <w:ins w:id="238" w:author="Unknown">
        <w:r>
          <w:rPr>
            <w:rFonts w:ascii="Georgia" w:hAnsi="Georgia"/>
            <w:color w:val="111111"/>
          </w:rPr>
          <w:t xml:space="preserve">-m limit: This uses the limit </w:t>
        </w:r>
        <w:proofErr w:type="spellStart"/>
        <w:r>
          <w:rPr>
            <w:rFonts w:ascii="Georgia" w:hAnsi="Georgia"/>
            <w:color w:val="111111"/>
          </w:rPr>
          <w:t>iptables</w:t>
        </w:r>
        <w:proofErr w:type="spellEnd"/>
        <w:r>
          <w:rPr>
            <w:rFonts w:ascii="Georgia" w:hAnsi="Georgia"/>
            <w:color w:val="111111"/>
          </w:rPr>
          <w:t xml:space="preserve"> extension</w:t>
        </w:r>
      </w:ins>
    </w:p>
    <w:p w:rsidR="000631E2" w:rsidRDefault="000631E2" w:rsidP="000631E2">
      <w:pPr>
        <w:numPr>
          <w:ilvl w:val="0"/>
          <w:numId w:val="1"/>
        </w:numPr>
        <w:shd w:val="clear" w:color="auto" w:fill="FFFFFF"/>
        <w:spacing w:after="0" w:line="390" w:lineRule="atLeast"/>
        <w:ind w:left="390"/>
        <w:rPr>
          <w:ins w:id="239" w:author="Unknown"/>
          <w:rFonts w:ascii="Georgia" w:hAnsi="Georgia"/>
          <w:color w:val="111111"/>
        </w:rPr>
      </w:pPr>
      <w:ins w:id="240" w:author="Unknown">
        <w:r>
          <w:rPr>
            <w:rFonts w:ascii="Georgia" w:hAnsi="Georgia"/>
            <w:color w:val="111111"/>
          </w:rPr>
          <w:t>–limit 25/minute: This limits only maximum of 25 connection per minute. Change this value based on your specific requirement</w:t>
        </w:r>
      </w:ins>
    </w:p>
    <w:p w:rsidR="000631E2" w:rsidRDefault="000631E2" w:rsidP="000631E2">
      <w:pPr>
        <w:numPr>
          <w:ilvl w:val="0"/>
          <w:numId w:val="1"/>
        </w:numPr>
        <w:shd w:val="clear" w:color="auto" w:fill="FFFFFF"/>
        <w:spacing w:after="0" w:line="390" w:lineRule="atLeast"/>
        <w:ind w:left="390"/>
        <w:rPr>
          <w:ins w:id="241" w:author="Unknown"/>
          <w:rFonts w:ascii="Georgia" w:hAnsi="Georgia"/>
          <w:color w:val="111111"/>
        </w:rPr>
      </w:pPr>
      <w:ins w:id="242" w:author="Unknown">
        <w:r>
          <w:rPr>
            <w:rFonts w:ascii="Georgia" w:hAnsi="Georgia"/>
            <w:color w:val="111111"/>
          </w:rPr>
          <w:lastRenderedPageBreak/>
          <w:t>–</w:t>
        </w:r>
        <w:proofErr w:type="gramStart"/>
        <w:r>
          <w:rPr>
            <w:rFonts w:ascii="Georgia" w:hAnsi="Georgia"/>
            <w:color w:val="111111"/>
          </w:rPr>
          <w:t>limit-</w:t>
        </w:r>
        <w:proofErr w:type="gramEnd"/>
        <w:r>
          <w:rPr>
            <w:rFonts w:ascii="Georgia" w:hAnsi="Georgia"/>
            <w:color w:val="111111"/>
          </w:rPr>
          <w:t>burst 100: This value indicates that the limit/minute will be enforced only after the total number of connection have reached the limit-burst level.</w:t>
        </w:r>
      </w:ins>
    </w:p>
    <w:p w:rsidR="000631E2" w:rsidRDefault="000631E2" w:rsidP="000631E2">
      <w:pPr>
        <w:pStyle w:val="Heading3"/>
        <w:shd w:val="clear" w:color="auto" w:fill="FFFFFF"/>
        <w:spacing w:before="440" w:after="147" w:line="293" w:lineRule="atLeast"/>
        <w:rPr>
          <w:ins w:id="243" w:author="Unknown"/>
          <w:rFonts w:ascii="Georgia" w:hAnsi="Georgia"/>
          <w:b w:val="0"/>
          <w:bCs w:val="0"/>
          <w:color w:val="111111"/>
          <w:sz w:val="31"/>
          <w:szCs w:val="31"/>
        </w:rPr>
      </w:pPr>
      <w:ins w:id="244" w:author="Unknown">
        <w:r>
          <w:rPr>
            <w:rFonts w:ascii="Georgia" w:hAnsi="Georgia"/>
            <w:b w:val="0"/>
            <w:bCs w:val="0"/>
            <w:color w:val="111111"/>
            <w:sz w:val="31"/>
            <w:szCs w:val="31"/>
          </w:rPr>
          <w:t>24. Port Forwarding</w:t>
        </w:r>
      </w:ins>
    </w:p>
    <w:p w:rsidR="000631E2" w:rsidRDefault="000631E2" w:rsidP="000631E2">
      <w:pPr>
        <w:pStyle w:val="NormalWeb"/>
        <w:shd w:val="clear" w:color="auto" w:fill="FFFFFF"/>
        <w:spacing w:before="0" w:beforeAutospacing="0" w:after="390" w:afterAutospacing="0" w:line="390" w:lineRule="atLeast"/>
        <w:rPr>
          <w:ins w:id="245" w:author="Unknown"/>
          <w:rFonts w:ascii="Georgia" w:hAnsi="Georgia"/>
          <w:color w:val="111111"/>
        </w:rPr>
      </w:pPr>
      <w:ins w:id="246" w:author="Unknown">
        <w:r>
          <w:rPr>
            <w:rFonts w:ascii="Georgia" w:hAnsi="Georgia"/>
            <w:color w:val="111111"/>
          </w:rPr>
          <w:t xml:space="preserve">The following example routes all traffic that comes to the port 442 to 22. This means that the incoming </w:t>
        </w:r>
        <w:proofErr w:type="spellStart"/>
        <w:proofErr w:type="gramStart"/>
        <w:r>
          <w:rPr>
            <w:rFonts w:ascii="Georgia" w:hAnsi="Georgia"/>
            <w:color w:val="111111"/>
          </w:rPr>
          <w:t>ssh</w:t>
        </w:r>
        <w:proofErr w:type="spellEnd"/>
        <w:proofErr w:type="gramEnd"/>
        <w:r>
          <w:rPr>
            <w:rFonts w:ascii="Georgia" w:hAnsi="Georgia"/>
            <w:color w:val="111111"/>
          </w:rPr>
          <w:t xml:space="preserve"> connection can come from both port 22 and 422.</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47" w:author="Unknown"/>
          <w:rFonts w:ascii="Consolas" w:hAnsi="Consolas" w:cs="Consolas"/>
          <w:color w:val="111111"/>
        </w:rPr>
      </w:pPr>
      <w:proofErr w:type="spellStart"/>
      <w:proofErr w:type="gramStart"/>
      <w:ins w:id="248" w:author="Unknown">
        <w:r>
          <w:rPr>
            <w:rFonts w:ascii="Consolas" w:hAnsi="Consolas" w:cs="Consolas"/>
            <w:color w:val="111111"/>
          </w:rPr>
          <w:t>iptables</w:t>
        </w:r>
        <w:proofErr w:type="spellEnd"/>
        <w:proofErr w:type="gramEnd"/>
        <w:r>
          <w:rPr>
            <w:rFonts w:ascii="Consolas" w:hAnsi="Consolas" w:cs="Consolas"/>
            <w:color w:val="111111"/>
          </w:rPr>
          <w:t xml:space="preserve"> -t </w:t>
        </w:r>
        <w:proofErr w:type="spellStart"/>
        <w:r>
          <w:rPr>
            <w:rFonts w:ascii="Consolas" w:hAnsi="Consolas" w:cs="Consolas"/>
            <w:color w:val="111111"/>
          </w:rPr>
          <w:t>nat</w:t>
        </w:r>
        <w:proofErr w:type="spellEnd"/>
        <w:r>
          <w:rPr>
            <w:rFonts w:ascii="Consolas" w:hAnsi="Consolas" w:cs="Consolas"/>
            <w:color w:val="111111"/>
          </w:rPr>
          <w:t xml:space="preserve"> -A PREROUTING -p </w:t>
        </w:r>
        <w:proofErr w:type="spellStart"/>
        <w:r>
          <w:rPr>
            <w:rFonts w:ascii="Consolas" w:hAnsi="Consolas" w:cs="Consolas"/>
            <w:color w:val="111111"/>
          </w:rPr>
          <w:t>tcp</w:t>
        </w:r>
        <w:proofErr w:type="spellEnd"/>
        <w:r>
          <w:rPr>
            <w:rFonts w:ascii="Consolas" w:hAnsi="Consolas" w:cs="Consolas"/>
            <w:color w:val="111111"/>
          </w:rPr>
          <w:t xml:space="preserve"> -d 192.168.102.37 --</w:t>
        </w:r>
        <w:proofErr w:type="spellStart"/>
        <w:r>
          <w:rPr>
            <w:rFonts w:ascii="Consolas" w:hAnsi="Consolas" w:cs="Consolas"/>
            <w:color w:val="111111"/>
          </w:rPr>
          <w:t>dport</w:t>
        </w:r>
        <w:proofErr w:type="spellEnd"/>
        <w:r>
          <w:rPr>
            <w:rFonts w:ascii="Consolas" w:hAnsi="Consolas" w:cs="Consolas"/>
            <w:color w:val="111111"/>
          </w:rPr>
          <w:t xml:space="preserve"> 422 -j DNAT --to 192.168.102.37:22</w:t>
        </w:r>
      </w:ins>
    </w:p>
    <w:p w:rsidR="000631E2" w:rsidRDefault="000631E2" w:rsidP="000631E2">
      <w:pPr>
        <w:pStyle w:val="NormalWeb"/>
        <w:shd w:val="clear" w:color="auto" w:fill="FFFFFF"/>
        <w:spacing w:before="0" w:beforeAutospacing="0" w:after="390" w:afterAutospacing="0" w:line="390" w:lineRule="atLeast"/>
        <w:rPr>
          <w:ins w:id="249" w:author="Unknown"/>
          <w:rFonts w:ascii="Georgia" w:hAnsi="Georgia"/>
          <w:color w:val="111111"/>
        </w:rPr>
      </w:pPr>
      <w:ins w:id="250" w:author="Unknown">
        <w:r>
          <w:rPr>
            <w:rFonts w:ascii="Georgia" w:hAnsi="Georgia"/>
            <w:color w:val="111111"/>
          </w:rPr>
          <w:t>If you do the above, you also need to explicitly allow incoming connection on the port 422.</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51" w:author="Unknown"/>
          <w:rFonts w:ascii="Consolas" w:hAnsi="Consolas" w:cs="Consolas"/>
          <w:color w:val="111111"/>
        </w:rPr>
      </w:pPr>
      <w:proofErr w:type="spellStart"/>
      <w:proofErr w:type="gramStart"/>
      <w:ins w:id="252" w:author="Unknown">
        <w:r>
          <w:rPr>
            <w:rFonts w:ascii="Consolas" w:hAnsi="Consolas" w:cs="Consolas"/>
            <w:color w:val="111111"/>
          </w:rPr>
          <w:t>iptables</w:t>
        </w:r>
        <w:proofErr w:type="spellEnd"/>
        <w:proofErr w:type="gramEnd"/>
        <w:r>
          <w:rPr>
            <w:rFonts w:ascii="Consolas" w:hAnsi="Consolas" w:cs="Consolas"/>
            <w:color w:val="111111"/>
          </w:rPr>
          <w:t xml:space="preserve"> -A INPUT -i eth0 -p </w:t>
        </w:r>
        <w:proofErr w:type="spellStart"/>
        <w:r>
          <w:rPr>
            <w:rFonts w:ascii="Consolas" w:hAnsi="Consolas" w:cs="Consolas"/>
            <w:color w:val="111111"/>
          </w:rPr>
          <w:t>tcp</w:t>
        </w:r>
        <w:proofErr w:type="spellEnd"/>
        <w:r>
          <w:rPr>
            <w:rFonts w:ascii="Consolas" w:hAnsi="Consolas" w:cs="Consolas"/>
            <w:color w:val="111111"/>
          </w:rPr>
          <w:t xml:space="preserve"> --</w:t>
        </w:r>
        <w:proofErr w:type="spellStart"/>
        <w:r>
          <w:rPr>
            <w:rFonts w:ascii="Consolas" w:hAnsi="Consolas" w:cs="Consolas"/>
            <w:color w:val="111111"/>
          </w:rPr>
          <w:t>dport</w:t>
        </w:r>
        <w:proofErr w:type="spellEnd"/>
        <w:r>
          <w:rPr>
            <w:rFonts w:ascii="Consolas" w:hAnsi="Consolas" w:cs="Consolas"/>
            <w:color w:val="111111"/>
          </w:rPr>
          <w:t xml:space="preserve"> 422 -m state --</w:t>
        </w:r>
        <w:proofErr w:type="spellStart"/>
        <w:r>
          <w:rPr>
            <w:rFonts w:ascii="Consolas" w:hAnsi="Consolas" w:cs="Consolas"/>
            <w:color w:val="111111"/>
          </w:rPr>
          <w:t>state</w:t>
        </w:r>
        <w:proofErr w:type="spellEnd"/>
        <w:r>
          <w:rPr>
            <w:rFonts w:ascii="Consolas" w:hAnsi="Consolas" w:cs="Consolas"/>
            <w:color w:val="111111"/>
          </w:rPr>
          <w:t xml:space="preserve"> NEW,ESTABLISHED -j ACCEPT</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53" w:author="Unknown"/>
          <w:rFonts w:ascii="Consolas" w:hAnsi="Consolas" w:cs="Consolas"/>
          <w:color w:val="111111"/>
        </w:rPr>
      </w:pPr>
      <w:proofErr w:type="spellStart"/>
      <w:proofErr w:type="gramStart"/>
      <w:ins w:id="254" w:author="Unknown">
        <w:r>
          <w:rPr>
            <w:rFonts w:ascii="Consolas" w:hAnsi="Consolas" w:cs="Consolas"/>
            <w:color w:val="111111"/>
          </w:rPr>
          <w:t>iptables</w:t>
        </w:r>
        <w:proofErr w:type="spellEnd"/>
        <w:proofErr w:type="gramEnd"/>
        <w:r>
          <w:rPr>
            <w:rFonts w:ascii="Consolas" w:hAnsi="Consolas" w:cs="Consolas"/>
            <w:color w:val="111111"/>
          </w:rPr>
          <w:t xml:space="preserve"> -A OUTPUT -o eth0 -p </w:t>
        </w:r>
        <w:proofErr w:type="spellStart"/>
        <w:r>
          <w:rPr>
            <w:rFonts w:ascii="Consolas" w:hAnsi="Consolas" w:cs="Consolas"/>
            <w:color w:val="111111"/>
          </w:rPr>
          <w:t>tcp</w:t>
        </w:r>
        <w:proofErr w:type="spellEnd"/>
        <w:r>
          <w:rPr>
            <w:rFonts w:ascii="Consolas" w:hAnsi="Consolas" w:cs="Consolas"/>
            <w:color w:val="111111"/>
          </w:rPr>
          <w:t xml:space="preserve"> --sport 422 -m state --</w:t>
        </w:r>
        <w:proofErr w:type="spellStart"/>
        <w:r>
          <w:rPr>
            <w:rFonts w:ascii="Consolas" w:hAnsi="Consolas" w:cs="Consolas"/>
            <w:color w:val="111111"/>
          </w:rPr>
          <w:t>state</w:t>
        </w:r>
        <w:proofErr w:type="spellEnd"/>
        <w:r>
          <w:rPr>
            <w:rFonts w:ascii="Consolas" w:hAnsi="Consolas" w:cs="Consolas"/>
            <w:color w:val="111111"/>
          </w:rPr>
          <w:t xml:space="preserve"> ESTABLISHED -j ACCEPT</w:t>
        </w:r>
      </w:ins>
    </w:p>
    <w:p w:rsidR="000631E2" w:rsidRDefault="000631E2" w:rsidP="000631E2">
      <w:pPr>
        <w:pStyle w:val="Heading3"/>
        <w:shd w:val="clear" w:color="auto" w:fill="FFFFFF"/>
        <w:spacing w:before="440" w:after="147" w:line="293" w:lineRule="atLeast"/>
        <w:rPr>
          <w:ins w:id="255" w:author="Unknown"/>
          <w:rFonts w:ascii="Georgia" w:hAnsi="Georgia" w:cs="Times New Roman"/>
          <w:b w:val="0"/>
          <w:bCs w:val="0"/>
          <w:color w:val="111111"/>
          <w:sz w:val="31"/>
          <w:szCs w:val="31"/>
        </w:rPr>
      </w:pPr>
      <w:ins w:id="256" w:author="Unknown">
        <w:r>
          <w:rPr>
            <w:rFonts w:ascii="Georgia" w:hAnsi="Georgia"/>
            <w:b w:val="0"/>
            <w:bCs w:val="0"/>
            <w:color w:val="111111"/>
            <w:sz w:val="31"/>
            <w:szCs w:val="31"/>
          </w:rPr>
          <w:t>25. Log Dropped Packets</w:t>
        </w:r>
      </w:ins>
    </w:p>
    <w:p w:rsidR="000631E2" w:rsidRDefault="000631E2" w:rsidP="000631E2">
      <w:pPr>
        <w:pStyle w:val="NormalWeb"/>
        <w:shd w:val="clear" w:color="auto" w:fill="FFFFFF"/>
        <w:spacing w:before="0" w:beforeAutospacing="0" w:after="390" w:afterAutospacing="0" w:line="390" w:lineRule="atLeast"/>
        <w:rPr>
          <w:ins w:id="257" w:author="Unknown"/>
          <w:rFonts w:ascii="Georgia" w:hAnsi="Georgia"/>
          <w:color w:val="111111"/>
        </w:rPr>
      </w:pPr>
      <w:ins w:id="258" w:author="Unknown">
        <w:r>
          <w:rPr>
            <w:rFonts w:ascii="Georgia" w:hAnsi="Georgia"/>
            <w:color w:val="111111"/>
          </w:rPr>
          <w:t>You might also want to log all the dropped packets. These rules should be at the bottom.</w:t>
        </w:r>
      </w:ins>
    </w:p>
    <w:p w:rsidR="000631E2" w:rsidRDefault="000631E2" w:rsidP="000631E2">
      <w:pPr>
        <w:pStyle w:val="NormalWeb"/>
        <w:shd w:val="clear" w:color="auto" w:fill="FFFFFF"/>
        <w:spacing w:before="0" w:beforeAutospacing="0" w:after="390" w:afterAutospacing="0" w:line="390" w:lineRule="atLeast"/>
        <w:rPr>
          <w:ins w:id="259" w:author="Unknown"/>
          <w:rFonts w:ascii="Georgia" w:hAnsi="Georgia"/>
          <w:color w:val="111111"/>
        </w:rPr>
      </w:pPr>
      <w:ins w:id="260" w:author="Unknown">
        <w:r>
          <w:rPr>
            <w:rFonts w:ascii="Georgia" w:hAnsi="Georgia"/>
            <w:color w:val="111111"/>
          </w:rPr>
          <w:t>First, create a new chain called LOGGING.</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1" w:author="Unknown"/>
          <w:rFonts w:ascii="Consolas" w:hAnsi="Consolas" w:cs="Consolas"/>
          <w:color w:val="111111"/>
        </w:rPr>
      </w:pPr>
      <w:proofErr w:type="spellStart"/>
      <w:proofErr w:type="gramStart"/>
      <w:ins w:id="262" w:author="Unknown">
        <w:r>
          <w:rPr>
            <w:rFonts w:ascii="Consolas" w:hAnsi="Consolas" w:cs="Consolas"/>
            <w:color w:val="111111"/>
          </w:rPr>
          <w:t>iptables</w:t>
        </w:r>
        <w:proofErr w:type="spellEnd"/>
        <w:proofErr w:type="gramEnd"/>
        <w:r>
          <w:rPr>
            <w:rFonts w:ascii="Consolas" w:hAnsi="Consolas" w:cs="Consolas"/>
            <w:color w:val="111111"/>
          </w:rPr>
          <w:t xml:space="preserve"> -N LOGGING</w:t>
        </w:r>
      </w:ins>
    </w:p>
    <w:p w:rsidR="000631E2" w:rsidRDefault="000631E2" w:rsidP="000631E2">
      <w:pPr>
        <w:pStyle w:val="NormalWeb"/>
        <w:shd w:val="clear" w:color="auto" w:fill="FFFFFF"/>
        <w:spacing w:before="0" w:beforeAutospacing="0" w:after="390" w:afterAutospacing="0" w:line="390" w:lineRule="atLeast"/>
        <w:rPr>
          <w:ins w:id="263" w:author="Unknown"/>
          <w:rFonts w:ascii="Georgia" w:hAnsi="Georgia"/>
          <w:color w:val="111111"/>
        </w:rPr>
      </w:pPr>
      <w:ins w:id="264" w:author="Unknown">
        <w:r>
          <w:rPr>
            <w:rFonts w:ascii="Georgia" w:hAnsi="Georgia"/>
            <w:color w:val="111111"/>
          </w:rPr>
          <w:t>Next, make sure all the remaining incoming connections jump to the LOGGING chain as shown below.</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5" w:author="Unknown"/>
          <w:rFonts w:ascii="Consolas" w:hAnsi="Consolas" w:cs="Consolas"/>
          <w:color w:val="111111"/>
        </w:rPr>
      </w:pPr>
      <w:proofErr w:type="spellStart"/>
      <w:proofErr w:type="gramStart"/>
      <w:ins w:id="266" w:author="Unknown">
        <w:r>
          <w:rPr>
            <w:rFonts w:ascii="Consolas" w:hAnsi="Consolas" w:cs="Consolas"/>
            <w:color w:val="111111"/>
          </w:rPr>
          <w:lastRenderedPageBreak/>
          <w:t>iptables</w:t>
        </w:r>
        <w:proofErr w:type="spellEnd"/>
        <w:proofErr w:type="gramEnd"/>
        <w:r>
          <w:rPr>
            <w:rFonts w:ascii="Consolas" w:hAnsi="Consolas" w:cs="Consolas"/>
            <w:color w:val="111111"/>
          </w:rPr>
          <w:t xml:space="preserve"> -A INPUT -j LOGGING</w:t>
        </w:r>
      </w:ins>
    </w:p>
    <w:p w:rsidR="000631E2" w:rsidRDefault="000631E2" w:rsidP="000631E2">
      <w:pPr>
        <w:pStyle w:val="NormalWeb"/>
        <w:shd w:val="clear" w:color="auto" w:fill="FFFFFF"/>
        <w:spacing w:before="0" w:beforeAutospacing="0" w:after="390" w:afterAutospacing="0" w:line="390" w:lineRule="atLeast"/>
        <w:rPr>
          <w:ins w:id="267" w:author="Unknown"/>
          <w:rFonts w:ascii="Georgia" w:hAnsi="Georgia"/>
          <w:color w:val="111111"/>
        </w:rPr>
      </w:pPr>
      <w:ins w:id="268" w:author="Unknown">
        <w:r>
          <w:rPr>
            <w:rFonts w:ascii="Georgia" w:hAnsi="Georgia"/>
            <w:color w:val="111111"/>
          </w:rPr>
          <w:t>Next, log these packets by specifying a custom “log-prefix”.</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69" w:author="Unknown"/>
          <w:rFonts w:ascii="Consolas" w:hAnsi="Consolas" w:cs="Consolas"/>
          <w:color w:val="111111"/>
        </w:rPr>
      </w:pPr>
      <w:proofErr w:type="spellStart"/>
      <w:proofErr w:type="gramStart"/>
      <w:ins w:id="270" w:author="Unknown">
        <w:r>
          <w:rPr>
            <w:rFonts w:ascii="Consolas" w:hAnsi="Consolas" w:cs="Consolas"/>
            <w:color w:val="111111"/>
          </w:rPr>
          <w:t>iptables</w:t>
        </w:r>
        <w:proofErr w:type="spellEnd"/>
        <w:proofErr w:type="gramEnd"/>
        <w:r>
          <w:rPr>
            <w:rFonts w:ascii="Consolas" w:hAnsi="Consolas" w:cs="Consolas"/>
            <w:color w:val="111111"/>
          </w:rPr>
          <w:t xml:space="preserve"> -A LOGGING -m limit --</w:t>
        </w:r>
        <w:proofErr w:type="spellStart"/>
        <w:r>
          <w:rPr>
            <w:rFonts w:ascii="Consolas" w:hAnsi="Consolas" w:cs="Consolas"/>
            <w:color w:val="111111"/>
          </w:rPr>
          <w:t>limit</w:t>
        </w:r>
        <w:proofErr w:type="spellEnd"/>
        <w:r>
          <w:rPr>
            <w:rFonts w:ascii="Consolas" w:hAnsi="Consolas" w:cs="Consolas"/>
            <w:color w:val="111111"/>
          </w:rPr>
          <w:t xml:space="preserve"> 2/min -j LOG --log-prefix "</w:t>
        </w:r>
        <w:proofErr w:type="spellStart"/>
        <w:r>
          <w:rPr>
            <w:rFonts w:ascii="Consolas" w:hAnsi="Consolas" w:cs="Consolas"/>
            <w:color w:val="111111"/>
          </w:rPr>
          <w:t>IPTables</w:t>
        </w:r>
        <w:proofErr w:type="spellEnd"/>
        <w:r>
          <w:rPr>
            <w:rFonts w:ascii="Consolas" w:hAnsi="Consolas" w:cs="Consolas"/>
            <w:color w:val="111111"/>
          </w:rPr>
          <w:t xml:space="preserve"> Packet Dropped: " --log-level 7</w:t>
        </w:r>
      </w:ins>
    </w:p>
    <w:p w:rsidR="000631E2" w:rsidRDefault="000631E2" w:rsidP="000631E2">
      <w:pPr>
        <w:pStyle w:val="NormalWeb"/>
        <w:shd w:val="clear" w:color="auto" w:fill="FFFFFF"/>
        <w:spacing w:before="0" w:beforeAutospacing="0" w:after="390" w:afterAutospacing="0" w:line="390" w:lineRule="atLeast"/>
        <w:rPr>
          <w:ins w:id="271" w:author="Unknown"/>
          <w:rFonts w:ascii="Georgia" w:hAnsi="Georgia"/>
          <w:color w:val="111111"/>
        </w:rPr>
      </w:pPr>
      <w:ins w:id="272" w:author="Unknown">
        <w:r>
          <w:rPr>
            <w:rFonts w:ascii="Georgia" w:hAnsi="Georgia"/>
            <w:color w:val="111111"/>
          </w:rPr>
          <w:t>Finally, drop these packets.</w:t>
        </w:r>
      </w:ins>
    </w:p>
    <w:p w:rsidR="000631E2" w:rsidRDefault="000631E2" w:rsidP="000631E2">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ins w:id="273" w:author="Unknown"/>
          <w:rFonts w:ascii="Consolas" w:hAnsi="Consolas" w:cs="Consolas"/>
          <w:color w:val="111111"/>
        </w:rPr>
      </w:pPr>
      <w:proofErr w:type="spellStart"/>
      <w:proofErr w:type="gramStart"/>
      <w:ins w:id="274" w:author="Unknown">
        <w:r>
          <w:rPr>
            <w:rFonts w:ascii="Consolas" w:hAnsi="Consolas" w:cs="Consolas"/>
            <w:color w:val="111111"/>
          </w:rPr>
          <w:t>iptables</w:t>
        </w:r>
        <w:proofErr w:type="spellEnd"/>
        <w:proofErr w:type="gramEnd"/>
        <w:r>
          <w:rPr>
            <w:rFonts w:ascii="Consolas" w:hAnsi="Consolas" w:cs="Consolas"/>
            <w:color w:val="111111"/>
          </w:rPr>
          <w:t xml:space="preserve"> -A LOGGING -j DROP</w:t>
        </w:r>
      </w:ins>
    </w:p>
    <w:p w:rsidR="000631E2" w:rsidRDefault="000631E2" w:rsidP="000631E2">
      <w:pPr>
        <w:pStyle w:val="NormalWeb"/>
        <w:shd w:val="clear" w:color="auto" w:fill="FFFFFF"/>
        <w:spacing w:before="0" w:beforeAutospacing="0" w:after="0" w:afterAutospacing="0" w:line="390" w:lineRule="atLeast"/>
        <w:rPr>
          <w:ins w:id="275" w:author="Unknown"/>
          <w:rFonts w:ascii="Georgia" w:hAnsi="Georgia"/>
          <w:color w:val="111111"/>
        </w:rPr>
      </w:pPr>
      <w:ins w:id="276" w:author="Unknown">
        <w:r>
          <w:rPr>
            <w:rFonts w:ascii="Georgia" w:hAnsi="Georgia"/>
            <w:color w:val="111111"/>
          </w:rPr>
          <w:t xml:space="preserve">All of the above 25 </w:t>
        </w:r>
        <w:proofErr w:type="spellStart"/>
        <w:r>
          <w:rPr>
            <w:rFonts w:ascii="Georgia" w:hAnsi="Georgia"/>
            <w:color w:val="111111"/>
          </w:rPr>
          <w:t>iptables</w:t>
        </w:r>
        <w:proofErr w:type="spellEnd"/>
        <w:r>
          <w:rPr>
            <w:rFonts w:ascii="Georgia" w:hAnsi="Georgia"/>
            <w:color w:val="111111"/>
          </w:rPr>
          <w:t xml:space="preserve"> rules are in shell script format:</w:t>
        </w:r>
        <w:r>
          <w:rPr>
            <w:rStyle w:val="apple-converted-space"/>
            <w:rFonts w:ascii="Georgia" w:eastAsiaTheme="majorEastAsia" w:hAnsi="Georgia"/>
            <w:color w:val="111111"/>
          </w:rPr>
          <w:t> </w:t>
        </w:r>
        <w:proofErr w:type="spellStart"/>
        <w:r>
          <w:rPr>
            <w:rFonts w:ascii="Georgia" w:hAnsi="Georgia"/>
            <w:color w:val="111111"/>
          </w:rPr>
          <w:fldChar w:fldCharType="begin"/>
        </w:r>
        <w:r>
          <w:rPr>
            <w:rFonts w:ascii="Georgia" w:hAnsi="Georgia"/>
            <w:color w:val="111111"/>
          </w:rPr>
          <w:instrText xml:space="preserve"> HYPERLINK "http://www.thegeekstuff.com/scripts/iptables-rules" </w:instrText>
        </w:r>
        <w:r>
          <w:rPr>
            <w:rFonts w:ascii="Georgia" w:hAnsi="Georgia"/>
            <w:color w:val="111111"/>
          </w:rPr>
          <w:fldChar w:fldCharType="separate"/>
        </w:r>
        <w:r>
          <w:rPr>
            <w:rStyle w:val="Hyperlink"/>
            <w:rFonts w:ascii="Georgia" w:hAnsi="Georgia"/>
            <w:color w:val="DD0000"/>
          </w:rPr>
          <w:t>iptables</w:t>
        </w:r>
        <w:proofErr w:type="spellEnd"/>
        <w:r>
          <w:rPr>
            <w:rStyle w:val="Hyperlink"/>
            <w:rFonts w:ascii="Georgia" w:hAnsi="Georgia"/>
            <w:color w:val="DD0000"/>
          </w:rPr>
          <w:t>-rules</w:t>
        </w:r>
        <w:r>
          <w:rPr>
            <w:rFonts w:ascii="Georgia" w:hAnsi="Georgia"/>
            <w:color w:val="111111"/>
          </w:rPr>
          <w:fldChar w:fldCharType="end"/>
        </w:r>
      </w:ins>
    </w:p>
    <w:p w:rsidR="000631E2" w:rsidRDefault="000631E2" w:rsidP="000631E2">
      <w:pPr>
        <w:pStyle w:val="NormalWeb"/>
        <w:shd w:val="clear" w:color="auto" w:fill="FFFFFF"/>
        <w:spacing w:before="0" w:beforeAutospacing="0" w:after="390" w:afterAutospacing="0" w:line="390" w:lineRule="atLeast"/>
        <w:rPr>
          <w:ins w:id="277" w:author="Unknown"/>
          <w:rFonts w:ascii="Georgia" w:hAnsi="Georgia"/>
          <w:color w:val="111111"/>
        </w:rPr>
      </w:pPr>
      <w:ins w:id="278" w:author="Unknown">
        <w:r>
          <w:rPr>
            <w:rFonts w:ascii="Georgia" w:hAnsi="Georgia"/>
            <w:color w:val="111111"/>
          </w:rPr>
          <w:t xml:space="preserve">Previous articles in the </w:t>
        </w:r>
        <w:proofErr w:type="spellStart"/>
        <w:r>
          <w:rPr>
            <w:rFonts w:ascii="Georgia" w:hAnsi="Georgia"/>
            <w:color w:val="111111"/>
          </w:rPr>
          <w:t>iptables</w:t>
        </w:r>
        <w:proofErr w:type="spellEnd"/>
        <w:r>
          <w:rPr>
            <w:rFonts w:ascii="Georgia" w:hAnsi="Georgia"/>
            <w:color w:val="111111"/>
          </w:rPr>
          <w:t xml:space="preserve"> series:</w:t>
        </w:r>
      </w:ins>
    </w:p>
    <w:p w:rsidR="007D172B" w:rsidRDefault="007D172B"/>
    <w:sectPr w:rsidR="007D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C08B0"/>
    <w:multiLevelType w:val="multilevel"/>
    <w:tmpl w:val="CC683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E2"/>
    <w:rsid w:val="000631E2"/>
    <w:rsid w:val="007D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3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631E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63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31E2"/>
  </w:style>
  <w:style w:type="character" w:styleId="Hyperlink">
    <w:name w:val="Hyperlink"/>
    <w:basedOn w:val="DefaultParagraphFont"/>
    <w:uiPriority w:val="99"/>
    <w:semiHidden/>
    <w:unhideWhenUsed/>
    <w:rsid w:val="000631E2"/>
    <w:rPr>
      <w:color w:val="0000FF"/>
      <w:u w:val="single"/>
    </w:rPr>
  </w:style>
  <w:style w:type="paragraph" w:styleId="HTMLPreformatted">
    <w:name w:val="HTML Preformatted"/>
    <w:basedOn w:val="Normal"/>
    <w:link w:val="HTMLPreformattedChar"/>
    <w:uiPriority w:val="99"/>
    <w:semiHidden/>
    <w:unhideWhenUsed/>
    <w:rsid w:val="0006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1E2"/>
    <w:rPr>
      <w:rFonts w:ascii="Courier New" w:eastAsia="Times New Roman" w:hAnsi="Courier New" w:cs="Courier New"/>
      <w:sz w:val="20"/>
      <w:szCs w:val="20"/>
    </w:rPr>
  </w:style>
  <w:style w:type="character" w:styleId="Strong">
    <w:name w:val="Strong"/>
    <w:basedOn w:val="DefaultParagraphFont"/>
    <w:uiPriority w:val="22"/>
    <w:qFormat/>
    <w:rsid w:val="000631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31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631E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63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31E2"/>
  </w:style>
  <w:style w:type="character" w:styleId="Hyperlink">
    <w:name w:val="Hyperlink"/>
    <w:basedOn w:val="DefaultParagraphFont"/>
    <w:uiPriority w:val="99"/>
    <w:semiHidden/>
    <w:unhideWhenUsed/>
    <w:rsid w:val="000631E2"/>
    <w:rPr>
      <w:color w:val="0000FF"/>
      <w:u w:val="single"/>
    </w:rPr>
  </w:style>
  <w:style w:type="paragraph" w:styleId="HTMLPreformatted">
    <w:name w:val="HTML Preformatted"/>
    <w:basedOn w:val="Normal"/>
    <w:link w:val="HTMLPreformattedChar"/>
    <w:uiPriority w:val="99"/>
    <w:semiHidden/>
    <w:unhideWhenUsed/>
    <w:rsid w:val="0006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1E2"/>
    <w:rPr>
      <w:rFonts w:ascii="Courier New" w:eastAsia="Times New Roman" w:hAnsi="Courier New" w:cs="Courier New"/>
      <w:sz w:val="20"/>
      <w:szCs w:val="20"/>
    </w:rPr>
  </w:style>
  <w:style w:type="character" w:styleId="Strong">
    <w:name w:val="Strong"/>
    <w:basedOn w:val="DefaultParagraphFont"/>
    <w:uiPriority w:val="22"/>
    <w:qFormat/>
    <w:rsid w:val="00063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422497">
      <w:bodyDiv w:val="1"/>
      <w:marLeft w:val="0"/>
      <w:marRight w:val="0"/>
      <w:marTop w:val="0"/>
      <w:marBottom w:val="0"/>
      <w:divBdr>
        <w:top w:val="none" w:sz="0" w:space="0" w:color="auto"/>
        <w:left w:val="none" w:sz="0" w:space="0" w:color="auto"/>
        <w:bottom w:val="none" w:sz="0" w:space="0" w:color="auto"/>
        <w:right w:val="none" w:sz="0" w:space="0" w:color="auto"/>
      </w:divBdr>
    </w:div>
    <w:div w:id="205457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2015-07-02T17:23:00Z</dcterms:created>
  <dcterms:modified xsi:type="dcterms:W3CDTF">2015-07-02T17:23:00Z</dcterms:modified>
</cp:coreProperties>
</file>