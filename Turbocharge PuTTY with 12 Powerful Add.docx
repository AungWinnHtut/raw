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65A" w:rsidRPr="00D4565A" w:rsidRDefault="00D4565A" w:rsidP="00D4565A">
      <w:pPr>
        <w:shd w:val="clear" w:color="auto" w:fill="FFFFFF"/>
        <w:spacing w:after="0" w:line="585" w:lineRule="atLeast"/>
        <w:outlineLvl w:val="0"/>
        <w:rPr>
          <w:rFonts w:ascii="Georgia" w:eastAsia="Times New Roman" w:hAnsi="Georgia" w:cs="Times New Roman"/>
          <w:color w:val="111111"/>
          <w:kern w:val="36"/>
          <w:sz w:val="39"/>
          <w:szCs w:val="39"/>
        </w:rPr>
      </w:pPr>
      <w:r w:rsidRPr="00D4565A">
        <w:rPr>
          <w:rFonts w:ascii="Georgia" w:eastAsia="Times New Roman" w:hAnsi="Georgia" w:cs="Times New Roman"/>
          <w:color w:val="111111"/>
          <w:kern w:val="36"/>
          <w:sz w:val="39"/>
          <w:szCs w:val="39"/>
        </w:rPr>
        <w:t>Turbocharge PuTTY with 12 Powerful Add-Ons – Software for Geeks #3</w:t>
      </w:r>
    </w:p>
    <w:p w:rsidR="007D172B" w:rsidRDefault="00D4565A">
      <w:r w:rsidRPr="00D4565A">
        <w:t>http://www.thegeekstuff.com/2008/08/turbocharge-putty-with-12-powerful-add-ons-software-for-geeks-3/</w:t>
      </w:r>
    </w:p>
    <w:p w:rsidR="00D4565A" w:rsidRDefault="00D4565A" w:rsidP="00D4565A">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This article is part of on-going</w:t>
      </w:r>
      <w:r>
        <w:rPr>
          <w:rStyle w:val="apple-converted-space"/>
          <w:rFonts w:ascii="Georgia" w:eastAsiaTheme="majorEastAsia" w:hAnsi="Georgia"/>
          <w:color w:val="111111"/>
        </w:rPr>
        <w:t> </w:t>
      </w:r>
      <w:hyperlink r:id="rId5" w:tgtFrame="_blank" w:history="1">
        <w:r>
          <w:rPr>
            <w:rStyle w:val="Hyperlink"/>
            <w:rFonts w:ascii="Georgia" w:hAnsi="Georgia"/>
            <w:color w:val="DD0000"/>
          </w:rPr>
          <w:t xml:space="preserve">Software </w:t>
        </w:r>
        <w:proofErr w:type="gramStart"/>
        <w:r>
          <w:rPr>
            <w:rStyle w:val="Hyperlink"/>
            <w:rFonts w:ascii="Georgia" w:hAnsi="Georgia"/>
            <w:color w:val="DD0000"/>
          </w:rPr>
          <w:t>For</w:t>
        </w:r>
        <w:proofErr w:type="gramEnd"/>
        <w:r>
          <w:rPr>
            <w:rStyle w:val="Hyperlink"/>
            <w:rFonts w:ascii="Georgia" w:hAnsi="Georgia"/>
            <w:color w:val="DD0000"/>
          </w:rPr>
          <w:t xml:space="preserve"> Geeks</w:t>
        </w:r>
      </w:hyperlink>
      <w:r>
        <w:rPr>
          <w:rFonts w:ascii="Georgia" w:hAnsi="Georgia"/>
          <w:color w:val="111111"/>
        </w:rPr>
        <w:t xml:space="preserve">series. PuTTY is hands-down the best, free, and lightweight SSH client for Windows. I have provided list of 12 powerful PuTTY add-ons with </w:t>
      </w:r>
      <w:proofErr w:type="gramStart"/>
      <w:r>
        <w:rPr>
          <w:rFonts w:ascii="Georgia" w:hAnsi="Georgia"/>
          <w:color w:val="111111"/>
        </w:rPr>
        <w:t>screenshots, that will solve few shortcomings of the</w:t>
      </w:r>
      <w:r>
        <w:rPr>
          <w:rStyle w:val="apple-converted-space"/>
          <w:rFonts w:ascii="Georgia" w:eastAsiaTheme="majorEastAsia" w:hAnsi="Georgia"/>
          <w:color w:val="111111"/>
        </w:rPr>
        <w:t> </w:t>
      </w:r>
      <w:hyperlink r:id="rId6" w:tgtFrame="_blank" w:history="1">
        <w:r>
          <w:rPr>
            <w:rStyle w:val="Hyperlink"/>
            <w:rFonts w:ascii="Georgia" w:hAnsi="Georgia"/>
            <w:color w:val="DD0000"/>
          </w:rPr>
          <w:t>original</w:t>
        </w:r>
        <w:proofErr w:type="gramEnd"/>
        <w:r>
          <w:rPr>
            <w:rStyle w:val="Hyperlink"/>
            <w:rFonts w:ascii="Georgia" w:hAnsi="Georgia"/>
            <w:color w:val="DD0000"/>
          </w:rPr>
          <w:t xml:space="preserve"> PuTTY</w:t>
        </w:r>
      </w:hyperlink>
      <w:r>
        <w:rPr>
          <w:rFonts w:ascii="Georgia" w:hAnsi="Georgia"/>
          <w:color w:val="111111"/>
        </w:rPr>
        <w:t>.  Play around with these add-ons and choose the one that suites your need.</w:t>
      </w:r>
      <w:r>
        <w:rPr>
          <w:rFonts w:ascii="Georgia" w:hAnsi="Georgia"/>
          <w:color w:val="111111"/>
        </w:rPr>
        <w:br/>
      </w:r>
    </w:p>
    <w:p w:rsidR="00D4565A" w:rsidRDefault="00D4565A" w:rsidP="00D4565A">
      <w:pPr>
        <w:pStyle w:val="Heading3"/>
        <w:shd w:val="clear" w:color="auto" w:fill="FFFFFF"/>
        <w:spacing w:before="0" w:line="293" w:lineRule="atLeast"/>
        <w:rPr>
          <w:rFonts w:ascii="Georgia" w:hAnsi="Georgia"/>
          <w:b w:val="0"/>
          <w:bCs w:val="0"/>
          <w:color w:val="111111"/>
          <w:sz w:val="31"/>
          <w:szCs w:val="31"/>
        </w:rPr>
      </w:pPr>
      <w:r>
        <w:rPr>
          <w:rFonts w:ascii="Georgia" w:hAnsi="Georgia"/>
          <w:b w:val="0"/>
          <w:bCs w:val="0"/>
          <w:color w:val="111111"/>
          <w:sz w:val="31"/>
          <w:szCs w:val="31"/>
        </w:rPr>
        <w:t>1.</w:t>
      </w:r>
      <w:r>
        <w:rPr>
          <w:rStyle w:val="apple-converted-space"/>
          <w:rFonts w:ascii="Georgia" w:hAnsi="Georgia"/>
          <w:b w:val="0"/>
          <w:bCs w:val="0"/>
          <w:color w:val="111111"/>
          <w:sz w:val="31"/>
          <w:szCs w:val="31"/>
        </w:rPr>
        <w:t> </w:t>
      </w:r>
      <w:hyperlink r:id="rId7" w:tgtFrame="_blank" w:history="1">
        <w:r>
          <w:rPr>
            <w:rStyle w:val="Hyperlink"/>
            <w:rFonts w:ascii="Georgia" w:hAnsi="Georgia"/>
            <w:b w:val="0"/>
            <w:bCs w:val="0"/>
            <w:color w:val="DD0000"/>
            <w:sz w:val="31"/>
            <w:szCs w:val="31"/>
          </w:rPr>
          <w:t>PuTTY Connection Manager</w:t>
        </w:r>
      </w:hyperlink>
    </w:p>
    <w:p w:rsidR="00D4565A" w:rsidRDefault="00D4565A" w:rsidP="00D4565A">
      <w:pPr>
        <w:pStyle w:val="NormalWeb"/>
        <w:shd w:val="clear" w:color="auto" w:fill="FFFFFF"/>
        <w:spacing w:before="0" w:beforeAutospacing="0" w:after="0" w:afterAutospacing="0" w:line="390" w:lineRule="atLeast"/>
        <w:rPr>
          <w:rFonts w:ascii="Georgia" w:hAnsi="Georgia"/>
          <w:color w:val="111111"/>
        </w:rPr>
      </w:pPr>
      <w:hyperlink r:id="rId8" w:tgtFrame="_blank" w:history="1">
        <w:r>
          <w:rPr>
            <w:rStyle w:val="Hyperlink"/>
            <w:rFonts w:ascii="Georgia" w:hAnsi="Georgia"/>
            <w:color w:val="DD0000"/>
          </w:rPr>
          <w:t>PuTTYCM</w:t>
        </w:r>
        <w:r>
          <w:rPr>
            <w:rStyle w:val="apple-converted-space"/>
            <w:rFonts w:ascii="Georgia" w:eastAsiaTheme="majorEastAsia" w:hAnsi="Georgia"/>
            <w:color w:val="DD0000"/>
            <w:u w:val="single"/>
          </w:rPr>
          <w:t> </w:t>
        </w:r>
      </w:hyperlink>
      <w:r>
        <w:rPr>
          <w:rFonts w:ascii="Georgia" w:hAnsi="Georgia"/>
          <w:color w:val="111111"/>
        </w:rPr>
        <w:t xml:space="preserve">gives a nice feature to arrange several PuTTY sessions in </w:t>
      </w:r>
      <w:proofErr w:type="gramStart"/>
      <w:r>
        <w:rPr>
          <w:rFonts w:ascii="Georgia" w:hAnsi="Georgia"/>
          <w:color w:val="111111"/>
        </w:rPr>
        <w:t>tabs .</w:t>
      </w:r>
      <w:proofErr w:type="gramEnd"/>
      <w:r>
        <w:rPr>
          <w:rFonts w:ascii="Georgia" w:hAnsi="Georgia"/>
          <w:color w:val="111111"/>
        </w:rPr>
        <w:t xml:space="preserve"> While starting PuTTYCM for the first time, you should specify the location of the original PuTTY. This requires .NET 2.0 to be installed on the windows system. </w:t>
      </w:r>
      <w:proofErr w:type="gramStart"/>
      <w:r>
        <w:rPr>
          <w:rFonts w:ascii="Georgia" w:hAnsi="Georgia"/>
          <w:color w:val="111111"/>
        </w:rPr>
        <w:t>Following screen-shot displays three putty sessions in tabs within the same window.</w:t>
      </w:r>
      <w:proofErr w:type="gramEnd"/>
    </w:p>
    <w:p w:rsidR="00D4565A" w:rsidRDefault="00D4565A" w:rsidP="00D4565A">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Note: If the PuTTY Connection Manager opens the original PuTTY in a separate window, instead of opening as a TAB, please go to</w:t>
      </w:r>
      <w:r>
        <w:rPr>
          <w:rStyle w:val="apple-converted-space"/>
          <w:rFonts w:ascii="Georgia" w:eastAsiaTheme="majorEastAsia" w:hAnsi="Georgia"/>
          <w:color w:val="111111"/>
        </w:rPr>
        <w:t> </w:t>
      </w:r>
      <w:r>
        <w:rPr>
          <w:rStyle w:val="Emphasis"/>
          <w:rFonts w:ascii="Georgia" w:hAnsi="Georgia"/>
          <w:color w:val="111111"/>
        </w:rPr>
        <w:t xml:space="preserve">Tools -&gt; Options -&gt; </w:t>
      </w:r>
      <w:proofErr w:type="gramStart"/>
      <w:r>
        <w:rPr>
          <w:rStyle w:val="Emphasis"/>
          <w:rFonts w:ascii="Georgia" w:hAnsi="Georgia"/>
          <w:color w:val="111111"/>
        </w:rPr>
        <w:t>Select</w:t>
      </w:r>
      <w:proofErr w:type="gramEnd"/>
      <w:r>
        <w:rPr>
          <w:rStyle w:val="Emphasis"/>
          <w:rFonts w:ascii="Georgia" w:hAnsi="Georgia"/>
          <w:color w:val="111111"/>
        </w:rPr>
        <w:t xml:space="preserve"> the check-box “Enable additional timing for PuTTY capture (ms)” -&gt; set the value to 300 ms</w:t>
      </w:r>
      <w:r>
        <w:rPr>
          <w:rFonts w:ascii="Georgia" w:hAnsi="Georgia"/>
          <w:color w:val="111111"/>
        </w:rPr>
        <w:t>. This will open the PuTTY window inside the TAB as shown below.</w:t>
      </w:r>
      <w:r>
        <w:rPr>
          <w:rFonts w:ascii="Georgia" w:hAnsi="Georgia"/>
          <w:color w:val="111111"/>
        </w:rPr>
        <w:br/>
      </w:r>
      <w:r>
        <w:rPr>
          <w:rStyle w:val="HTMLCode"/>
          <w:rFonts w:ascii="Consolas" w:hAnsi="Consolas" w:cs="Consolas"/>
          <w:color w:val="111111"/>
        </w:rPr>
        <w:t> </w:t>
      </w:r>
      <w:r>
        <w:rPr>
          <w:rFonts w:ascii="Georgia" w:hAnsi="Georgia"/>
          <w:color w:val="111111"/>
        </w:rPr>
        <w:br/>
      </w:r>
      <w:r>
        <w:rPr>
          <w:rStyle w:val="Strong"/>
          <w:rFonts w:ascii="Georgia" w:hAnsi="Georgia"/>
          <w:color w:val="111111"/>
        </w:rPr>
        <w:t>Note:</w:t>
      </w:r>
      <w:r>
        <w:rPr>
          <w:rStyle w:val="apple-converted-space"/>
          <w:rFonts w:ascii="Georgia" w:eastAsiaTheme="majorEastAsia" w:hAnsi="Georgia"/>
          <w:color w:val="111111"/>
        </w:rPr>
        <w:t> </w:t>
      </w:r>
      <w:r>
        <w:rPr>
          <w:rFonts w:ascii="Georgia" w:hAnsi="Georgia"/>
          <w:color w:val="111111"/>
        </w:rPr>
        <w:t>Refer to the</w:t>
      </w:r>
      <w:r>
        <w:rPr>
          <w:rStyle w:val="apple-converted-space"/>
          <w:rFonts w:ascii="Georgia" w:eastAsiaTheme="majorEastAsia" w:hAnsi="Georgia"/>
          <w:color w:val="111111"/>
        </w:rPr>
        <w:t> </w:t>
      </w:r>
      <w:hyperlink r:id="rId9" w:history="1">
        <w:r>
          <w:rPr>
            <w:rStyle w:val="Hyperlink"/>
            <w:rFonts w:ascii="Georgia" w:hAnsi="Georgia"/>
            <w:color w:val="DD0000"/>
          </w:rPr>
          <w:t>PuTTY Connection Manager Tutorial</w:t>
        </w:r>
      </w:hyperlink>
      <w:r>
        <w:rPr>
          <w:rStyle w:val="apple-converted-space"/>
          <w:rFonts w:ascii="Georgia" w:eastAsiaTheme="majorEastAsia" w:hAnsi="Georgia"/>
          <w:color w:val="111111"/>
        </w:rPr>
        <w:t> </w:t>
      </w:r>
      <w:r>
        <w:rPr>
          <w:rFonts w:ascii="Georgia" w:hAnsi="Georgia"/>
          <w:color w:val="111111"/>
        </w:rPr>
        <w:t>for more details on the PuTTY CM features.</w:t>
      </w:r>
      <w:r>
        <w:rPr>
          <w:rFonts w:ascii="Georgia" w:hAnsi="Georgia"/>
          <w:color w:val="111111"/>
        </w:rPr>
        <w:br/>
      </w:r>
      <w:r>
        <w:rPr>
          <w:rStyle w:val="HTMLCode"/>
          <w:rFonts w:ascii="Consolas" w:hAnsi="Consolas" w:cs="Consolas"/>
          <w:color w:val="111111"/>
        </w:rPr>
        <w:t> </w:t>
      </w:r>
    </w:p>
    <w:p w:rsidR="00D4565A" w:rsidRDefault="00D4565A" w:rsidP="00D4565A">
      <w:pPr>
        <w:shd w:val="clear" w:color="auto" w:fill="FFFFFF"/>
        <w:spacing w:line="390" w:lineRule="atLeast"/>
        <w:jc w:val="center"/>
        <w:rPr>
          <w:rFonts w:ascii="Georgia" w:hAnsi="Georgia"/>
          <w:color w:val="111111"/>
        </w:rPr>
      </w:pPr>
      <w:r>
        <w:rPr>
          <w:rFonts w:ascii="Georgia" w:hAnsi="Georgia"/>
          <w:noProof/>
          <w:color w:val="111111"/>
        </w:rPr>
        <w:lastRenderedPageBreak/>
        <w:drawing>
          <wp:inline distT="0" distB="0" distL="0" distR="0">
            <wp:extent cx="4760595" cy="3657600"/>
            <wp:effectExtent l="0" t="0" r="1905" b="0"/>
            <wp:docPr id="11" name="Picture 11" descr="PuTTY Connection Manager - Multip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TY Connection Manager - Multiple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95" cy="3657600"/>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rFonts w:ascii="Georgia" w:hAnsi="Georgia"/>
          <w:color w:val="111111"/>
        </w:rPr>
      </w:pPr>
      <w:r>
        <w:rPr>
          <w:rFonts w:ascii="Georgia" w:hAnsi="Georgia"/>
          <w:color w:val="111111"/>
        </w:rPr>
        <w:t>Fig – PuTTY Connection Manager with multiple Tabs</w:t>
      </w:r>
    </w:p>
    <w:p w:rsidR="00D4565A" w:rsidRDefault="00D4565A" w:rsidP="00D4565A">
      <w:pPr>
        <w:pStyle w:val="Heading3"/>
        <w:shd w:val="clear" w:color="auto" w:fill="FFFFFF"/>
        <w:spacing w:before="0" w:line="293" w:lineRule="atLeast"/>
        <w:rPr>
          <w:rFonts w:ascii="Georgia" w:hAnsi="Georgia"/>
          <w:b w:val="0"/>
          <w:bCs w:val="0"/>
          <w:color w:val="111111"/>
          <w:sz w:val="31"/>
          <w:szCs w:val="31"/>
        </w:rPr>
      </w:pPr>
      <w:r>
        <w:rPr>
          <w:rFonts w:ascii="Georgia" w:hAnsi="Georgia"/>
          <w:b w:val="0"/>
          <w:bCs w:val="0"/>
          <w:color w:val="111111"/>
          <w:sz w:val="31"/>
          <w:szCs w:val="31"/>
        </w:rPr>
        <w:t>2.</w:t>
      </w:r>
      <w:r>
        <w:rPr>
          <w:rStyle w:val="apple-converted-space"/>
          <w:rFonts w:ascii="Georgia" w:hAnsi="Georgia"/>
          <w:b w:val="0"/>
          <w:bCs w:val="0"/>
          <w:color w:val="111111"/>
          <w:sz w:val="31"/>
          <w:szCs w:val="31"/>
        </w:rPr>
        <w:t> </w:t>
      </w:r>
      <w:hyperlink r:id="rId11" w:tgtFrame="_blank" w:history="1">
        <w:r>
          <w:rPr>
            <w:rStyle w:val="Hyperlink"/>
            <w:rFonts w:ascii="Georgia" w:hAnsi="Georgia"/>
            <w:b w:val="0"/>
            <w:bCs w:val="0"/>
            <w:color w:val="DD0000"/>
            <w:sz w:val="31"/>
            <w:szCs w:val="31"/>
          </w:rPr>
          <w:t>PuTTYcyg</w:t>
        </w:r>
      </w:hyperlink>
    </w:p>
    <w:p w:rsidR="00D4565A" w:rsidRDefault="00D4565A" w:rsidP="00D4565A">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Cygwin users will absolutely love</w:t>
      </w:r>
      <w:r>
        <w:rPr>
          <w:rStyle w:val="apple-converted-space"/>
          <w:rFonts w:ascii="Georgia" w:eastAsiaTheme="majorEastAsia" w:hAnsi="Georgia"/>
          <w:color w:val="111111"/>
        </w:rPr>
        <w:t> </w:t>
      </w:r>
      <w:hyperlink r:id="rId12" w:tgtFrame="_blank" w:history="1">
        <w:r>
          <w:rPr>
            <w:rStyle w:val="Hyperlink"/>
            <w:rFonts w:ascii="Georgia" w:hAnsi="Georgia"/>
            <w:color w:val="DD0000"/>
          </w:rPr>
          <w:t>PuTTYcyg</w:t>
        </w:r>
      </w:hyperlink>
      <w:r>
        <w:rPr>
          <w:rFonts w:ascii="Georgia" w:hAnsi="Georgia"/>
          <w:color w:val="111111"/>
        </w:rPr>
        <w:t>. This lets you use PuTTY as a local cygwin terminal. If you use cygwin on your windows, I’m sure you’ll hate the default MS-DOS looking cygwin window. Using PuTTYcyg, you can run cygwin inside PuTTY. I love this add-on and use it for my cygwin on Windows.</w:t>
      </w:r>
    </w:p>
    <w:p w:rsidR="00D4565A" w:rsidRDefault="00D4565A" w:rsidP="00D4565A">
      <w:pPr>
        <w:pStyle w:val="NormalWeb"/>
        <w:shd w:val="clear" w:color="auto" w:fill="FFFFFF"/>
        <w:spacing w:before="0" w:beforeAutospacing="0" w:after="0" w:afterAutospacing="0" w:line="390" w:lineRule="atLeast"/>
        <w:rPr>
          <w:rFonts w:ascii="Georgia" w:hAnsi="Georgia"/>
          <w:color w:val="111111"/>
        </w:rPr>
      </w:pPr>
      <w:proofErr w:type="gramStart"/>
      <w:r>
        <w:rPr>
          <w:rFonts w:ascii="Georgia" w:hAnsi="Georgia"/>
          <w:color w:val="111111"/>
        </w:rPr>
        <w:t>On PuTTYcyg, click on</w:t>
      </w:r>
      <w:r>
        <w:rPr>
          <w:rStyle w:val="apple-converted-space"/>
          <w:rFonts w:ascii="Georgia" w:eastAsiaTheme="majorEastAsia" w:hAnsi="Georgia"/>
          <w:color w:val="111111"/>
        </w:rPr>
        <w:t> </w:t>
      </w:r>
      <w:r>
        <w:rPr>
          <w:rStyle w:val="Emphasis"/>
          <w:rFonts w:ascii="Georgia" w:hAnsi="Georgia"/>
          <w:color w:val="111111"/>
        </w:rPr>
        <w:t>cygterm radio button</w:t>
      </w:r>
      <w:r>
        <w:rPr>
          <w:rStyle w:val="apple-converted-space"/>
          <w:rFonts w:ascii="Georgia" w:eastAsiaTheme="majorEastAsia" w:hAnsi="Georgia"/>
          <w:color w:val="111111"/>
        </w:rPr>
        <w:t> </w:t>
      </w:r>
      <w:r>
        <w:rPr>
          <w:rFonts w:ascii="Georgia" w:hAnsi="Georgia"/>
          <w:color w:val="111111"/>
        </w:rPr>
        <w:t>in the</w:t>
      </w:r>
      <w:r>
        <w:rPr>
          <w:rStyle w:val="apple-converted-space"/>
          <w:rFonts w:ascii="Georgia" w:eastAsiaTheme="majorEastAsia" w:hAnsi="Georgia"/>
          <w:color w:val="111111"/>
        </w:rPr>
        <w:t> </w:t>
      </w:r>
      <w:r>
        <w:rPr>
          <w:rStyle w:val="Emphasis"/>
          <w:rFonts w:ascii="Georgia" w:hAnsi="Georgia"/>
          <w:color w:val="111111"/>
        </w:rPr>
        <w:t>Connection type</w:t>
      </w:r>
      <w:r>
        <w:rPr>
          <w:rFonts w:ascii="Georgia" w:hAnsi="Georgia"/>
          <w:color w:val="111111"/>
        </w:rPr>
        <w:t>.</w:t>
      </w:r>
      <w:proofErr w:type="gramEnd"/>
      <w:r>
        <w:rPr>
          <w:rFonts w:ascii="Georgia" w:hAnsi="Georgia"/>
          <w:color w:val="111111"/>
        </w:rPr>
        <w:t xml:space="preserve"> Enter – (hyphen) in the “</w:t>
      </w:r>
      <w:r>
        <w:rPr>
          <w:rStyle w:val="Emphasis"/>
          <w:rFonts w:ascii="Georgia" w:hAnsi="Georgia"/>
          <w:color w:val="111111"/>
        </w:rPr>
        <w:t>Command (use – for login shell</w:t>
      </w:r>
      <w:r>
        <w:rPr>
          <w:rFonts w:ascii="Georgia" w:hAnsi="Georgia"/>
          <w:color w:val="111111"/>
        </w:rPr>
        <w:t>“, to connect to the cygwin on the windows laptop using PuTTY as shown below.</w:t>
      </w:r>
    </w:p>
    <w:p w:rsidR="00D4565A" w:rsidRDefault="00D4565A" w:rsidP="00D4565A">
      <w:pPr>
        <w:shd w:val="clear" w:color="auto" w:fill="FFFFFF"/>
        <w:spacing w:line="390" w:lineRule="atLeast"/>
        <w:jc w:val="center"/>
        <w:rPr>
          <w:rFonts w:ascii="Georgia" w:hAnsi="Georgia"/>
          <w:color w:val="111111"/>
        </w:rPr>
      </w:pPr>
      <w:r>
        <w:rPr>
          <w:rFonts w:ascii="Georgia" w:hAnsi="Georgia"/>
          <w:noProof/>
          <w:color w:val="111111"/>
        </w:rPr>
        <w:lastRenderedPageBreak/>
        <w:drawing>
          <wp:inline distT="0" distB="0" distL="0" distR="0">
            <wp:extent cx="2785110" cy="2694305"/>
            <wp:effectExtent l="0" t="0" r="0" b="0"/>
            <wp:docPr id="10" name="Picture 10" descr="PuTTYcyg Cygterm radio-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TTYcyg Cygterm radio-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110" cy="2694305"/>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rFonts w:ascii="Georgia" w:hAnsi="Georgia"/>
          <w:color w:val="111111"/>
        </w:rPr>
      </w:pPr>
      <w:r>
        <w:rPr>
          <w:rFonts w:ascii="Georgia" w:hAnsi="Georgia"/>
          <w:color w:val="111111"/>
        </w:rPr>
        <w:t>Fig – PuTTYcyg with Cygterm option</w:t>
      </w:r>
    </w:p>
    <w:p w:rsidR="00D4565A" w:rsidRDefault="00D4565A" w:rsidP="00D4565A">
      <w:pPr>
        <w:pStyle w:val="Heading3"/>
        <w:shd w:val="clear" w:color="auto" w:fill="FFFFFF"/>
        <w:spacing w:before="0" w:line="293" w:lineRule="atLeast"/>
        <w:rPr>
          <w:rFonts w:ascii="Georgia" w:hAnsi="Georgia"/>
          <w:b w:val="0"/>
          <w:bCs w:val="0"/>
          <w:color w:val="111111"/>
          <w:sz w:val="31"/>
          <w:szCs w:val="31"/>
        </w:rPr>
      </w:pPr>
      <w:r>
        <w:rPr>
          <w:rFonts w:ascii="Georgia" w:hAnsi="Georgia"/>
          <w:b w:val="0"/>
          <w:bCs w:val="0"/>
          <w:color w:val="111111"/>
          <w:sz w:val="31"/>
          <w:szCs w:val="31"/>
        </w:rPr>
        <w:t>3.</w:t>
      </w:r>
      <w:r>
        <w:rPr>
          <w:rStyle w:val="apple-converted-space"/>
          <w:rFonts w:ascii="Georgia" w:hAnsi="Georgia"/>
          <w:b w:val="0"/>
          <w:bCs w:val="0"/>
          <w:color w:val="111111"/>
          <w:sz w:val="31"/>
          <w:szCs w:val="31"/>
        </w:rPr>
        <w:t> </w:t>
      </w:r>
      <w:hyperlink r:id="rId14" w:tgtFrame="_blank" w:history="1">
        <w:r>
          <w:rPr>
            <w:rStyle w:val="Hyperlink"/>
            <w:rFonts w:ascii="Georgia" w:hAnsi="Georgia"/>
            <w:b w:val="0"/>
            <w:bCs w:val="0"/>
            <w:color w:val="DD0000"/>
            <w:sz w:val="31"/>
            <w:szCs w:val="31"/>
          </w:rPr>
          <w:t>PuTTYtray</w:t>
        </w:r>
      </w:hyperlink>
    </w:p>
    <w:p w:rsidR="00D4565A" w:rsidRDefault="00D4565A" w:rsidP="00D4565A">
      <w:pPr>
        <w:pStyle w:val="NormalWeb"/>
        <w:shd w:val="clear" w:color="auto" w:fill="FFFFFF"/>
        <w:spacing w:before="0" w:beforeAutospacing="0" w:after="0" w:afterAutospacing="0" w:line="390" w:lineRule="atLeast"/>
        <w:rPr>
          <w:rFonts w:ascii="Georgia" w:hAnsi="Georgia"/>
          <w:color w:val="111111"/>
        </w:rPr>
      </w:pPr>
      <w:r>
        <w:rPr>
          <w:rFonts w:ascii="Georgia" w:hAnsi="Georgia"/>
          <w:color w:val="111111"/>
        </w:rPr>
        <w:t>Using</w:t>
      </w:r>
      <w:r>
        <w:rPr>
          <w:rStyle w:val="apple-converted-space"/>
          <w:rFonts w:ascii="Georgia" w:eastAsiaTheme="majorEastAsia" w:hAnsi="Georgia"/>
          <w:color w:val="111111"/>
        </w:rPr>
        <w:t> </w:t>
      </w:r>
      <w:hyperlink r:id="rId15" w:tgtFrame="_blank" w:history="1">
        <w:r>
          <w:rPr>
            <w:rStyle w:val="Hyperlink"/>
            <w:rFonts w:ascii="Georgia" w:hAnsi="Georgia"/>
            <w:color w:val="DD0000"/>
          </w:rPr>
          <w:t>PuTTYtray</w:t>
        </w:r>
      </w:hyperlink>
      <w:r>
        <w:rPr>
          <w:rFonts w:ascii="Georgia" w:hAnsi="Georgia"/>
          <w:color w:val="111111"/>
        </w:rPr>
        <w:t>, you can minimize the PuTTY window to the system tray on windows. By default, original PuTTY stores the session information in the registry. This is painful, when you want to transfer PuTTY sessions from one laptop to another. In PuTTYtray, there is an additional radio button “</w:t>
      </w:r>
      <w:r>
        <w:rPr>
          <w:rStyle w:val="Emphasis"/>
          <w:rFonts w:ascii="Georgia" w:hAnsi="Georgia"/>
          <w:color w:val="111111"/>
        </w:rPr>
        <w:t>Sessions from file</w:t>
      </w:r>
      <w:r>
        <w:rPr>
          <w:rFonts w:ascii="Georgia" w:hAnsi="Georgia"/>
          <w:color w:val="111111"/>
        </w:rPr>
        <w:t>” as shown below, that will let you store session information in a file.</w:t>
      </w:r>
    </w:p>
    <w:p w:rsidR="00D4565A" w:rsidRDefault="00D4565A" w:rsidP="00D4565A">
      <w:pPr>
        <w:shd w:val="clear" w:color="auto" w:fill="FFFFFF"/>
        <w:spacing w:line="390" w:lineRule="atLeast"/>
        <w:jc w:val="center"/>
        <w:rPr>
          <w:rFonts w:ascii="Georgia" w:hAnsi="Georgia"/>
          <w:color w:val="111111"/>
        </w:rPr>
      </w:pPr>
      <w:r>
        <w:rPr>
          <w:rFonts w:ascii="Georgia" w:hAnsi="Georgia"/>
          <w:noProof/>
          <w:color w:val="111111"/>
        </w:rPr>
        <w:drawing>
          <wp:inline distT="0" distB="0" distL="0" distR="0">
            <wp:extent cx="2806065" cy="1751965"/>
            <wp:effectExtent l="0" t="0" r="0" b="635"/>
            <wp:docPr id="9" name="Picture 9" descr="PuTTYt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Ytr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6065" cy="1751965"/>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rFonts w:ascii="Georgia" w:hAnsi="Georgia"/>
          <w:color w:val="111111"/>
        </w:rPr>
      </w:pPr>
      <w:r>
        <w:rPr>
          <w:rFonts w:ascii="Georgia" w:hAnsi="Georgia"/>
          <w:color w:val="111111"/>
        </w:rPr>
        <w:t>Fig – PuTTYtray with “Session from file” option</w:t>
      </w:r>
    </w:p>
    <w:p w:rsidR="00D4565A" w:rsidRDefault="00D4565A" w:rsidP="00D4565A">
      <w:pPr>
        <w:pStyle w:val="Heading3"/>
        <w:shd w:val="clear" w:color="auto" w:fill="FFFFFF"/>
        <w:spacing w:before="0" w:line="293" w:lineRule="atLeast"/>
        <w:rPr>
          <w:rFonts w:ascii="Georgia" w:hAnsi="Georgia"/>
          <w:b w:val="0"/>
          <w:bCs w:val="0"/>
          <w:color w:val="111111"/>
          <w:sz w:val="31"/>
          <w:szCs w:val="31"/>
        </w:rPr>
      </w:pPr>
      <w:r>
        <w:rPr>
          <w:rFonts w:ascii="Georgia" w:hAnsi="Georgia"/>
          <w:b w:val="0"/>
          <w:bCs w:val="0"/>
          <w:color w:val="111111"/>
          <w:sz w:val="31"/>
          <w:szCs w:val="31"/>
        </w:rPr>
        <w:t>4.</w:t>
      </w:r>
      <w:r>
        <w:rPr>
          <w:rStyle w:val="apple-converted-space"/>
          <w:rFonts w:ascii="Georgia" w:hAnsi="Georgia"/>
          <w:b w:val="0"/>
          <w:bCs w:val="0"/>
          <w:color w:val="111111"/>
          <w:sz w:val="31"/>
          <w:szCs w:val="31"/>
        </w:rPr>
        <w:t> </w:t>
      </w:r>
      <w:hyperlink r:id="rId17" w:tgtFrame="_blank" w:history="1">
        <w:r>
          <w:rPr>
            <w:rStyle w:val="Hyperlink"/>
            <w:rFonts w:ascii="Georgia" w:hAnsi="Georgia"/>
            <w:b w:val="0"/>
            <w:bCs w:val="0"/>
            <w:color w:val="DD0000"/>
            <w:sz w:val="31"/>
            <w:szCs w:val="31"/>
          </w:rPr>
          <w:t>PuttyTabs</w:t>
        </w:r>
      </w:hyperlink>
    </w:p>
    <w:p w:rsidR="00D4565A" w:rsidRDefault="00D4565A" w:rsidP="00D4565A">
      <w:pPr>
        <w:pStyle w:val="NormalWeb"/>
        <w:shd w:val="clear" w:color="auto" w:fill="FFFFFF"/>
        <w:spacing w:before="0" w:beforeAutospacing="0" w:after="0" w:afterAutospacing="0" w:line="390" w:lineRule="atLeast"/>
        <w:rPr>
          <w:rFonts w:ascii="Georgia" w:hAnsi="Georgia"/>
          <w:color w:val="111111"/>
        </w:rPr>
      </w:pPr>
      <w:hyperlink r:id="rId18" w:tgtFrame="_blank" w:history="1">
        <w:r>
          <w:rPr>
            <w:rStyle w:val="Hyperlink"/>
            <w:rFonts w:ascii="Georgia" w:hAnsi="Georgia"/>
            <w:color w:val="DD0000"/>
          </w:rPr>
          <w:t>PuttyTabs</w:t>
        </w:r>
        <w:r>
          <w:rPr>
            <w:rStyle w:val="apple-converted-space"/>
            <w:rFonts w:ascii="Georgia" w:eastAsiaTheme="majorEastAsia" w:hAnsi="Georgia"/>
            <w:color w:val="DD0000"/>
            <w:u w:val="single"/>
          </w:rPr>
          <w:t> </w:t>
        </w:r>
      </w:hyperlink>
      <w:r>
        <w:rPr>
          <w:rFonts w:ascii="Georgia" w:hAnsi="Georgia"/>
          <w:color w:val="111111"/>
        </w:rPr>
        <w:t xml:space="preserve">provides a floating </w:t>
      </w:r>
      <w:proofErr w:type="gramStart"/>
      <w:r>
        <w:rPr>
          <w:rFonts w:ascii="Georgia" w:hAnsi="Georgia"/>
          <w:color w:val="111111"/>
        </w:rPr>
        <w:t>bar, that</w:t>
      </w:r>
      <w:proofErr w:type="gramEnd"/>
      <w:r>
        <w:rPr>
          <w:rFonts w:ascii="Georgia" w:hAnsi="Georgia"/>
          <w:color w:val="111111"/>
        </w:rPr>
        <w:t xml:space="preserve"> will display the open PuTTY sessions in TABs. Clicking on one of the tabs will bring the respective PuTTY session to the foreground. While starting PuTTYTabs for the first time, you should specify location of the original PuTTY. It reads the windows registry to get all the available PuTTY sessions. This also </w:t>
      </w:r>
      <w:r>
        <w:rPr>
          <w:rFonts w:ascii="Georgia" w:hAnsi="Georgia"/>
          <w:color w:val="111111"/>
        </w:rPr>
        <w:lastRenderedPageBreak/>
        <w:t>requires .NET 2.0 to be installed on the windows system. Following screen-shot displays three putty sessions arranged in tab.</w:t>
      </w:r>
    </w:p>
    <w:p w:rsidR="00D4565A" w:rsidRDefault="00D4565A" w:rsidP="00D4565A">
      <w:pPr>
        <w:shd w:val="clear" w:color="auto" w:fill="FFFFFF"/>
        <w:spacing w:line="390" w:lineRule="atLeast"/>
        <w:jc w:val="center"/>
        <w:rPr>
          <w:ins w:id="0" w:author="Unknown"/>
          <w:rFonts w:ascii="Georgia" w:hAnsi="Georgia"/>
          <w:color w:val="111111"/>
        </w:rPr>
      </w:pPr>
      <w:r>
        <w:rPr>
          <w:rFonts w:ascii="Georgia" w:hAnsi="Georgia"/>
          <w:noProof/>
          <w:color w:val="111111"/>
        </w:rPr>
        <w:drawing>
          <wp:inline distT="0" distB="0" distL="0" distR="0">
            <wp:extent cx="3636645" cy="1381760"/>
            <wp:effectExtent l="0" t="0" r="1905" b="8890"/>
            <wp:docPr id="8" name="Picture 8" descr="PuTTYT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Tabs 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6645" cy="1381760"/>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ins w:id="1" w:author="Unknown"/>
          <w:rFonts w:ascii="Georgia" w:hAnsi="Georgia"/>
          <w:color w:val="111111"/>
        </w:rPr>
      </w:pPr>
      <w:ins w:id="2" w:author="Unknown">
        <w:r>
          <w:rPr>
            <w:rFonts w:ascii="Georgia" w:hAnsi="Georgia"/>
            <w:color w:val="111111"/>
          </w:rPr>
          <w:t>Fig – PuTTYTabs with multiple Tabs</w:t>
        </w:r>
      </w:ins>
    </w:p>
    <w:p w:rsidR="00D4565A" w:rsidRDefault="00D4565A" w:rsidP="00D4565A">
      <w:pPr>
        <w:pStyle w:val="Heading3"/>
        <w:shd w:val="clear" w:color="auto" w:fill="FFFFFF"/>
        <w:spacing w:before="0" w:line="293" w:lineRule="atLeast"/>
        <w:rPr>
          <w:ins w:id="3" w:author="Unknown"/>
          <w:rFonts w:ascii="Georgia" w:hAnsi="Georgia"/>
          <w:b w:val="0"/>
          <w:bCs w:val="0"/>
          <w:color w:val="111111"/>
          <w:sz w:val="31"/>
          <w:szCs w:val="31"/>
        </w:rPr>
      </w:pPr>
      <w:ins w:id="4" w:author="Unknown">
        <w:r>
          <w:rPr>
            <w:rFonts w:ascii="Georgia" w:hAnsi="Georgia"/>
            <w:b w:val="0"/>
            <w:bCs w:val="0"/>
            <w:color w:val="111111"/>
            <w:sz w:val="31"/>
            <w:szCs w:val="31"/>
          </w:rPr>
          <w:t>5.</w:t>
        </w:r>
        <w:r>
          <w:rPr>
            <w:rStyle w:val="apple-converted-space"/>
            <w:rFonts w:ascii="Georgia" w:hAnsi="Georgia"/>
            <w:b w:val="0"/>
            <w:bCs w:val="0"/>
            <w:color w:val="111111"/>
            <w:sz w:val="31"/>
            <w:szCs w:val="31"/>
          </w:rPr>
          <w:t> </w:t>
        </w:r>
        <w:r>
          <w:rPr>
            <w:rFonts w:ascii="Georgia" w:hAnsi="Georgia"/>
            <w:b w:val="0"/>
            <w:bCs w:val="0"/>
            <w:color w:val="111111"/>
            <w:sz w:val="31"/>
            <w:szCs w:val="31"/>
          </w:rPr>
          <w:fldChar w:fldCharType="begin"/>
        </w:r>
        <w:r>
          <w:rPr>
            <w:rFonts w:ascii="Georgia" w:hAnsi="Georgia"/>
            <w:b w:val="0"/>
            <w:bCs w:val="0"/>
            <w:color w:val="111111"/>
            <w:sz w:val="31"/>
            <w:szCs w:val="31"/>
          </w:rPr>
          <w:instrText xml:space="preserve"> HYPERLINK "http://rc.quest.com/topics/putty/" \t "_blank" </w:instrText>
        </w:r>
        <w:r>
          <w:rPr>
            <w:rFonts w:ascii="Georgia" w:hAnsi="Georgia"/>
            <w:b w:val="0"/>
            <w:bCs w:val="0"/>
            <w:color w:val="111111"/>
            <w:sz w:val="31"/>
            <w:szCs w:val="31"/>
          </w:rPr>
          <w:fldChar w:fldCharType="separate"/>
        </w:r>
        <w:r>
          <w:rPr>
            <w:rStyle w:val="Hyperlink"/>
            <w:rFonts w:ascii="Georgia" w:hAnsi="Georgia"/>
            <w:b w:val="0"/>
            <w:bCs w:val="0"/>
            <w:color w:val="DD0000"/>
            <w:sz w:val="31"/>
            <w:szCs w:val="31"/>
          </w:rPr>
          <w:t>Quest PuTTY</w:t>
        </w:r>
        <w:r>
          <w:rPr>
            <w:rFonts w:ascii="Georgia" w:hAnsi="Georgia"/>
            <w:b w:val="0"/>
            <w:bCs w:val="0"/>
            <w:color w:val="111111"/>
            <w:sz w:val="31"/>
            <w:szCs w:val="31"/>
          </w:rPr>
          <w:fldChar w:fldCharType="end"/>
        </w:r>
      </w:ins>
    </w:p>
    <w:p w:rsidR="00D4565A" w:rsidRDefault="00D4565A" w:rsidP="00D4565A">
      <w:pPr>
        <w:pStyle w:val="NormalWeb"/>
        <w:shd w:val="clear" w:color="auto" w:fill="FFFFFF"/>
        <w:spacing w:before="0" w:beforeAutospacing="0" w:after="0" w:afterAutospacing="0" w:line="390" w:lineRule="atLeast"/>
        <w:rPr>
          <w:ins w:id="5" w:author="Unknown"/>
          <w:rFonts w:ascii="Georgia" w:hAnsi="Georgia"/>
          <w:color w:val="111111"/>
        </w:rPr>
      </w:pPr>
      <w:ins w:id="6" w:author="Unknown">
        <w:r>
          <w:rPr>
            <w:rFonts w:ascii="Georgia" w:hAnsi="Georgia"/>
            <w:color w:val="111111"/>
          </w:rPr>
          <w:fldChar w:fldCharType="begin"/>
        </w:r>
        <w:r>
          <w:rPr>
            <w:rFonts w:ascii="Georgia" w:hAnsi="Georgia"/>
            <w:color w:val="111111"/>
          </w:rPr>
          <w:instrText xml:space="preserve"> HYPERLINK "http://rc.quest.com/topics/putty/" \t "_blank" </w:instrText>
        </w:r>
        <w:r>
          <w:rPr>
            <w:rFonts w:ascii="Georgia" w:hAnsi="Georgia"/>
            <w:color w:val="111111"/>
          </w:rPr>
          <w:fldChar w:fldCharType="separate"/>
        </w:r>
        <w:r>
          <w:rPr>
            <w:rStyle w:val="Hyperlink"/>
            <w:rFonts w:ascii="Georgia" w:hAnsi="Georgia"/>
            <w:color w:val="DD0000"/>
          </w:rPr>
          <w:t>Quest Software</w:t>
        </w:r>
        <w:r>
          <w:rPr>
            <w:rFonts w:ascii="Georgia" w:hAnsi="Georgia"/>
            <w:color w:val="111111"/>
          </w:rPr>
          <w:fldChar w:fldCharType="end"/>
        </w:r>
        <w:r>
          <w:rPr>
            <w:rStyle w:val="apple-converted-space"/>
            <w:rFonts w:ascii="Georgia" w:eastAsiaTheme="majorEastAsia" w:hAnsi="Georgia"/>
            <w:color w:val="111111"/>
          </w:rPr>
          <w:t> </w:t>
        </w:r>
        <w:r>
          <w:rPr>
            <w:rFonts w:ascii="Georgia" w:hAnsi="Georgia"/>
            <w:color w:val="111111"/>
          </w:rPr>
          <w:t>modified the PuTTY to add Active Directory (GSSAPI Kerberos) single sign-on feature. Quest PuTTY uses Microsoft’s Security Service Provider Interface (SSPI), which is Microsoft’s version of the GSSAPI, with which it is wire compatible. This version of PuTTY adds a new menu-item called GSSAPI, under</w:t>
        </w:r>
        <w:r>
          <w:rPr>
            <w:rStyle w:val="Emphasis"/>
            <w:rFonts w:ascii="Georgia" w:hAnsi="Georgia"/>
            <w:color w:val="111111"/>
          </w:rPr>
          <w:t>Connection -&gt; SSH</w:t>
        </w:r>
        <w:r>
          <w:rPr>
            <w:rFonts w:ascii="Georgia" w:hAnsi="Georgia"/>
            <w:color w:val="111111"/>
          </w:rPr>
          <w:t>, as shown below.</w:t>
        </w:r>
      </w:ins>
    </w:p>
    <w:p w:rsidR="00D4565A" w:rsidRDefault="00D4565A" w:rsidP="00D4565A">
      <w:pPr>
        <w:shd w:val="clear" w:color="auto" w:fill="FFFFFF"/>
        <w:spacing w:line="390" w:lineRule="atLeast"/>
        <w:jc w:val="center"/>
        <w:rPr>
          <w:ins w:id="7" w:author="Unknown"/>
          <w:rFonts w:ascii="Georgia" w:hAnsi="Georgia"/>
          <w:color w:val="111111"/>
        </w:rPr>
      </w:pPr>
      <w:r>
        <w:rPr>
          <w:rFonts w:ascii="Georgia" w:hAnsi="Georgia"/>
          <w:noProof/>
          <w:color w:val="111111"/>
        </w:rPr>
        <w:drawing>
          <wp:inline distT="0" distB="0" distL="0" distR="0">
            <wp:extent cx="4215765" cy="2827020"/>
            <wp:effectExtent l="0" t="0" r="0" b="0"/>
            <wp:docPr id="7" name="Picture 7" descr="Quest PuTTY with GSS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 PuTTY with GSSA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5765" cy="2827020"/>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ins w:id="8" w:author="Unknown"/>
          <w:rFonts w:ascii="Georgia" w:hAnsi="Georgia"/>
          <w:color w:val="111111"/>
        </w:rPr>
      </w:pPr>
      <w:ins w:id="9" w:author="Unknown">
        <w:r>
          <w:rPr>
            <w:rFonts w:ascii="Georgia" w:hAnsi="Georgia"/>
            <w:color w:val="111111"/>
          </w:rPr>
          <w:t>Fig – Quest PuTTY with GSSAPI option</w:t>
        </w:r>
      </w:ins>
    </w:p>
    <w:p w:rsidR="00D4565A" w:rsidRDefault="00D4565A" w:rsidP="00D4565A">
      <w:pPr>
        <w:pStyle w:val="Heading3"/>
        <w:shd w:val="clear" w:color="auto" w:fill="FFFFFF"/>
        <w:spacing w:before="0" w:line="293" w:lineRule="atLeast"/>
        <w:rPr>
          <w:ins w:id="10" w:author="Unknown"/>
          <w:rFonts w:ascii="Georgia" w:hAnsi="Georgia"/>
          <w:b w:val="0"/>
          <w:bCs w:val="0"/>
          <w:color w:val="111111"/>
          <w:sz w:val="31"/>
          <w:szCs w:val="31"/>
        </w:rPr>
      </w:pPr>
      <w:ins w:id="11" w:author="Unknown">
        <w:r>
          <w:rPr>
            <w:rFonts w:ascii="Georgia" w:hAnsi="Georgia"/>
            <w:b w:val="0"/>
            <w:bCs w:val="0"/>
            <w:color w:val="111111"/>
            <w:sz w:val="31"/>
            <w:szCs w:val="31"/>
          </w:rPr>
          <w:t>6.</w:t>
        </w:r>
        <w:r>
          <w:rPr>
            <w:rStyle w:val="apple-converted-space"/>
            <w:rFonts w:ascii="Georgia" w:hAnsi="Georgia"/>
            <w:b w:val="0"/>
            <w:bCs w:val="0"/>
            <w:color w:val="111111"/>
            <w:sz w:val="31"/>
            <w:szCs w:val="31"/>
          </w:rPr>
          <w:t> </w:t>
        </w:r>
        <w:r>
          <w:rPr>
            <w:rFonts w:ascii="Georgia" w:hAnsi="Georgia"/>
            <w:b w:val="0"/>
            <w:bCs w:val="0"/>
            <w:color w:val="111111"/>
            <w:sz w:val="31"/>
            <w:szCs w:val="31"/>
          </w:rPr>
          <w:fldChar w:fldCharType="begin"/>
        </w:r>
        <w:r>
          <w:rPr>
            <w:rFonts w:ascii="Georgia" w:hAnsi="Georgia"/>
            <w:b w:val="0"/>
            <w:bCs w:val="0"/>
            <w:color w:val="111111"/>
            <w:sz w:val="31"/>
            <w:szCs w:val="31"/>
          </w:rPr>
          <w:instrText xml:space="preserve"> HYPERLINK "http://jakub.kotrla.net/putty/" \t "_blank" </w:instrText>
        </w:r>
        <w:r>
          <w:rPr>
            <w:rFonts w:ascii="Georgia" w:hAnsi="Georgia"/>
            <w:b w:val="0"/>
            <w:bCs w:val="0"/>
            <w:color w:val="111111"/>
            <w:sz w:val="31"/>
            <w:szCs w:val="31"/>
          </w:rPr>
          <w:fldChar w:fldCharType="separate"/>
        </w:r>
        <w:r>
          <w:rPr>
            <w:rStyle w:val="Hyperlink"/>
            <w:rFonts w:ascii="Georgia" w:hAnsi="Georgia"/>
            <w:b w:val="0"/>
            <w:bCs w:val="0"/>
            <w:color w:val="DD0000"/>
            <w:sz w:val="31"/>
            <w:szCs w:val="31"/>
          </w:rPr>
          <w:t>Modified PuTTY</w:t>
        </w:r>
        <w:r>
          <w:rPr>
            <w:rFonts w:ascii="Georgia" w:hAnsi="Georgia"/>
            <w:b w:val="0"/>
            <w:bCs w:val="0"/>
            <w:color w:val="111111"/>
            <w:sz w:val="31"/>
            <w:szCs w:val="31"/>
          </w:rPr>
          <w:fldChar w:fldCharType="end"/>
        </w:r>
      </w:ins>
    </w:p>
    <w:p w:rsidR="00D4565A" w:rsidRDefault="00D4565A" w:rsidP="00D4565A">
      <w:pPr>
        <w:pStyle w:val="NormalWeb"/>
        <w:shd w:val="clear" w:color="auto" w:fill="FFFFFF"/>
        <w:spacing w:before="0" w:beforeAutospacing="0" w:after="0" w:afterAutospacing="0" w:line="390" w:lineRule="atLeast"/>
        <w:rPr>
          <w:ins w:id="12" w:author="Unknown"/>
          <w:rFonts w:ascii="Georgia" w:hAnsi="Georgia"/>
          <w:color w:val="111111"/>
        </w:rPr>
      </w:pPr>
      <w:ins w:id="13" w:author="Unknown">
        <w:r>
          <w:rPr>
            <w:rFonts w:ascii="Georgia" w:hAnsi="Georgia"/>
            <w:color w:val="111111"/>
          </w:rPr>
          <w:t>This</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"http://jakub.kotrla.net/putty/" \t "_blank" </w:instrText>
        </w:r>
        <w:r>
          <w:rPr>
            <w:rFonts w:ascii="Georgia" w:hAnsi="Georgia"/>
            <w:color w:val="111111"/>
          </w:rPr>
          <w:fldChar w:fldCharType="separate"/>
        </w:r>
        <w:r>
          <w:rPr>
            <w:rStyle w:val="Hyperlink"/>
            <w:rFonts w:ascii="Georgia" w:hAnsi="Georgia"/>
            <w:color w:val="DD0000"/>
          </w:rPr>
          <w:t>modified PuTTY</w:t>
        </w:r>
        <w:r>
          <w:rPr>
            <w:rFonts w:ascii="Georgia" w:hAnsi="Georgia"/>
            <w:color w:val="111111"/>
          </w:rPr>
          <w:fldChar w:fldCharType="end"/>
        </w:r>
        <w:r>
          <w:rPr>
            <w:rStyle w:val="apple-converted-space"/>
            <w:rFonts w:ascii="Georgia" w:eastAsiaTheme="majorEastAsia" w:hAnsi="Georgia"/>
            <w:color w:val="111111"/>
          </w:rPr>
          <w:t> </w:t>
        </w:r>
        <w:r>
          <w:rPr>
            <w:rFonts w:ascii="Georgia" w:hAnsi="Georgia"/>
            <w:color w:val="111111"/>
          </w:rPr>
          <w:t xml:space="preserve">stores the PuTTY sessions in folder instead of storing it in the registry. If you already have sessions stored in the registry, it will display those also. The sessions stored in registry will be marked as [registry] as shown below. When you create </w:t>
        </w:r>
        <w:r>
          <w:rPr>
            <w:rFonts w:ascii="Georgia" w:hAnsi="Georgia"/>
            <w:color w:val="111111"/>
          </w:rPr>
          <w:lastRenderedPageBreak/>
          <w:t>a session using this PuTTY, this creates a sub-folder called session in the same folder where putty.exe is located, to store all the sessions in the file.</w:t>
        </w:r>
      </w:ins>
    </w:p>
    <w:p w:rsidR="00D4565A" w:rsidRDefault="00D4565A" w:rsidP="00D4565A">
      <w:pPr>
        <w:shd w:val="clear" w:color="auto" w:fill="FFFFFF"/>
        <w:spacing w:line="390" w:lineRule="atLeast"/>
        <w:jc w:val="center"/>
        <w:rPr>
          <w:ins w:id="14" w:author="Unknown"/>
          <w:rFonts w:ascii="Georgia" w:hAnsi="Georgia"/>
          <w:color w:val="111111"/>
        </w:rPr>
      </w:pPr>
      <w:r>
        <w:rPr>
          <w:rFonts w:ascii="Georgia" w:hAnsi="Georgia"/>
          <w:noProof/>
          <w:color w:val="111111"/>
        </w:rPr>
        <w:drawing>
          <wp:inline distT="0" distB="0" distL="0" distR="0">
            <wp:extent cx="2820035" cy="2533650"/>
            <wp:effectExtent l="0" t="0" r="0" b="0"/>
            <wp:docPr id="6" name="Picture 6" descr="Modified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ified Putt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0035" cy="2533650"/>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ins w:id="15" w:author="Unknown"/>
          <w:rFonts w:ascii="Georgia" w:hAnsi="Georgia"/>
          <w:color w:val="111111"/>
        </w:rPr>
      </w:pPr>
      <w:ins w:id="16" w:author="Unknown">
        <w:r>
          <w:rPr>
            <w:rFonts w:ascii="Georgia" w:hAnsi="Georgia"/>
            <w:color w:val="111111"/>
          </w:rPr>
          <w:t>Fig – Modified Putty displaying both registry and file sessions</w:t>
        </w:r>
      </w:ins>
    </w:p>
    <w:p w:rsidR="00D4565A" w:rsidRDefault="00D4565A" w:rsidP="00D4565A">
      <w:pPr>
        <w:pStyle w:val="Heading3"/>
        <w:shd w:val="clear" w:color="auto" w:fill="FFFFFF"/>
        <w:spacing w:before="0" w:line="293" w:lineRule="atLeast"/>
        <w:rPr>
          <w:ins w:id="17" w:author="Unknown"/>
          <w:rFonts w:ascii="Georgia" w:hAnsi="Georgia"/>
          <w:b w:val="0"/>
          <w:bCs w:val="0"/>
          <w:color w:val="111111"/>
          <w:sz w:val="31"/>
          <w:szCs w:val="31"/>
        </w:rPr>
      </w:pPr>
      <w:ins w:id="18" w:author="Unknown">
        <w:r>
          <w:rPr>
            <w:rFonts w:ascii="Georgia" w:hAnsi="Georgia"/>
            <w:b w:val="0"/>
            <w:bCs w:val="0"/>
            <w:color w:val="111111"/>
            <w:sz w:val="31"/>
            <w:szCs w:val="31"/>
          </w:rPr>
          <w:t>7.</w:t>
        </w:r>
        <w:r>
          <w:rPr>
            <w:rStyle w:val="apple-converted-space"/>
            <w:rFonts w:ascii="Georgia" w:hAnsi="Georgia"/>
            <w:b w:val="0"/>
            <w:bCs w:val="0"/>
            <w:color w:val="111111"/>
            <w:sz w:val="31"/>
            <w:szCs w:val="31"/>
          </w:rPr>
          <w:t> </w:t>
        </w:r>
        <w:r>
          <w:rPr>
            <w:rFonts w:ascii="Georgia" w:hAnsi="Georgia"/>
            <w:b w:val="0"/>
            <w:bCs w:val="0"/>
            <w:color w:val="111111"/>
            <w:sz w:val="31"/>
            <w:szCs w:val="31"/>
          </w:rPr>
          <w:fldChar w:fldCharType="begin"/>
        </w:r>
        <w:r>
          <w:rPr>
            <w:rFonts w:ascii="Georgia" w:hAnsi="Georgia"/>
            <w:b w:val="0"/>
            <w:bCs w:val="0"/>
            <w:color w:val="111111"/>
            <w:sz w:val="31"/>
            <w:szCs w:val="31"/>
          </w:rPr>
          <w:instrText xml:space="preserve"> HYPERLINK "http://www.pocketputty.net/index.html" \t "_blank" </w:instrText>
        </w:r>
        <w:r>
          <w:rPr>
            <w:rFonts w:ascii="Georgia" w:hAnsi="Georgia"/>
            <w:b w:val="0"/>
            <w:bCs w:val="0"/>
            <w:color w:val="111111"/>
            <w:sz w:val="31"/>
            <w:szCs w:val="31"/>
          </w:rPr>
          <w:fldChar w:fldCharType="separate"/>
        </w:r>
        <w:r>
          <w:rPr>
            <w:rStyle w:val="Hyperlink"/>
            <w:rFonts w:ascii="Georgia" w:hAnsi="Georgia"/>
            <w:b w:val="0"/>
            <w:bCs w:val="0"/>
            <w:color w:val="DD0000"/>
            <w:sz w:val="31"/>
            <w:szCs w:val="31"/>
          </w:rPr>
          <w:t>PocketPuTTY</w:t>
        </w:r>
        <w:r>
          <w:rPr>
            <w:rFonts w:ascii="Georgia" w:hAnsi="Georgia"/>
            <w:b w:val="0"/>
            <w:bCs w:val="0"/>
            <w:color w:val="111111"/>
            <w:sz w:val="31"/>
            <w:szCs w:val="31"/>
          </w:rPr>
          <w:fldChar w:fldCharType="end"/>
        </w:r>
      </w:ins>
    </w:p>
    <w:p w:rsidR="00D4565A" w:rsidRDefault="00D4565A" w:rsidP="00D4565A">
      <w:pPr>
        <w:pStyle w:val="NormalWeb"/>
        <w:shd w:val="clear" w:color="auto" w:fill="FFFFFF"/>
        <w:spacing w:before="0" w:beforeAutospacing="0" w:after="0" w:afterAutospacing="0" w:line="390" w:lineRule="atLeast"/>
        <w:rPr>
          <w:ins w:id="19" w:author="Unknown"/>
          <w:rFonts w:ascii="Georgia" w:hAnsi="Georgia"/>
          <w:color w:val="111111"/>
        </w:rPr>
      </w:pPr>
      <w:ins w:id="20" w:author="Unknown">
        <w:r>
          <w:rPr>
            <w:rFonts w:ascii="Georgia" w:hAnsi="Georgia"/>
            <w:color w:val="111111"/>
          </w:rPr>
          <w:fldChar w:fldCharType="begin"/>
        </w:r>
        <w:r>
          <w:rPr>
            <w:rFonts w:ascii="Georgia" w:hAnsi="Georgia"/>
            <w:color w:val="111111"/>
          </w:rPr>
          <w:instrText xml:space="preserve"> HYPERLINK "http://www.pocketputty.net/index.html" \t "_blank" </w:instrText>
        </w:r>
        <w:r>
          <w:rPr>
            <w:rFonts w:ascii="Georgia" w:hAnsi="Georgia"/>
            <w:color w:val="111111"/>
          </w:rPr>
          <w:fldChar w:fldCharType="separate"/>
        </w:r>
        <w:r>
          <w:rPr>
            <w:rStyle w:val="Hyperlink"/>
            <w:rFonts w:ascii="Georgia" w:hAnsi="Georgia"/>
            <w:color w:val="DD0000"/>
          </w:rPr>
          <w:t>PocketPuTTY</w:t>
        </w:r>
        <w:r>
          <w:rPr>
            <w:rStyle w:val="apple-converted-space"/>
            <w:rFonts w:ascii="Georgia" w:eastAsiaTheme="majorEastAsia" w:hAnsi="Georgia"/>
            <w:color w:val="DD0000"/>
            <w:u w:val="single"/>
          </w:rPr>
          <w:t> </w:t>
        </w:r>
        <w:r>
          <w:rPr>
            <w:rFonts w:ascii="Georgia" w:hAnsi="Georgia"/>
            <w:color w:val="111111"/>
          </w:rPr>
          <w:fldChar w:fldCharType="end"/>
        </w:r>
        <w:r>
          <w:rPr>
            <w:rFonts w:ascii="Georgia" w:hAnsi="Georgia"/>
            <w:color w:val="111111"/>
          </w:rPr>
          <w:t>runs on Windows Mobile 2003/5.0 operating system. After I got my blackberry, I have dumped my Dell Axim that was running on Windows Mobile. So, I have not tried PocketPuTTY myself. If you’ve used PocketPuTTY or other mobile version of PuTTY, please leave your feedback.</w:t>
        </w:r>
      </w:ins>
    </w:p>
    <w:p w:rsidR="00D4565A" w:rsidRDefault="00D4565A" w:rsidP="00D4565A">
      <w:pPr>
        <w:shd w:val="clear" w:color="auto" w:fill="FFFFFF"/>
        <w:spacing w:line="390" w:lineRule="atLeast"/>
        <w:jc w:val="center"/>
        <w:rPr>
          <w:ins w:id="21" w:author="Unknown"/>
          <w:rFonts w:ascii="Georgia" w:hAnsi="Georgia"/>
          <w:color w:val="111111"/>
        </w:rPr>
      </w:pPr>
      <w:r>
        <w:rPr>
          <w:rFonts w:ascii="Georgia" w:hAnsi="Georgia"/>
          <w:noProof/>
          <w:color w:val="111111"/>
        </w:rPr>
        <w:drawing>
          <wp:inline distT="0" distB="0" distL="0" distR="0">
            <wp:extent cx="2324100" cy="2840990"/>
            <wp:effectExtent l="0" t="0" r="0" b="0"/>
            <wp:docPr id="5" name="Picture 5" descr="PocketPuTTY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cketPuTTY U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2840990"/>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ins w:id="22" w:author="Unknown"/>
          <w:rFonts w:ascii="Georgia" w:hAnsi="Georgia"/>
          <w:color w:val="111111"/>
        </w:rPr>
      </w:pPr>
      <w:ins w:id="23" w:author="Unknown">
        <w:r>
          <w:rPr>
            <w:rFonts w:ascii="Georgia" w:hAnsi="Georgia"/>
            <w:color w:val="111111"/>
          </w:rPr>
          <w:t>Fig – PocketPuTTY for Windows Mobile</w:t>
        </w:r>
      </w:ins>
    </w:p>
    <w:p w:rsidR="00D4565A" w:rsidRDefault="00D4565A" w:rsidP="00D4565A">
      <w:pPr>
        <w:pStyle w:val="NormalWeb"/>
        <w:shd w:val="clear" w:color="auto" w:fill="FFFFFF"/>
        <w:spacing w:before="0" w:beforeAutospacing="0" w:after="0" w:afterAutospacing="0" w:line="390" w:lineRule="atLeast"/>
        <w:rPr>
          <w:ins w:id="24" w:author="Unknown"/>
          <w:rFonts w:ascii="Georgia" w:hAnsi="Georgia"/>
          <w:color w:val="111111"/>
        </w:rPr>
      </w:pPr>
      <w:ins w:id="25" w:author="Unknown">
        <w:r>
          <w:rPr>
            <w:rStyle w:val="HTMLCode"/>
            <w:rFonts w:ascii="Consolas" w:hAnsi="Consolas" w:cs="Consolas"/>
            <w:color w:val="111111"/>
          </w:rPr>
          <w:lastRenderedPageBreak/>
          <w:t> </w:t>
        </w:r>
        <w:r>
          <w:rPr>
            <w:rFonts w:ascii="Georgia" w:hAnsi="Georgia"/>
            <w:color w:val="111111"/>
          </w:rPr>
          <w:br/>
        </w:r>
        <w:r>
          <w:rPr>
            <w:rStyle w:val="Strong"/>
            <w:rFonts w:ascii="Georgia" w:hAnsi="Georgia"/>
            <w:color w:val="111111"/>
          </w:rPr>
          <w:t>Note:</w:t>
        </w:r>
        <w:r>
          <w:rPr>
            <w:rStyle w:val="apple-converted-space"/>
            <w:rFonts w:ascii="Georgia" w:eastAsiaTheme="majorEastAsia" w:hAnsi="Georgia"/>
            <w:color w:val="111111"/>
          </w:rPr>
          <w:t> </w:t>
        </w:r>
        <w:r>
          <w:rPr>
            <w:rFonts w:ascii="Georgia" w:hAnsi="Georgia"/>
            <w:color w:val="111111"/>
          </w:rPr>
          <w:t>If you are using</w:t>
        </w:r>
        <w:r>
          <w:rPr>
            <w:rStyle w:val="apple-converted-space"/>
            <w:rFonts w:ascii="Georgia" w:eastAsiaTheme="majorEastAsia" w:hAnsi="Georgia"/>
            <w:color w:val="111111"/>
          </w:rPr>
          <w:t> </w:t>
        </w:r>
        <w:r>
          <w:rPr>
            <w:rStyle w:val="Strong"/>
            <w:rFonts w:ascii="Georgia" w:hAnsi="Georgia"/>
            <w:color w:val="111111"/>
          </w:rPr>
          <w:t>blackberry phone</w:t>
        </w:r>
        <w:r>
          <w:rPr>
            <w:rFonts w:ascii="Georgia" w:hAnsi="Georgia"/>
            <w:color w:val="111111"/>
          </w:rPr>
          <w:t>, refer to</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"http://www.thegeekstuff.com/2009/04/midpssh-blackberry-ssh-client-tutorial-connect-to-unix-server/" </w:instrText>
        </w:r>
        <w:r>
          <w:rPr>
            <w:rFonts w:ascii="Georgia" w:hAnsi="Georgia"/>
            <w:color w:val="111111"/>
          </w:rPr>
          <w:fldChar w:fldCharType="separate"/>
        </w:r>
        <w:r>
          <w:rPr>
            <w:rStyle w:val="Hyperlink"/>
            <w:rFonts w:ascii="Georgia" w:hAnsi="Georgia"/>
            <w:color w:val="DD0000"/>
          </w:rPr>
          <w:t>Blackberry PuTTY Tutorial</w:t>
        </w:r>
        <w:r>
          <w:rPr>
            <w:rFonts w:ascii="Georgia" w:hAnsi="Georgia"/>
            <w:color w:val="111111"/>
          </w:rPr>
          <w:fldChar w:fldCharType="end"/>
        </w:r>
        <w:r>
          <w:rPr>
            <w:rFonts w:ascii="Georgia" w:hAnsi="Georgia"/>
            <w:color w:val="111111"/>
          </w:rPr>
          <w:t>for installing and configuring PuTTY on blackberry.</w:t>
        </w:r>
      </w:ins>
    </w:p>
    <w:p w:rsidR="00D4565A" w:rsidRDefault="00D4565A" w:rsidP="00D4565A">
      <w:pPr>
        <w:pStyle w:val="Heading3"/>
        <w:shd w:val="clear" w:color="auto" w:fill="FFFFFF"/>
        <w:spacing w:before="0" w:line="293" w:lineRule="atLeast"/>
        <w:rPr>
          <w:ins w:id="26" w:author="Unknown"/>
          <w:rFonts w:ascii="Georgia" w:hAnsi="Georgia"/>
          <w:b w:val="0"/>
          <w:bCs w:val="0"/>
          <w:color w:val="111111"/>
          <w:sz w:val="31"/>
          <w:szCs w:val="31"/>
        </w:rPr>
      </w:pPr>
      <w:ins w:id="27" w:author="Unknown">
        <w:r>
          <w:rPr>
            <w:rFonts w:ascii="Georgia" w:hAnsi="Georgia"/>
            <w:b w:val="0"/>
            <w:bCs w:val="0"/>
            <w:color w:val="111111"/>
            <w:sz w:val="31"/>
            <w:szCs w:val="31"/>
          </w:rPr>
          <w:t>8.</w:t>
        </w:r>
        <w:r>
          <w:rPr>
            <w:rStyle w:val="apple-converted-space"/>
            <w:rFonts w:ascii="Georgia" w:hAnsi="Georgia"/>
            <w:b w:val="0"/>
            <w:bCs w:val="0"/>
            <w:color w:val="111111"/>
            <w:sz w:val="31"/>
            <w:szCs w:val="31"/>
          </w:rPr>
          <w:t> </w:t>
        </w:r>
        <w:r>
          <w:rPr>
            <w:rFonts w:ascii="Georgia" w:hAnsi="Georgia"/>
            <w:b w:val="0"/>
            <w:bCs w:val="0"/>
            <w:color w:val="111111"/>
            <w:sz w:val="31"/>
            <w:szCs w:val="31"/>
          </w:rPr>
          <w:fldChar w:fldCharType="begin"/>
        </w:r>
        <w:r>
          <w:rPr>
            <w:rFonts w:ascii="Georgia" w:hAnsi="Georgia"/>
            <w:b w:val="0"/>
            <w:bCs w:val="0"/>
            <w:color w:val="111111"/>
            <w:sz w:val="31"/>
            <w:szCs w:val="31"/>
          </w:rPr>
          <w:instrText xml:space="preserve"> HYPERLINK "http://socialistsushi.com/portaputty" \t "_blank" </w:instrText>
        </w:r>
        <w:r>
          <w:rPr>
            <w:rFonts w:ascii="Georgia" w:hAnsi="Georgia"/>
            <w:b w:val="0"/>
            <w:bCs w:val="0"/>
            <w:color w:val="111111"/>
            <w:sz w:val="31"/>
            <w:szCs w:val="31"/>
          </w:rPr>
          <w:fldChar w:fldCharType="separate"/>
        </w:r>
        <w:proofErr w:type="gramStart"/>
        <w:r>
          <w:rPr>
            <w:rStyle w:val="Hyperlink"/>
            <w:rFonts w:ascii="Georgia" w:hAnsi="Georgia"/>
            <w:b w:val="0"/>
            <w:bCs w:val="0"/>
            <w:color w:val="DD0000"/>
            <w:sz w:val="31"/>
            <w:szCs w:val="31"/>
          </w:rPr>
          <w:t>portaPuTTY</w:t>
        </w:r>
        <w:proofErr w:type="gramEnd"/>
        <w:r>
          <w:rPr>
            <w:rFonts w:ascii="Georgia" w:hAnsi="Georgia"/>
            <w:b w:val="0"/>
            <w:bCs w:val="0"/>
            <w:color w:val="111111"/>
            <w:sz w:val="31"/>
            <w:szCs w:val="31"/>
          </w:rPr>
          <w:fldChar w:fldCharType="end"/>
        </w:r>
      </w:ins>
    </w:p>
    <w:p w:rsidR="00D4565A" w:rsidRDefault="00D4565A" w:rsidP="00D4565A">
      <w:pPr>
        <w:pStyle w:val="NormalWeb"/>
        <w:shd w:val="clear" w:color="auto" w:fill="FFFFFF"/>
        <w:spacing w:before="0" w:beforeAutospacing="0" w:after="0" w:afterAutospacing="0" w:line="390" w:lineRule="atLeast"/>
        <w:rPr>
          <w:ins w:id="28" w:author="Unknown"/>
          <w:rFonts w:ascii="Georgia" w:hAnsi="Georgia"/>
          <w:color w:val="111111"/>
        </w:rPr>
      </w:pPr>
      <w:ins w:id="29" w:author="Unknown">
        <w:r>
          <w:rPr>
            <w:rFonts w:ascii="Georgia" w:hAnsi="Georgia"/>
            <w:color w:val="111111"/>
          </w:rPr>
          <w:fldChar w:fldCharType="begin"/>
        </w:r>
        <w:r>
          <w:rPr>
            <w:rFonts w:ascii="Georgia" w:hAnsi="Georgia"/>
            <w:color w:val="111111"/>
          </w:rPr>
          <w:instrText xml:space="preserve"> HYPERLINK "http://socialistsushi.com/portaputty" \t "_blank" </w:instrText>
        </w:r>
        <w:r>
          <w:rPr>
            <w:rFonts w:ascii="Georgia" w:hAnsi="Georgia"/>
            <w:color w:val="111111"/>
          </w:rPr>
          <w:fldChar w:fldCharType="separate"/>
        </w:r>
        <w:proofErr w:type="gramStart"/>
        <w:r>
          <w:rPr>
            <w:rStyle w:val="Hyperlink"/>
            <w:rFonts w:ascii="Georgia" w:hAnsi="Georgia"/>
            <w:color w:val="DD0000"/>
          </w:rPr>
          <w:t>portaPuTTY</w:t>
        </w:r>
        <w:proofErr w:type="gramEnd"/>
        <w:r>
          <w:rPr>
            <w:rStyle w:val="apple-converted-space"/>
            <w:rFonts w:ascii="Georgia" w:eastAsiaTheme="majorEastAsia" w:hAnsi="Georgia"/>
            <w:color w:val="DD0000"/>
            <w:u w:val="single"/>
          </w:rPr>
          <w:t> </w:t>
        </w:r>
        <w:r>
          <w:rPr>
            <w:rFonts w:ascii="Georgia" w:hAnsi="Georgia"/>
            <w:color w:val="111111"/>
          </w:rPr>
          <w:fldChar w:fldCharType="end"/>
        </w:r>
        <w:r>
          <w:rPr>
            <w:rFonts w:ascii="Georgia" w:hAnsi="Georgia"/>
            <w:color w:val="111111"/>
          </w:rPr>
          <w:t>is a modified version of the PuTTY that stores the session information in a file by default, instead of storing it in the windows registry. The session files are stored under .putty/sessions folder. The .putty folder is created under the same directory where the putty.exe is located.</w:t>
        </w:r>
      </w:ins>
    </w:p>
    <w:p w:rsidR="00D4565A" w:rsidRDefault="00D4565A" w:rsidP="00D4565A">
      <w:pPr>
        <w:pStyle w:val="Heading3"/>
        <w:shd w:val="clear" w:color="auto" w:fill="FFFFFF"/>
        <w:spacing w:before="0" w:line="293" w:lineRule="atLeast"/>
        <w:rPr>
          <w:ins w:id="30" w:author="Unknown"/>
          <w:rFonts w:ascii="Georgia" w:hAnsi="Georgia"/>
          <w:b w:val="0"/>
          <w:bCs w:val="0"/>
          <w:color w:val="111111"/>
          <w:sz w:val="31"/>
          <w:szCs w:val="31"/>
        </w:rPr>
      </w:pPr>
      <w:ins w:id="31" w:author="Unknown">
        <w:r>
          <w:rPr>
            <w:rFonts w:ascii="Georgia" w:hAnsi="Georgia"/>
            <w:b w:val="0"/>
            <w:bCs w:val="0"/>
            <w:color w:val="111111"/>
            <w:sz w:val="31"/>
            <w:szCs w:val="31"/>
          </w:rPr>
          <w:t>9.</w:t>
        </w:r>
        <w:r>
          <w:rPr>
            <w:rStyle w:val="apple-converted-space"/>
            <w:rFonts w:ascii="Georgia" w:hAnsi="Georgia"/>
            <w:b w:val="0"/>
            <w:bCs w:val="0"/>
            <w:color w:val="111111"/>
            <w:sz w:val="31"/>
            <w:szCs w:val="31"/>
          </w:rPr>
          <w:t> </w:t>
        </w:r>
        <w:r>
          <w:rPr>
            <w:rFonts w:ascii="Georgia" w:hAnsi="Georgia"/>
            <w:b w:val="0"/>
            <w:bCs w:val="0"/>
            <w:color w:val="111111"/>
            <w:sz w:val="31"/>
            <w:szCs w:val="31"/>
          </w:rPr>
          <w:fldChar w:fldCharType="begin"/>
        </w:r>
        <w:r>
          <w:rPr>
            <w:rFonts w:ascii="Georgia" w:hAnsi="Georgia"/>
            <w:b w:val="0"/>
            <w:bCs w:val="0"/>
            <w:color w:val="111111"/>
            <w:sz w:val="31"/>
            <w:szCs w:val="31"/>
          </w:rPr>
          <w:instrText xml:space="preserve"> HYPERLINK "http://portableapps.com/apps/internet/putty_portable" \t "_blank" </w:instrText>
        </w:r>
        <w:r>
          <w:rPr>
            <w:rFonts w:ascii="Georgia" w:hAnsi="Georgia"/>
            <w:b w:val="0"/>
            <w:bCs w:val="0"/>
            <w:color w:val="111111"/>
            <w:sz w:val="31"/>
            <w:szCs w:val="31"/>
          </w:rPr>
          <w:fldChar w:fldCharType="separate"/>
        </w:r>
        <w:r>
          <w:rPr>
            <w:rStyle w:val="Hyperlink"/>
            <w:rFonts w:ascii="Georgia" w:hAnsi="Georgia"/>
            <w:b w:val="0"/>
            <w:bCs w:val="0"/>
            <w:color w:val="DD0000"/>
            <w:sz w:val="31"/>
            <w:szCs w:val="31"/>
          </w:rPr>
          <w:t>PuTTY Portable</w:t>
        </w:r>
        <w:r>
          <w:rPr>
            <w:rFonts w:ascii="Georgia" w:hAnsi="Georgia"/>
            <w:b w:val="0"/>
            <w:bCs w:val="0"/>
            <w:color w:val="111111"/>
            <w:sz w:val="31"/>
            <w:szCs w:val="31"/>
          </w:rPr>
          <w:fldChar w:fldCharType="end"/>
        </w:r>
      </w:ins>
    </w:p>
    <w:p w:rsidR="00D4565A" w:rsidRDefault="00D4565A" w:rsidP="00D4565A">
      <w:pPr>
        <w:pStyle w:val="NormalWeb"/>
        <w:shd w:val="clear" w:color="auto" w:fill="FFFFFF"/>
        <w:spacing w:before="0" w:beforeAutospacing="0" w:after="0" w:afterAutospacing="0" w:line="390" w:lineRule="atLeast"/>
        <w:rPr>
          <w:ins w:id="32" w:author="Unknown"/>
          <w:rFonts w:ascii="Georgia" w:hAnsi="Georgia"/>
          <w:color w:val="111111"/>
        </w:rPr>
      </w:pPr>
      <w:ins w:id="33" w:author="Unknown">
        <w:r>
          <w:rPr>
            <w:rFonts w:ascii="Georgia" w:hAnsi="Georgia"/>
            <w:color w:val="111111"/>
          </w:rPr>
          <w:fldChar w:fldCharType="begin"/>
        </w:r>
        <w:r>
          <w:rPr>
            <w:rFonts w:ascii="Georgia" w:hAnsi="Georgia"/>
            <w:color w:val="111111"/>
          </w:rPr>
          <w:instrText xml:space="preserve"> HYPERLINK "http://portableapps.com/apps/internet/putty_portable" \t "_blank" </w:instrText>
        </w:r>
        <w:r>
          <w:rPr>
            <w:rFonts w:ascii="Georgia" w:hAnsi="Georgia"/>
            <w:color w:val="111111"/>
          </w:rPr>
          <w:fldChar w:fldCharType="separate"/>
        </w:r>
        <w:r>
          <w:rPr>
            <w:rStyle w:val="Hyperlink"/>
            <w:rFonts w:ascii="Georgia" w:hAnsi="Georgia"/>
            <w:color w:val="DD0000"/>
          </w:rPr>
          <w:t>PuTTY Portable</w:t>
        </w:r>
        <w:r>
          <w:rPr>
            <w:rFonts w:ascii="Georgia" w:hAnsi="Georgia"/>
            <w:color w:val="111111"/>
          </w:rPr>
          <w:fldChar w:fldCharType="end"/>
        </w:r>
        <w:r>
          <w:rPr>
            <w:rStyle w:val="apple-converted-space"/>
            <w:rFonts w:ascii="Georgia" w:eastAsiaTheme="majorEastAsia" w:hAnsi="Georgia"/>
            <w:color w:val="111111"/>
          </w:rPr>
          <w:t> </w:t>
        </w:r>
        <w:r>
          <w:rPr>
            <w:rFonts w:ascii="Georgia" w:hAnsi="Georgia"/>
            <w:color w:val="111111"/>
          </w:rPr>
          <w:t>is part of PortableApps suite. Use this to launch PuTTY from the USB drive and carry the sessions along with you.</w:t>
        </w:r>
      </w:ins>
    </w:p>
    <w:p w:rsidR="00D4565A" w:rsidRDefault="00D4565A" w:rsidP="00D4565A">
      <w:pPr>
        <w:pStyle w:val="Heading3"/>
        <w:shd w:val="clear" w:color="auto" w:fill="FFFFFF"/>
        <w:spacing w:before="0" w:line="293" w:lineRule="atLeast"/>
        <w:rPr>
          <w:ins w:id="34" w:author="Unknown"/>
          <w:rFonts w:ascii="Georgia" w:hAnsi="Georgia"/>
          <w:b w:val="0"/>
          <w:bCs w:val="0"/>
          <w:color w:val="111111"/>
          <w:sz w:val="31"/>
          <w:szCs w:val="31"/>
        </w:rPr>
      </w:pPr>
      <w:ins w:id="35" w:author="Unknown">
        <w:r>
          <w:rPr>
            <w:rFonts w:ascii="Georgia" w:hAnsi="Georgia"/>
            <w:b w:val="0"/>
            <w:bCs w:val="0"/>
            <w:color w:val="111111"/>
            <w:sz w:val="31"/>
            <w:szCs w:val="31"/>
          </w:rPr>
          <w:t>10.</w:t>
        </w:r>
        <w:r>
          <w:rPr>
            <w:rStyle w:val="apple-converted-space"/>
            <w:rFonts w:ascii="Georgia" w:hAnsi="Georgia"/>
            <w:b w:val="0"/>
            <w:bCs w:val="0"/>
            <w:color w:val="111111"/>
            <w:sz w:val="31"/>
            <w:szCs w:val="31"/>
          </w:rPr>
          <w:t> </w:t>
        </w:r>
        <w:r>
          <w:rPr>
            <w:rFonts w:ascii="Georgia" w:hAnsi="Georgia"/>
            <w:b w:val="0"/>
            <w:bCs w:val="0"/>
            <w:color w:val="111111"/>
            <w:sz w:val="31"/>
            <w:szCs w:val="31"/>
          </w:rPr>
          <w:fldChar w:fldCharType="begin"/>
        </w:r>
        <w:r>
          <w:rPr>
            <w:rFonts w:ascii="Georgia" w:hAnsi="Georgia"/>
            <w:b w:val="0"/>
            <w:bCs w:val="0"/>
            <w:color w:val="111111"/>
            <w:sz w:val="31"/>
            <w:szCs w:val="31"/>
          </w:rPr>
          <w:instrText xml:space="preserve"> HYPERLINK "http://code.google.com/p/putty-launchy-plugin/" \t "_blank" </w:instrText>
        </w:r>
        <w:r>
          <w:rPr>
            <w:rFonts w:ascii="Georgia" w:hAnsi="Georgia"/>
            <w:b w:val="0"/>
            <w:bCs w:val="0"/>
            <w:color w:val="111111"/>
            <w:sz w:val="31"/>
            <w:szCs w:val="31"/>
          </w:rPr>
          <w:fldChar w:fldCharType="separate"/>
        </w:r>
        <w:r>
          <w:rPr>
            <w:rStyle w:val="Hyperlink"/>
            <w:rFonts w:ascii="Georgia" w:hAnsi="Georgia"/>
            <w:b w:val="0"/>
            <w:bCs w:val="0"/>
            <w:color w:val="DD0000"/>
            <w:sz w:val="31"/>
            <w:szCs w:val="31"/>
          </w:rPr>
          <w:t>PuTTY Launchy Plugin</w:t>
        </w:r>
        <w:r>
          <w:rPr>
            <w:rFonts w:ascii="Georgia" w:hAnsi="Georgia"/>
            <w:b w:val="0"/>
            <w:bCs w:val="0"/>
            <w:color w:val="111111"/>
            <w:sz w:val="31"/>
            <w:szCs w:val="31"/>
          </w:rPr>
          <w:fldChar w:fldCharType="end"/>
        </w:r>
      </w:ins>
    </w:p>
    <w:p w:rsidR="00D4565A" w:rsidRDefault="00D4565A" w:rsidP="00D4565A">
      <w:pPr>
        <w:pStyle w:val="NormalWeb"/>
        <w:shd w:val="clear" w:color="auto" w:fill="FFFFFF"/>
        <w:spacing w:before="0" w:beforeAutospacing="0" w:after="0" w:afterAutospacing="0" w:line="390" w:lineRule="atLeast"/>
        <w:rPr>
          <w:ins w:id="36" w:author="Unknown"/>
          <w:rFonts w:ascii="Georgia" w:hAnsi="Georgia"/>
          <w:color w:val="111111"/>
        </w:rPr>
      </w:pPr>
      <w:ins w:id="37" w:author="Unknown">
        <w:r>
          <w:rPr>
            <w:rFonts w:ascii="Georgia" w:hAnsi="Georgia"/>
            <w:color w:val="111111"/>
          </w:rPr>
          <w:t>If you are using</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"http://www.launchy.net/" \t "_blank" </w:instrText>
        </w:r>
        <w:r>
          <w:rPr>
            <w:rFonts w:ascii="Georgia" w:hAnsi="Georgia"/>
            <w:color w:val="111111"/>
          </w:rPr>
          <w:fldChar w:fldCharType="separate"/>
        </w:r>
        <w:r>
          <w:rPr>
            <w:rStyle w:val="Hyperlink"/>
            <w:rFonts w:ascii="Georgia" w:hAnsi="Georgia"/>
            <w:color w:val="DD0000"/>
          </w:rPr>
          <w:t>Launchy</w:t>
        </w:r>
        <w:r>
          <w:rPr>
            <w:rFonts w:ascii="Georgia" w:hAnsi="Georgia"/>
            <w:color w:val="111111"/>
          </w:rPr>
          <w:fldChar w:fldCharType="end"/>
        </w:r>
        <w:r>
          <w:rPr>
            <w:rFonts w:ascii="Georgia" w:hAnsi="Georgia"/>
            <w:color w:val="111111"/>
          </w:rPr>
          <w:t>, the open source keystroke launcher for windows, you can use</w:t>
        </w:r>
        <w:r>
          <w:rPr>
            <w:rStyle w:val="apple-converted-space"/>
            <w:rFonts w:ascii="Georgia" w:eastAsiaTheme="majorEastAsia" w:hAnsi="Georgia"/>
            <w:color w:val="111111"/>
          </w:rPr>
          <w:t> </w:t>
        </w:r>
        <w:r>
          <w:rPr>
            <w:rFonts w:ascii="Georgia" w:hAnsi="Georgia"/>
            <w:color w:val="111111"/>
          </w:rPr>
          <w:fldChar w:fldCharType="begin"/>
        </w:r>
        <w:r>
          <w:rPr>
            <w:rFonts w:ascii="Georgia" w:hAnsi="Georgia"/>
            <w:color w:val="111111"/>
          </w:rPr>
          <w:instrText xml:space="preserve"> HYPERLINK "http://code.google.com/p/putty-launchy-plugin/" \t "_blank" </w:instrText>
        </w:r>
        <w:r>
          <w:rPr>
            <w:rFonts w:ascii="Georgia" w:hAnsi="Georgia"/>
            <w:color w:val="111111"/>
          </w:rPr>
          <w:fldChar w:fldCharType="separate"/>
        </w:r>
        <w:r>
          <w:rPr>
            <w:rStyle w:val="Hyperlink"/>
            <w:rFonts w:ascii="Georgia" w:hAnsi="Georgia"/>
            <w:color w:val="DD0000"/>
          </w:rPr>
          <w:t>Putty Launchy Plugin</w:t>
        </w:r>
        <w:r>
          <w:rPr>
            <w:rFonts w:ascii="Georgia" w:hAnsi="Georgia"/>
            <w:color w:val="111111"/>
          </w:rPr>
          <w:fldChar w:fldCharType="end"/>
        </w:r>
        <w:r>
          <w:rPr>
            <w:rFonts w:ascii="Georgia" w:hAnsi="Georgia"/>
            <w:color w:val="111111"/>
          </w:rPr>
          <w:t xml:space="preserve">, to launch putty sessions from Launchy very easily. </w:t>
        </w:r>
        <w:proofErr w:type="gramStart"/>
        <w:r>
          <w:rPr>
            <w:rFonts w:ascii="Georgia" w:hAnsi="Georgia"/>
            <w:color w:val="111111"/>
          </w:rPr>
          <w:t>i.e</w:t>
        </w:r>
        <w:proofErr w:type="gramEnd"/>
        <w:r>
          <w:rPr>
            <w:rFonts w:ascii="Georgia" w:hAnsi="Georgia"/>
            <w:color w:val="111111"/>
          </w:rPr>
          <w:t xml:space="preserve"> you can type “ssh” or “putty” followed by tab or space to list all of your PuTTY sessions. Once you select a particular session, Launchy will automatically launch that particular PuTTY session.</w:t>
        </w:r>
      </w:ins>
    </w:p>
    <w:p w:rsidR="00D4565A" w:rsidRDefault="00D4565A" w:rsidP="00D4565A">
      <w:pPr>
        <w:shd w:val="clear" w:color="auto" w:fill="FFFFFF"/>
        <w:spacing w:line="390" w:lineRule="atLeast"/>
        <w:jc w:val="center"/>
        <w:rPr>
          <w:ins w:id="38" w:author="Unknown"/>
          <w:rFonts w:ascii="Georgia" w:hAnsi="Georgia"/>
          <w:color w:val="111111"/>
        </w:rPr>
      </w:pPr>
      <w:r>
        <w:rPr>
          <w:rFonts w:ascii="Georgia" w:hAnsi="Georgia"/>
          <w:noProof/>
          <w:color w:val="111111"/>
        </w:rPr>
        <w:drawing>
          <wp:inline distT="0" distB="0" distL="0" distR="0">
            <wp:extent cx="2868930" cy="2247900"/>
            <wp:effectExtent l="0" t="0" r="7620" b="0"/>
            <wp:docPr id="4" name="Picture 4" descr="PuTTY Launchy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TY Launchy Plu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8930" cy="2247900"/>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ins w:id="39" w:author="Unknown"/>
          <w:rFonts w:ascii="Georgia" w:hAnsi="Georgia"/>
          <w:color w:val="111111"/>
        </w:rPr>
      </w:pPr>
      <w:proofErr w:type="gramStart"/>
      <w:ins w:id="40" w:author="Unknown">
        <w:r>
          <w:rPr>
            <w:rFonts w:ascii="Georgia" w:hAnsi="Georgia"/>
            <w:color w:val="111111"/>
          </w:rPr>
          <w:t>Fig – PuTTY Launchy Plugin.</w:t>
        </w:r>
        <w:proofErr w:type="gramEnd"/>
        <w:r>
          <w:rPr>
            <w:rFonts w:ascii="Georgia" w:hAnsi="Georgia"/>
            <w:color w:val="111111"/>
          </w:rPr>
          <w:t xml:space="preserve"> Type </w:t>
        </w:r>
        <w:proofErr w:type="gramStart"/>
        <w:r>
          <w:rPr>
            <w:rFonts w:ascii="Georgia" w:hAnsi="Georgia"/>
            <w:color w:val="111111"/>
          </w:rPr>
          <w:t>ssh</w:t>
        </w:r>
        <w:proofErr w:type="gramEnd"/>
        <w:r>
          <w:rPr>
            <w:rFonts w:ascii="Georgia" w:hAnsi="Georgia"/>
            <w:color w:val="111111"/>
          </w:rPr>
          <w:t xml:space="preserve"> followed by tab.</w:t>
        </w:r>
      </w:ins>
    </w:p>
    <w:p w:rsidR="00D4565A" w:rsidRDefault="00D4565A" w:rsidP="00D4565A">
      <w:pPr>
        <w:pStyle w:val="Heading3"/>
        <w:shd w:val="clear" w:color="auto" w:fill="FFFFFF"/>
        <w:spacing w:before="0" w:line="293" w:lineRule="atLeast"/>
        <w:rPr>
          <w:ins w:id="41" w:author="Unknown"/>
          <w:rFonts w:ascii="Georgia" w:hAnsi="Georgia"/>
          <w:b w:val="0"/>
          <w:bCs w:val="0"/>
          <w:color w:val="111111"/>
          <w:sz w:val="31"/>
          <w:szCs w:val="31"/>
        </w:rPr>
      </w:pPr>
      <w:ins w:id="42" w:author="Unknown">
        <w:r>
          <w:rPr>
            <w:rFonts w:ascii="Georgia" w:hAnsi="Georgia"/>
            <w:b w:val="0"/>
            <w:bCs w:val="0"/>
            <w:color w:val="111111"/>
            <w:sz w:val="31"/>
            <w:szCs w:val="31"/>
          </w:rPr>
          <w:t>11.</w:t>
        </w:r>
        <w:r>
          <w:rPr>
            <w:rStyle w:val="apple-converted-space"/>
            <w:rFonts w:ascii="Georgia" w:hAnsi="Georgia"/>
            <w:b w:val="0"/>
            <w:bCs w:val="0"/>
            <w:color w:val="111111"/>
            <w:sz w:val="31"/>
            <w:szCs w:val="31"/>
          </w:rPr>
          <w:t> </w:t>
        </w:r>
        <w:r>
          <w:rPr>
            <w:rFonts w:ascii="Georgia" w:hAnsi="Georgia"/>
            <w:b w:val="0"/>
            <w:bCs w:val="0"/>
            <w:color w:val="111111"/>
            <w:sz w:val="31"/>
            <w:szCs w:val="31"/>
          </w:rPr>
          <w:fldChar w:fldCharType="begin"/>
        </w:r>
        <w:r>
          <w:rPr>
            <w:rFonts w:ascii="Georgia" w:hAnsi="Georgia"/>
            <w:b w:val="0"/>
            <w:bCs w:val="0"/>
            <w:color w:val="111111"/>
            <w:sz w:val="31"/>
            <w:szCs w:val="31"/>
          </w:rPr>
          <w:instrText xml:space="preserve"> HYPERLINK "http://puttysm.sourceforge.net/" \t "_blank" </w:instrText>
        </w:r>
        <w:r>
          <w:rPr>
            <w:rFonts w:ascii="Georgia" w:hAnsi="Georgia"/>
            <w:b w:val="0"/>
            <w:bCs w:val="0"/>
            <w:color w:val="111111"/>
            <w:sz w:val="31"/>
            <w:szCs w:val="31"/>
          </w:rPr>
          <w:fldChar w:fldCharType="separate"/>
        </w:r>
        <w:r>
          <w:rPr>
            <w:rStyle w:val="Hyperlink"/>
            <w:rFonts w:ascii="Georgia" w:hAnsi="Georgia"/>
            <w:b w:val="0"/>
            <w:bCs w:val="0"/>
            <w:color w:val="DD0000"/>
            <w:sz w:val="31"/>
            <w:szCs w:val="31"/>
          </w:rPr>
          <w:t>PuTTY Session Manager</w:t>
        </w:r>
        <w:r>
          <w:rPr>
            <w:rFonts w:ascii="Georgia" w:hAnsi="Georgia"/>
            <w:b w:val="0"/>
            <w:bCs w:val="0"/>
            <w:color w:val="111111"/>
            <w:sz w:val="31"/>
            <w:szCs w:val="31"/>
          </w:rPr>
          <w:fldChar w:fldCharType="end"/>
        </w:r>
      </w:ins>
    </w:p>
    <w:p w:rsidR="00D4565A" w:rsidRDefault="00D4565A" w:rsidP="00D4565A">
      <w:pPr>
        <w:pStyle w:val="NormalWeb"/>
        <w:shd w:val="clear" w:color="auto" w:fill="FFFFFF"/>
        <w:spacing w:before="0" w:beforeAutospacing="0" w:after="0" w:afterAutospacing="0" w:line="390" w:lineRule="atLeast"/>
        <w:rPr>
          <w:ins w:id="43" w:author="Unknown"/>
          <w:rFonts w:ascii="Georgia" w:hAnsi="Georgia"/>
          <w:color w:val="111111"/>
        </w:rPr>
      </w:pPr>
      <w:ins w:id="44" w:author="Unknown">
        <w:r>
          <w:rPr>
            <w:rFonts w:ascii="Georgia" w:hAnsi="Georgia"/>
            <w:color w:val="111111"/>
          </w:rPr>
          <w:fldChar w:fldCharType="begin"/>
        </w:r>
        <w:r>
          <w:rPr>
            <w:rFonts w:ascii="Georgia" w:hAnsi="Georgia"/>
            <w:color w:val="111111"/>
          </w:rPr>
          <w:instrText xml:space="preserve"> HYPERLINK "http://puttysm.sourceforge.net/" \t "_blank" </w:instrText>
        </w:r>
        <w:r>
          <w:rPr>
            <w:rFonts w:ascii="Georgia" w:hAnsi="Georgia"/>
            <w:color w:val="111111"/>
          </w:rPr>
          <w:fldChar w:fldCharType="separate"/>
        </w:r>
        <w:r>
          <w:rPr>
            <w:rStyle w:val="Hyperlink"/>
            <w:rFonts w:ascii="Georgia" w:hAnsi="Georgia"/>
            <w:color w:val="DD0000"/>
          </w:rPr>
          <w:t>PuTTY Session Manager</w:t>
        </w:r>
        <w:r>
          <w:rPr>
            <w:rFonts w:ascii="Georgia" w:hAnsi="Georgia"/>
            <w:color w:val="111111"/>
          </w:rPr>
          <w:fldChar w:fldCharType="end"/>
        </w:r>
        <w:r>
          <w:rPr>
            <w:rStyle w:val="apple-converted-space"/>
            <w:rFonts w:ascii="Georgia" w:eastAsiaTheme="majorEastAsia" w:hAnsi="Georgia"/>
            <w:color w:val="111111"/>
          </w:rPr>
          <w:t> </w:t>
        </w:r>
        <w:r>
          <w:rPr>
            <w:rFonts w:ascii="Georgia" w:hAnsi="Georgia"/>
            <w:color w:val="111111"/>
          </w:rPr>
          <w:t>will let you organize the PuTTY sessions into folders and assign hotkeys. This requires Microsoft .NET 2.0. Right click on the PSM icon in the system track and select “Session Hotkeys” to assign hot-keys for PuTTY session as shown below.</w:t>
        </w:r>
      </w:ins>
    </w:p>
    <w:p w:rsidR="00D4565A" w:rsidRDefault="00D4565A" w:rsidP="00D4565A">
      <w:pPr>
        <w:shd w:val="clear" w:color="auto" w:fill="FFFFFF"/>
        <w:spacing w:line="390" w:lineRule="atLeast"/>
        <w:jc w:val="center"/>
        <w:rPr>
          <w:ins w:id="45" w:author="Unknown"/>
          <w:rFonts w:ascii="Georgia" w:hAnsi="Georgia"/>
          <w:color w:val="111111"/>
        </w:rPr>
      </w:pPr>
      <w:r>
        <w:rPr>
          <w:rFonts w:ascii="Georgia" w:hAnsi="Georgia"/>
          <w:noProof/>
          <w:color w:val="111111"/>
        </w:rPr>
        <w:lastRenderedPageBreak/>
        <w:drawing>
          <wp:inline distT="0" distB="0" distL="0" distR="0">
            <wp:extent cx="3706495" cy="2052320"/>
            <wp:effectExtent l="0" t="0" r="8255" b="5080"/>
            <wp:docPr id="3" name="Picture 3" descr="PuTTY Session Manager Hot Key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TTY Session Manager Hot Key Assign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6495" cy="2052320"/>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ins w:id="46" w:author="Unknown"/>
          <w:rFonts w:ascii="Georgia" w:hAnsi="Georgia"/>
          <w:color w:val="111111"/>
        </w:rPr>
      </w:pPr>
      <w:ins w:id="47" w:author="Unknown">
        <w:r>
          <w:rPr>
            <w:rFonts w:ascii="Georgia" w:hAnsi="Georgia"/>
            <w:color w:val="111111"/>
          </w:rPr>
          <w:t>Fig – PuTTY Session Manager with session hot-key</w:t>
        </w:r>
      </w:ins>
    </w:p>
    <w:p w:rsidR="00D4565A" w:rsidRDefault="00D4565A" w:rsidP="00D4565A">
      <w:pPr>
        <w:pStyle w:val="NormalWeb"/>
        <w:shd w:val="clear" w:color="auto" w:fill="FFFFFF"/>
        <w:spacing w:before="0" w:beforeAutospacing="0" w:after="0" w:afterAutospacing="0" w:line="390" w:lineRule="atLeast"/>
        <w:rPr>
          <w:ins w:id="48" w:author="Unknown"/>
          <w:rFonts w:ascii="Georgia" w:hAnsi="Georgia"/>
          <w:color w:val="111111"/>
        </w:rPr>
      </w:pPr>
      <w:ins w:id="49" w:author="Unknown">
        <w:r>
          <w:rPr>
            <w:rFonts w:ascii="Georgia" w:hAnsi="Georgia"/>
            <w:color w:val="111111"/>
          </w:rPr>
          <w:t>To create a folder, right click on a particular</w:t>
        </w:r>
        <w:r>
          <w:rPr>
            <w:rStyle w:val="apple-converted-space"/>
            <w:rFonts w:ascii="Georgia" w:eastAsiaTheme="majorEastAsia" w:hAnsi="Georgia"/>
            <w:color w:val="111111"/>
          </w:rPr>
          <w:t> </w:t>
        </w:r>
        <w:r>
          <w:rPr>
            <w:rStyle w:val="Emphasis"/>
            <w:rFonts w:ascii="Georgia" w:hAnsi="Georgia"/>
            <w:color w:val="111111"/>
          </w:rPr>
          <w:t>PuTTY session -&gt; Session Management -&gt; New Folder</w:t>
        </w:r>
        <w:r>
          <w:rPr>
            <w:rFonts w:ascii="Georgia" w:hAnsi="Georgia"/>
            <w:color w:val="111111"/>
          </w:rPr>
          <w:t xml:space="preserve">. To move </w:t>
        </w:r>
        <w:proofErr w:type="gramStart"/>
        <w:r>
          <w:rPr>
            <w:rFonts w:ascii="Georgia" w:hAnsi="Georgia"/>
            <w:color w:val="111111"/>
          </w:rPr>
          <w:t>a</w:t>
        </w:r>
        <w:proofErr w:type="gramEnd"/>
        <w:r>
          <w:rPr>
            <w:rFonts w:ascii="Georgia" w:hAnsi="Georgia"/>
            <w:color w:val="111111"/>
          </w:rPr>
          <w:t xml:space="preserve"> existing session to a folder, just drag the session and drop to the corresponding folder.</w:t>
        </w:r>
      </w:ins>
    </w:p>
    <w:p w:rsidR="00D4565A" w:rsidRDefault="00D4565A" w:rsidP="00D4565A">
      <w:pPr>
        <w:shd w:val="clear" w:color="auto" w:fill="FFFFFF"/>
        <w:spacing w:line="390" w:lineRule="atLeast"/>
        <w:jc w:val="center"/>
        <w:rPr>
          <w:ins w:id="50" w:author="Unknown"/>
          <w:rFonts w:ascii="Georgia" w:hAnsi="Georgia"/>
          <w:color w:val="111111"/>
        </w:rPr>
      </w:pPr>
      <w:r>
        <w:rPr>
          <w:rFonts w:ascii="Georgia" w:hAnsi="Georgia"/>
          <w:noProof/>
          <w:color w:val="111111"/>
        </w:rPr>
        <w:drawing>
          <wp:inline distT="0" distB="0" distL="0" distR="0">
            <wp:extent cx="2157095" cy="2017395"/>
            <wp:effectExtent l="0" t="0" r="0" b="1905"/>
            <wp:docPr id="2" name="Picture 2" descr="PSM Session List with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M Session List with fold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7095" cy="2017395"/>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ins w:id="51" w:author="Unknown"/>
          <w:rFonts w:ascii="Georgia" w:hAnsi="Georgia"/>
          <w:color w:val="111111"/>
        </w:rPr>
      </w:pPr>
      <w:ins w:id="52" w:author="Unknown">
        <w:r>
          <w:rPr>
            <w:rFonts w:ascii="Georgia" w:hAnsi="Georgia"/>
            <w:color w:val="111111"/>
          </w:rPr>
          <w:t>Fig – PuTTY Session Manager with sessions inside sub-folder</w:t>
        </w:r>
      </w:ins>
    </w:p>
    <w:p w:rsidR="00D4565A" w:rsidRDefault="00D4565A" w:rsidP="00D4565A">
      <w:pPr>
        <w:pStyle w:val="Heading3"/>
        <w:shd w:val="clear" w:color="auto" w:fill="FFFFFF"/>
        <w:spacing w:before="0" w:line="293" w:lineRule="atLeast"/>
        <w:rPr>
          <w:ins w:id="53" w:author="Unknown"/>
          <w:rFonts w:ascii="Georgia" w:hAnsi="Georgia"/>
          <w:b w:val="0"/>
          <w:bCs w:val="0"/>
          <w:color w:val="111111"/>
          <w:sz w:val="31"/>
          <w:szCs w:val="31"/>
        </w:rPr>
      </w:pPr>
      <w:ins w:id="54" w:author="Unknown">
        <w:r>
          <w:rPr>
            <w:rFonts w:ascii="Georgia" w:hAnsi="Georgia"/>
            <w:b w:val="0"/>
            <w:bCs w:val="0"/>
            <w:color w:val="111111"/>
            <w:sz w:val="31"/>
            <w:szCs w:val="31"/>
          </w:rPr>
          <w:t>12.</w:t>
        </w:r>
        <w:r>
          <w:rPr>
            <w:rStyle w:val="apple-converted-space"/>
            <w:rFonts w:ascii="Georgia" w:hAnsi="Georgia"/>
            <w:b w:val="0"/>
            <w:bCs w:val="0"/>
            <w:color w:val="111111"/>
            <w:sz w:val="31"/>
            <w:szCs w:val="31"/>
          </w:rPr>
          <w:t> </w:t>
        </w:r>
        <w:r>
          <w:rPr>
            <w:rFonts w:ascii="Georgia" w:hAnsi="Georgia"/>
            <w:b w:val="0"/>
            <w:bCs w:val="0"/>
            <w:color w:val="111111"/>
            <w:sz w:val="31"/>
            <w:szCs w:val="31"/>
          </w:rPr>
          <w:fldChar w:fldCharType="begin"/>
        </w:r>
        <w:r>
          <w:rPr>
            <w:rFonts w:ascii="Georgia" w:hAnsi="Georgia"/>
            <w:b w:val="0"/>
            <w:bCs w:val="0"/>
            <w:color w:val="111111"/>
            <w:sz w:val="31"/>
            <w:szCs w:val="31"/>
          </w:rPr>
          <w:instrText xml:space="preserve"> HYPERLINK "http://www.millardsoftware.com/puttycs" \t "_blank" </w:instrText>
        </w:r>
        <w:r>
          <w:rPr>
            <w:rFonts w:ascii="Georgia" w:hAnsi="Georgia"/>
            <w:b w:val="0"/>
            <w:bCs w:val="0"/>
            <w:color w:val="111111"/>
            <w:sz w:val="31"/>
            <w:szCs w:val="31"/>
          </w:rPr>
          <w:fldChar w:fldCharType="separate"/>
        </w:r>
        <w:r>
          <w:rPr>
            <w:rStyle w:val="Hyperlink"/>
            <w:rFonts w:ascii="Georgia" w:hAnsi="Georgia"/>
            <w:b w:val="0"/>
            <w:bCs w:val="0"/>
            <w:color w:val="DD0000"/>
            <w:sz w:val="31"/>
            <w:szCs w:val="31"/>
          </w:rPr>
          <w:t>PuTTY Command Sender</w:t>
        </w:r>
        <w:r>
          <w:rPr>
            <w:rFonts w:ascii="Georgia" w:hAnsi="Georgia"/>
            <w:b w:val="0"/>
            <w:bCs w:val="0"/>
            <w:color w:val="111111"/>
            <w:sz w:val="31"/>
            <w:szCs w:val="31"/>
          </w:rPr>
          <w:fldChar w:fldCharType="end"/>
        </w:r>
      </w:ins>
    </w:p>
    <w:p w:rsidR="00D4565A" w:rsidRDefault="00D4565A" w:rsidP="00D4565A">
      <w:pPr>
        <w:pStyle w:val="NormalWeb"/>
        <w:shd w:val="clear" w:color="auto" w:fill="FFFFFF"/>
        <w:spacing w:before="0" w:beforeAutospacing="0" w:after="0" w:afterAutospacing="0" w:line="390" w:lineRule="atLeast"/>
        <w:rPr>
          <w:ins w:id="55" w:author="Unknown"/>
          <w:rFonts w:ascii="Georgia" w:hAnsi="Georgia"/>
          <w:color w:val="111111"/>
        </w:rPr>
      </w:pPr>
      <w:ins w:id="56" w:author="Unknown">
        <w:r>
          <w:rPr>
            <w:rFonts w:ascii="Georgia" w:hAnsi="Georgia"/>
            <w:color w:val="111111"/>
          </w:rPr>
          <w:fldChar w:fldCharType="begin"/>
        </w:r>
        <w:r>
          <w:rPr>
            <w:rFonts w:ascii="Georgia" w:hAnsi="Georgia"/>
            <w:color w:val="111111"/>
          </w:rPr>
          <w:instrText xml:space="preserve"> HYPERLINK "http://www.millardsoftware.com/puttycs" \t "_blank" </w:instrText>
        </w:r>
        <w:r>
          <w:rPr>
            <w:rFonts w:ascii="Georgia" w:hAnsi="Georgia"/>
            <w:color w:val="111111"/>
          </w:rPr>
          <w:fldChar w:fldCharType="separate"/>
        </w:r>
        <w:r>
          <w:rPr>
            <w:rStyle w:val="Hyperlink"/>
            <w:rFonts w:ascii="Georgia" w:hAnsi="Georgia"/>
            <w:color w:val="DD0000"/>
          </w:rPr>
          <w:t>PuTTYCS</w:t>
        </w:r>
        <w:r>
          <w:rPr>
            <w:rStyle w:val="apple-converted-space"/>
            <w:rFonts w:ascii="Georgia" w:eastAsiaTheme="majorEastAsia" w:hAnsi="Georgia"/>
            <w:color w:val="DD0000"/>
            <w:u w:val="single"/>
          </w:rPr>
          <w:t> </w:t>
        </w:r>
        <w:r>
          <w:rPr>
            <w:rFonts w:ascii="Georgia" w:hAnsi="Georgia"/>
            <w:color w:val="111111"/>
          </w:rPr>
          <w:fldChar w:fldCharType="end"/>
        </w:r>
        <w:r>
          <w:rPr>
            <w:rFonts w:ascii="Georgia" w:hAnsi="Georgia"/>
            <w:color w:val="111111"/>
          </w:rPr>
          <w:t xml:space="preserve">is very helpful little tool that can boost your productivity by eliminating repetitive tasks performed on different servers. Using PuTTYCS, you can send a </w:t>
        </w:r>
        <w:proofErr w:type="gramStart"/>
        <w:r>
          <w:rPr>
            <w:rFonts w:ascii="Georgia" w:hAnsi="Georgia"/>
            <w:color w:val="111111"/>
          </w:rPr>
          <w:t>unix</w:t>
        </w:r>
        <w:proofErr w:type="gramEnd"/>
        <w:r>
          <w:rPr>
            <w:rFonts w:ascii="Georgia" w:hAnsi="Georgia"/>
            <w:color w:val="111111"/>
          </w:rPr>
          <w:t xml:space="preserve"> command to multiple PuTTY windows at the same time. You can use this to backup files, view log files, start and stop processes, copying file etc., on multiple servers, just by executing the command once, as shown below.</w:t>
        </w:r>
      </w:ins>
    </w:p>
    <w:p w:rsidR="00D4565A" w:rsidRDefault="00D4565A" w:rsidP="00D4565A">
      <w:pPr>
        <w:shd w:val="clear" w:color="auto" w:fill="FFFFFF"/>
        <w:spacing w:line="390" w:lineRule="atLeast"/>
        <w:jc w:val="center"/>
        <w:rPr>
          <w:ins w:id="57" w:author="Unknown"/>
          <w:rFonts w:ascii="Georgia" w:hAnsi="Georgia"/>
          <w:color w:val="111111"/>
        </w:rPr>
      </w:pPr>
      <w:r>
        <w:rPr>
          <w:rFonts w:ascii="Georgia" w:hAnsi="Georgia"/>
          <w:noProof/>
          <w:color w:val="111111"/>
        </w:rPr>
        <w:lastRenderedPageBreak/>
        <w:drawing>
          <wp:inline distT="0" distB="0" distL="0" distR="0">
            <wp:extent cx="3685540" cy="2750185"/>
            <wp:effectExtent l="0" t="0" r="0" b="0"/>
            <wp:docPr id="1" name="Picture 1" descr="PuTTY Command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 Command Send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5540" cy="2750185"/>
                    </a:xfrm>
                    <a:prstGeom prst="rect">
                      <a:avLst/>
                    </a:prstGeom>
                    <a:noFill/>
                    <a:ln>
                      <a:noFill/>
                    </a:ln>
                  </pic:spPr>
                </pic:pic>
              </a:graphicData>
            </a:graphic>
          </wp:inline>
        </w:drawing>
      </w:r>
    </w:p>
    <w:p w:rsidR="00D4565A" w:rsidRDefault="00D4565A" w:rsidP="00D4565A">
      <w:pPr>
        <w:shd w:val="clear" w:color="auto" w:fill="FFFFFF"/>
        <w:spacing w:line="390" w:lineRule="atLeast"/>
        <w:jc w:val="center"/>
        <w:rPr>
          <w:ins w:id="58" w:author="Unknown"/>
          <w:rFonts w:ascii="Georgia" w:hAnsi="Georgia"/>
          <w:color w:val="111111"/>
        </w:rPr>
      </w:pPr>
      <w:ins w:id="59" w:author="Unknown">
        <w:r>
          <w:rPr>
            <w:rFonts w:ascii="Georgia" w:hAnsi="Georgia"/>
            <w:color w:val="111111"/>
          </w:rPr>
          <w:t xml:space="preserve">Fig – PuTTYCS sends </w:t>
        </w:r>
        <w:proofErr w:type="gramStart"/>
        <w:r>
          <w:rPr>
            <w:rFonts w:ascii="Georgia" w:hAnsi="Georgia"/>
            <w:color w:val="111111"/>
          </w:rPr>
          <w:t>unix</w:t>
        </w:r>
        <w:proofErr w:type="gramEnd"/>
        <w:r>
          <w:rPr>
            <w:rFonts w:ascii="Georgia" w:hAnsi="Georgia"/>
            <w:color w:val="111111"/>
          </w:rPr>
          <w:t xml:space="preserve"> command to multiple PuTTY session</w:t>
        </w:r>
      </w:ins>
    </w:p>
    <w:p w:rsidR="00D4565A" w:rsidRDefault="00D4565A" w:rsidP="00D4565A">
      <w:pPr>
        <w:pStyle w:val="NormalWeb"/>
        <w:shd w:val="clear" w:color="auto" w:fill="FFFFFF"/>
        <w:spacing w:before="0" w:beforeAutospacing="0" w:after="0" w:afterAutospacing="0" w:line="390" w:lineRule="atLeast"/>
        <w:rPr>
          <w:ins w:id="60" w:author="Unknown"/>
          <w:rFonts w:ascii="Georgia" w:hAnsi="Georgia"/>
          <w:color w:val="111111"/>
        </w:rPr>
      </w:pPr>
      <w:ins w:id="61" w:author="Unknown">
        <w:r>
          <w:rPr>
            <w:rFonts w:ascii="Georgia" w:hAnsi="Georgia"/>
            <w:color w:val="111111"/>
          </w:rPr>
          <w:br/>
        </w:r>
        <w:r>
          <w:rPr>
            <w:rStyle w:val="Emphasis"/>
            <w:rFonts w:ascii="Georgia" w:hAnsi="Georgia"/>
            <w:color w:val="111111"/>
          </w:rPr>
          <w:t>If you liked this article, please bookmark it on</w:t>
        </w:r>
        <w:r>
          <w:rPr>
            <w:rStyle w:val="apple-converted-space"/>
            <w:rFonts w:ascii="Georgia" w:eastAsiaTheme="majorEastAsia" w:hAnsi="Georgia"/>
            <w:i/>
            <w:iCs/>
            <w:color w:val="111111"/>
          </w:rPr>
          <w:t> </w:t>
        </w:r>
        <w:r>
          <w:rPr>
            <w:rStyle w:val="Strong"/>
            <w:rFonts w:ascii="Georgia" w:hAnsi="Georgia"/>
            <w:i/>
            <w:iCs/>
            <w:color w:val="111111"/>
          </w:rPr>
          <w:t>del.icio.us and Stumble</w:t>
        </w:r>
        <w:r>
          <w:rPr>
            <w:rStyle w:val="apple-converted-space"/>
            <w:rFonts w:ascii="Georgia" w:eastAsiaTheme="majorEastAsia" w:hAnsi="Georgia"/>
            <w:i/>
            <w:iCs/>
            <w:color w:val="111111"/>
          </w:rPr>
          <w:t> </w:t>
        </w:r>
        <w:r>
          <w:rPr>
            <w:rStyle w:val="Emphasis"/>
            <w:rFonts w:ascii="Georgia" w:hAnsi="Georgia"/>
            <w:color w:val="111111"/>
          </w:rPr>
          <w:t>using the link provided below under ‘What Next?’ section.</w:t>
        </w:r>
      </w:ins>
    </w:p>
    <w:p w:rsidR="00D4565A" w:rsidRDefault="00D4565A">
      <w:bookmarkStart w:id="62" w:name="_GoBack"/>
      <w:bookmarkEnd w:id="62"/>
    </w:p>
    <w:sectPr w:rsidR="00D4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5A"/>
    <w:rsid w:val="007D172B"/>
    <w:rsid w:val="00D4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456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4565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45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65A"/>
  </w:style>
  <w:style w:type="character" w:styleId="Hyperlink">
    <w:name w:val="Hyperlink"/>
    <w:basedOn w:val="DefaultParagraphFont"/>
    <w:uiPriority w:val="99"/>
    <w:semiHidden/>
    <w:unhideWhenUsed/>
    <w:rsid w:val="00D4565A"/>
    <w:rPr>
      <w:color w:val="0000FF"/>
      <w:u w:val="single"/>
    </w:rPr>
  </w:style>
  <w:style w:type="character" w:styleId="Emphasis">
    <w:name w:val="Emphasis"/>
    <w:basedOn w:val="DefaultParagraphFont"/>
    <w:uiPriority w:val="20"/>
    <w:qFormat/>
    <w:rsid w:val="00D4565A"/>
    <w:rPr>
      <w:i/>
      <w:iCs/>
    </w:rPr>
  </w:style>
  <w:style w:type="character" w:styleId="HTMLCode">
    <w:name w:val="HTML Code"/>
    <w:basedOn w:val="DefaultParagraphFont"/>
    <w:uiPriority w:val="99"/>
    <w:semiHidden/>
    <w:unhideWhenUsed/>
    <w:rsid w:val="00D4565A"/>
    <w:rPr>
      <w:rFonts w:ascii="Courier New" w:eastAsia="Times New Roman" w:hAnsi="Courier New" w:cs="Courier New"/>
      <w:sz w:val="20"/>
      <w:szCs w:val="20"/>
    </w:rPr>
  </w:style>
  <w:style w:type="character" w:styleId="Strong">
    <w:name w:val="Strong"/>
    <w:basedOn w:val="DefaultParagraphFont"/>
    <w:uiPriority w:val="22"/>
    <w:qFormat/>
    <w:rsid w:val="00D4565A"/>
    <w:rPr>
      <w:b/>
      <w:bCs/>
    </w:rPr>
  </w:style>
  <w:style w:type="paragraph" w:styleId="BalloonText">
    <w:name w:val="Balloon Text"/>
    <w:basedOn w:val="Normal"/>
    <w:link w:val="BalloonTextChar"/>
    <w:uiPriority w:val="99"/>
    <w:semiHidden/>
    <w:unhideWhenUsed/>
    <w:rsid w:val="00D45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6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456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4565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45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65A"/>
  </w:style>
  <w:style w:type="character" w:styleId="Hyperlink">
    <w:name w:val="Hyperlink"/>
    <w:basedOn w:val="DefaultParagraphFont"/>
    <w:uiPriority w:val="99"/>
    <w:semiHidden/>
    <w:unhideWhenUsed/>
    <w:rsid w:val="00D4565A"/>
    <w:rPr>
      <w:color w:val="0000FF"/>
      <w:u w:val="single"/>
    </w:rPr>
  </w:style>
  <w:style w:type="character" w:styleId="Emphasis">
    <w:name w:val="Emphasis"/>
    <w:basedOn w:val="DefaultParagraphFont"/>
    <w:uiPriority w:val="20"/>
    <w:qFormat/>
    <w:rsid w:val="00D4565A"/>
    <w:rPr>
      <w:i/>
      <w:iCs/>
    </w:rPr>
  </w:style>
  <w:style w:type="character" w:styleId="HTMLCode">
    <w:name w:val="HTML Code"/>
    <w:basedOn w:val="DefaultParagraphFont"/>
    <w:uiPriority w:val="99"/>
    <w:semiHidden/>
    <w:unhideWhenUsed/>
    <w:rsid w:val="00D4565A"/>
    <w:rPr>
      <w:rFonts w:ascii="Courier New" w:eastAsia="Times New Roman" w:hAnsi="Courier New" w:cs="Courier New"/>
      <w:sz w:val="20"/>
      <w:szCs w:val="20"/>
    </w:rPr>
  </w:style>
  <w:style w:type="character" w:styleId="Strong">
    <w:name w:val="Strong"/>
    <w:basedOn w:val="DefaultParagraphFont"/>
    <w:uiPriority w:val="22"/>
    <w:qFormat/>
    <w:rsid w:val="00D4565A"/>
    <w:rPr>
      <w:b/>
      <w:bCs/>
    </w:rPr>
  </w:style>
  <w:style w:type="paragraph" w:styleId="BalloonText">
    <w:name w:val="Balloon Text"/>
    <w:basedOn w:val="Normal"/>
    <w:link w:val="BalloonTextChar"/>
    <w:uiPriority w:val="99"/>
    <w:semiHidden/>
    <w:unhideWhenUsed/>
    <w:rsid w:val="00D45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6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328114">
      <w:bodyDiv w:val="1"/>
      <w:marLeft w:val="0"/>
      <w:marRight w:val="0"/>
      <w:marTop w:val="0"/>
      <w:marBottom w:val="0"/>
      <w:divBdr>
        <w:top w:val="none" w:sz="0" w:space="0" w:color="auto"/>
        <w:left w:val="none" w:sz="0" w:space="0" w:color="auto"/>
        <w:bottom w:val="none" w:sz="0" w:space="0" w:color="auto"/>
        <w:right w:val="none" w:sz="0" w:space="0" w:color="auto"/>
      </w:divBdr>
    </w:div>
    <w:div w:id="45240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ttycm.free.fr/" TargetMode="External"/><Relationship Id="rId13" Type="http://schemas.openxmlformats.org/officeDocument/2006/relationships/image" Target="media/image2.jpeg"/><Relationship Id="rId18" Type="http://schemas.openxmlformats.org/officeDocument/2006/relationships/hyperlink" Target="http://www.raisin.de/putty-tabs/putty-tabs.html"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puttycm.free.fr/" TargetMode="External"/><Relationship Id="rId12" Type="http://schemas.openxmlformats.org/officeDocument/2006/relationships/hyperlink" Target="http://code.google.com/p/puttycyg/" TargetMode="External"/><Relationship Id="rId17" Type="http://schemas.openxmlformats.org/officeDocument/2006/relationships/hyperlink" Target="http://www.raisin.de/putty-tabs/putty-tabs.html" TargetMode="External"/><Relationship Id="rId25"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www.chiark.greenend.org.uk/~sgtatham/putty/" TargetMode="External"/><Relationship Id="rId11" Type="http://schemas.openxmlformats.org/officeDocument/2006/relationships/hyperlink" Target="http://code.google.com/p/puttycyg/" TargetMode="External"/><Relationship Id="rId24" Type="http://schemas.openxmlformats.org/officeDocument/2006/relationships/image" Target="media/image9.jpeg"/><Relationship Id="rId5" Type="http://schemas.openxmlformats.org/officeDocument/2006/relationships/hyperlink" Target="http://www.thegeekstuff.com/tag/software-for-geeks/" TargetMode="External"/><Relationship Id="rId15" Type="http://schemas.openxmlformats.org/officeDocument/2006/relationships/hyperlink" Target="http://www.xs4all.nl/~whaa/putty/"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thegeekstuff.com/2009/03/putty-extreme-makeover-using-putty-connection-manager/" TargetMode="External"/><Relationship Id="rId14" Type="http://schemas.openxmlformats.org/officeDocument/2006/relationships/hyperlink" Target="http://www.xs4all.nl/~whaa/putty/"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1</cp:revision>
  <dcterms:created xsi:type="dcterms:W3CDTF">2015-07-02T17:24:00Z</dcterms:created>
  <dcterms:modified xsi:type="dcterms:W3CDTF">2015-07-02T17:24:00Z</dcterms:modified>
</cp:coreProperties>
</file>