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258" w:rsidRPr="00A51258" w:rsidRDefault="00A51258" w:rsidP="00A51258">
      <w:pPr>
        <w:shd w:val="clear" w:color="auto" w:fill="FFFFFF"/>
        <w:spacing w:after="0" w:line="585" w:lineRule="atLeast"/>
        <w:outlineLvl w:val="0"/>
        <w:rPr>
          <w:rFonts w:ascii="Georgia" w:eastAsia="Times New Roman" w:hAnsi="Georgia" w:cs="Times New Roman"/>
          <w:color w:val="111111"/>
          <w:kern w:val="36"/>
          <w:sz w:val="39"/>
          <w:szCs w:val="39"/>
        </w:rPr>
      </w:pPr>
      <w:r w:rsidRPr="00A51258">
        <w:rPr>
          <w:rFonts w:ascii="Georgia" w:eastAsia="Times New Roman" w:hAnsi="Georgia" w:cs="Times New Roman"/>
          <w:color w:val="111111"/>
          <w:kern w:val="36"/>
          <w:sz w:val="39"/>
          <w:szCs w:val="39"/>
        </w:rPr>
        <w:t>15 Most Frequently Used GCC Compiler Command Line Options</w:t>
      </w:r>
    </w:p>
    <w:p w:rsidR="00A51258" w:rsidRDefault="00A51258" w:rsidP="00A5125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GCC Compiler is a very powerful and popular C compiler for various Linux distributions. This article explains some of the popular GCC compiler options.</w:t>
      </w:r>
      <w:r>
        <w:rPr>
          <w:rFonts w:ascii="Georgia" w:hAnsi="Georgia"/>
          <w:color w:val="111111"/>
        </w:rPr>
        <w:br/>
      </w:r>
    </w:p>
    <w:p w:rsidR="00A51258" w:rsidRDefault="00A51258" w:rsidP="00A51258">
      <w:pPr>
        <w:pStyle w:val="Heading3"/>
        <w:shd w:val="clear" w:color="auto" w:fill="FFFFFF"/>
        <w:spacing w:before="440" w:after="147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An Example C Code</w:t>
      </w:r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The following basic C code (main.c) will used in this article :</w:t>
      </w:r>
    </w:p>
    <w:p w:rsidR="000C0DC2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#include&lt;stdio.h&gt;</w:t>
      </w:r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bookmarkStart w:id="0" w:name="_GoBack"/>
      <w:bookmarkEnd w:id="0"/>
      <w:r>
        <w:rPr>
          <w:rFonts w:ascii="Consolas" w:hAnsi="Consolas" w:cs="Consolas"/>
          <w:color w:val="111111"/>
        </w:rPr>
        <w:t>int main(void)</w:t>
      </w:r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{</w:t>
      </w:r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 xml:space="preserve">   printf("\n The Geek Stuff\n");</w:t>
      </w:r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 xml:space="preserve">   return 0;</w:t>
      </w:r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}</w:t>
      </w:r>
    </w:p>
    <w:p w:rsidR="00A51258" w:rsidRDefault="00A51258" w:rsidP="00A51258">
      <w:pPr>
        <w:pStyle w:val="Heading3"/>
        <w:shd w:val="clear" w:color="auto" w:fill="FFFFFF"/>
        <w:spacing w:before="440" w:after="147" w:line="293" w:lineRule="atLeast"/>
        <w:rPr>
          <w:rFonts w:ascii="Georgia" w:hAnsi="Georgia" w:cs="Times New Roman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GCC Compiler Options</w:t>
      </w:r>
    </w:p>
    <w:p w:rsidR="00A51258" w:rsidRDefault="00A51258" w:rsidP="00A51258">
      <w:pPr>
        <w:pStyle w:val="Heading3"/>
        <w:shd w:val="clear" w:color="auto" w:fill="FFFFFF"/>
        <w:spacing w:before="440" w:after="147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1. Specify the Output Executable Name</w:t>
      </w:r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In its most basic form, gcc compiler can be used as :</w:t>
      </w:r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gcc main.c</w:t>
      </w:r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lastRenderedPageBreak/>
        <w:t>The above command executes the complete compilation process and outputs an executable with name a.out.</w:t>
      </w:r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Use option -o, as shown below, to specify the output file name for the executable.</w:t>
      </w:r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gcc main.c -o main</w:t>
      </w:r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The command above would produce an output file with name ‘main’.</w:t>
      </w:r>
    </w:p>
    <w:p w:rsidR="00A51258" w:rsidRDefault="00A51258" w:rsidP="00A5125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To understand the complete compilation process of a GCC compiler, read our article</w:t>
      </w:r>
      <w:r>
        <w:rPr>
          <w:rStyle w:val="apple-converted-space"/>
          <w:rFonts w:ascii="Georgia" w:hAnsi="Georgia"/>
          <w:color w:val="111111"/>
        </w:rPr>
        <w:t> </w:t>
      </w:r>
      <w:hyperlink r:id="rId5" w:history="1">
        <w:r>
          <w:rPr>
            <w:rStyle w:val="Hyperlink"/>
            <w:rFonts w:ascii="Georgia" w:hAnsi="Georgia"/>
            <w:color w:val="DD0000"/>
          </w:rPr>
          <w:t>Journey of a C Program to Linux Executable in 4 Stages</w:t>
        </w:r>
      </w:hyperlink>
      <w:r>
        <w:rPr>
          <w:rFonts w:ascii="Georgia" w:hAnsi="Georgia"/>
          <w:color w:val="111111"/>
        </w:rPr>
        <w:t>.</w:t>
      </w:r>
    </w:p>
    <w:p w:rsidR="00A51258" w:rsidRDefault="00A51258" w:rsidP="00A51258">
      <w:pPr>
        <w:pStyle w:val="Heading3"/>
        <w:shd w:val="clear" w:color="auto" w:fill="FFFFFF"/>
        <w:spacing w:before="440" w:after="147" w:line="293" w:lineRule="atLeast"/>
        <w:rPr>
          <w:ins w:id="1" w:author="Unknown"/>
          <w:rFonts w:ascii="Georgia" w:hAnsi="Georgia"/>
          <w:b w:val="0"/>
          <w:bCs w:val="0"/>
          <w:color w:val="111111"/>
          <w:sz w:val="31"/>
          <w:szCs w:val="31"/>
        </w:rPr>
      </w:pPr>
      <w:ins w:id="2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2. Enable all warnings set through -Wall option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3" w:author="Unknown"/>
          <w:rFonts w:ascii="Georgia" w:hAnsi="Georgia"/>
          <w:color w:val="111111"/>
        </w:rPr>
      </w:pPr>
      <w:ins w:id="4" w:author="Unknown">
        <w:r>
          <w:rPr>
            <w:rFonts w:ascii="Georgia" w:hAnsi="Georgia"/>
            <w:color w:val="111111"/>
          </w:rPr>
          <w:t>This option enables all the warnings in GCC.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5" w:author="Unknown"/>
          <w:rFonts w:ascii="Consolas" w:hAnsi="Consolas" w:cs="Consolas"/>
          <w:color w:val="111111"/>
        </w:rPr>
      </w:pPr>
      <w:ins w:id="6" w:author="Unknown">
        <w:r>
          <w:rPr>
            <w:rFonts w:ascii="Consolas" w:hAnsi="Consolas" w:cs="Consolas"/>
            <w:color w:val="111111"/>
          </w:rPr>
          <w:t>#include&lt;stdio.h&gt;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7" w:author="Unknown"/>
          <w:rFonts w:ascii="Consolas" w:hAnsi="Consolas" w:cs="Consolas"/>
          <w:color w:val="111111"/>
        </w:rPr>
      </w:pPr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8" w:author="Unknown"/>
          <w:rFonts w:ascii="Consolas" w:hAnsi="Consolas" w:cs="Consolas"/>
          <w:color w:val="111111"/>
        </w:rPr>
      </w:pPr>
      <w:ins w:id="9" w:author="Unknown">
        <w:r>
          <w:rPr>
            <w:rFonts w:ascii="Consolas" w:hAnsi="Consolas" w:cs="Consolas"/>
            <w:color w:val="111111"/>
          </w:rPr>
          <w:t>int main(void)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0" w:author="Unknown"/>
          <w:rFonts w:ascii="Consolas" w:hAnsi="Consolas" w:cs="Consolas"/>
          <w:color w:val="111111"/>
        </w:rPr>
      </w:pPr>
      <w:ins w:id="11" w:author="Unknown">
        <w:r>
          <w:rPr>
            <w:rFonts w:ascii="Consolas" w:hAnsi="Consolas" w:cs="Consolas"/>
            <w:color w:val="111111"/>
          </w:rPr>
          <w:t>{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2" w:author="Unknown"/>
          <w:rFonts w:ascii="Consolas" w:hAnsi="Consolas" w:cs="Consolas"/>
          <w:color w:val="111111"/>
        </w:rPr>
      </w:pPr>
      <w:ins w:id="13" w:author="Unknown">
        <w:r>
          <w:rPr>
            <w:rFonts w:ascii="Consolas" w:hAnsi="Consolas" w:cs="Consolas"/>
            <w:color w:val="111111"/>
          </w:rPr>
          <w:t xml:space="preserve">   int i;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4" w:author="Unknown"/>
          <w:rFonts w:ascii="Consolas" w:hAnsi="Consolas" w:cs="Consolas"/>
          <w:color w:val="111111"/>
        </w:rPr>
      </w:pPr>
      <w:ins w:id="15" w:author="Unknown">
        <w:r>
          <w:rPr>
            <w:rFonts w:ascii="Consolas" w:hAnsi="Consolas" w:cs="Consolas"/>
            <w:color w:val="111111"/>
          </w:rPr>
          <w:t xml:space="preserve">   printf("\n The Geek Stuff [%d]\n", i);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6" w:author="Unknown"/>
          <w:rFonts w:ascii="Consolas" w:hAnsi="Consolas" w:cs="Consolas"/>
          <w:color w:val="111111"/>
        </w:rPr>
      </w:pPr>
      <w:ins w:id="17" w:author="Unknown">
        <w:r>
          <w:rPr>
            <w:rFonts w:ascii="Consolas" w:hAnsi="Consolas" w:cs="Consolas"/>
            <w:color w:val="111111"/>
          </w:rPr>
          <w:t xml:space="preserve">   return 0;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8" w:author="Unknown"/>
          <w:rFonts w:ascii="Consolas" w:hAnsi="Consolas" w:cs="Consolas"/>
          <w:color w:val="111111"/>
        </w:rPr>
      </w:pPr>
      <w:ins w:id="19" w:author="Unknown">
        <w:r>
          <w:rPr>
            <w:rFonts w:ascii="Consolas" w:hAnsi="Consolas" w:cs="Consolas"/>
            <w:color w:val="111111"/>
          </w:rPr>
          <w:t>}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20" w:author="Unknown"/>
          <w:rFonts w:ascii="Georgia" w:hAnsi="Georgia"/>
          <w:color w:val="111111"/>
        </w:rPr>
      </w:pPr>
      <w:ins w:id="21" w:author="Unknown">
        <w:r>
          <w:rPr>
            <w:rFonts w:ascii="Georgia" w:hAnsi="Georgia"/>
            <w:color w:val="111111"/>
          </w:rPr>
          <w:lastRenderedPageBreak/>
          <w:t>If the above code is compiled, the following warning related to uninitialized variable i is produced :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2" w:author="Unknown"/>
          <w:rFonts w:ascii="Consolas" w:hAnsi="Consolas" w:cs="Consolas"/>
          <w:color w:val="111111"/>
        </w:rPr>
      </w:pPr>
      <w:ins w:id="23" w:author="Unknown">
        <w:r>
          <w:rPr>
            <w:rFonts w:ascii="Consolas" w:hAnsi="Consolas" w:cs="Consolas"/>
            <w:color w:val="111111"/>
          </w:rPr>
          <w:t>$ gcc -Wall main.c -o main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4" w:author="Unknown"/>
          <w:rFonts w:ascii="Consolas" w:hAnsi="Consolas" w:cs="Consolas"/>
          <w:color w:val="111111"/>
        </w:rPr>
      </w:pPr>
      <w:ins w:id="25" w:author="Unknown">
        <w:r>
          <w:rPr>
            <w:rFonts w:ascii="Consolas" w:hAnsi="Consolas" w:cs="Consolas"/>
            <w:color w:val="111111"/>
          </w:rPr>
          <w:t>main.c: In function â€˜mainâ€™: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6" w:author="Unknown"/>
          <w:rFonts w:ascii="Consolas" w:hAnsi="Consolas" w:cs="Consolas"/>
          <w:color w:val="111111"/>
        </w:rPr>
      </w:pPr>
      <w:ins w:id="27" w:author="Unknown">
        <w:r>
          <w:rPr>
            <w:rFonts w:ascii="Consolas" w:hAnsi="Consolas" w:cs="Consolas"/>
            <w:color w:val="111111"/>
          </w:rPr>
          <w:t>main.c:6:10: warning: â€˜iâ€™ is used uninitialized in this function [-Wuninitialized]</w:t>
        </w:r>
      </w:ins>
    </w:p>
    <w:p w:rsidR="00A51258" w:rsidRDefault="00A51258" w:rsidP="00A51258">
      <w:pPr>
        <w:pStyle w:val="Heading3"/>
        <w:shd w:val="clear" w:color="auto" w:fill="FFFFFF"/>
        <w:spacing w:before="440" w:after="147" w:line="293" w:lineRule="atLeast"/>
        <w:rPr>
          <w:ins w:id="28" w:author="Unknown"/>
          <w:rFonts w:ascii="Georgia" w:hAnsi="Georgia" w:cs="Times New Roman"/>
          <w:b w:val="0"/>
          <w:bCs w:val="0"/>
          <w:color w:val="111111"/>
          <w:sz w:val="31"/>
          <w:szCs w:val="31"/>
        </w:rPr>
      </w:pPr>
      <w:ins w:id="29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3. Produce only the preprocessor output with -E option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30" w:author="Unknown"/>
          <w:rFonts w:ascii="Georgia" w:hAnsi="Georgia"/>
          <w:color w:val="111111"/>
        </w:rPr>
      </w:pPr>
      <w:ins w:id="31" w:author="Unknown">
        <w:r>
          <w:rPr>
            <w:rFonts w:ascii="Georgia" w:hAnsi="Georgia"/>
            <w:color w:val="111111"/>
          </w:rPr>
          <w:t>The output of preprocessing stage can be produced using the -E option.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32" w:author="Unknown"/>
          <w:rFonts w:ascii="Consolas" w:hAnsi="Consolas" w:cs="Consolas"/>
          <w:color w:val="111111"/>
        </w:rPr>
      </w:pPr>
      <w:ins w:id="33" w:author="Unknown">
        <w:r>
          <w:rPr>
            <w:rFonts w:ascii="Consolas" w:hAnsi="Consolas" w:cs="Consolas"/>
            <w:color w:val="111111"/>
          </w:rPr>
          <w:t>$ gcc -E main.c &gt; main.i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34" w:author="Unknown"/>
          <w:rFonts w:ascii="Georgia" w:hAnsi="Georgia"/>
          <w:color w:val="111111"/>
        </w:rPr>
      </w:pPr>
      <w:ins w:id="35" w:author="Unknown">
        <w:r>
          <w:rPr>
            <w:rFonts w:ascii="Georgia" w:hAnsi="Georgia"/>
            <w:color w:val="111111"/>
          </w:rPr>
          <w:t>The gcc command produces the output on stdout so you can redirect the output in any file. In our case(above), the file main.i would contain the preprocessed output.</w:t>
        </w:r>
      </w:ins>
    </w:p>
    <w:p w:rsidR="00A51258" w:rsidRDefault="00A51258" w:rsidP="00A51258">
      <w:pPr>
        <w:pStyle w:val="Heading3"/>
        <w:shd w:val="clear" w:color="auto" w:fill="FFFFFF"/>
        <w:spacing w:before="440" w:after="147" w:line="293" w:lineRule="atLeast"/>
        <w:rPr>
          <w:ins w:id="36" w:author="Unknown"/>
          <w:rFonts w:ascii="Georgia" w:hAnsi="Georgia"/>
          <w:b w:val="0"/>
          <w:bCs w:val="0"/>
          <w:color w:val="111111"/>
          <w:sz w:val="31"/>
          <w:szCs w:val="31"/>
        </w:rPr>
      </w:pPr>
      <w:ins w:id="37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4. Produce only the assembly code using -S option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38" w:author="Unknown"/>
          <w:rFonts w:ascii="Georgia" w:hAnsi="Georgia"/>
          <w:color w:val="111111"/>
        </w:rPr>
      </w:pPr>
      <w:ins w:id="39" w:author="Unknown">
        <w:r>
          <w:rPr>
            <w:rFonts w:ascii="Georgia" w:hAnsi="Georgia"/>
            <w:color w:val="111111"/>
          </w:rPr>
          <w:t>The assembly level output can be produced using the -S option.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40" w:author="Unknown"/>
          <w:rFonts w:ascii="Consolas" w:hAnsi="Consolas" w:cs="Consolas"/>
          <w:color w:val="111111"/>
        </w:rPr>
      </w:pPr>
      <w:ins w:id="41" w:author="Unknown">
        <w:r>
          <w:rPr>
            <w:rFonts w:ascii="Consolas" w:hAnsi="Consolas" w:cs="Consolas"/>
            <w:color w:val="111111"/>
          </w:rPr>
          <w:t>gcc -S main.c &gt; main.s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42" w:author="Unknown"/>
          <w:rFonts w:ascii="Georgia" w:hAnsi="Georgia"/>
          <w:color w:val="111111"/>
        </w:rPr>
      </w:pPr>
      <w:ins w:id="43" w:author="Unknown">
        <w:r>
          <w:rPr>
            <w:rFonts w:ascii="Georgia" w:hAnsi="Georgia"/>
            <w:color w:val="111111"/>
          </w:rPr>
          <w:t>In this case, the file main.s would contain the assembly output.</w:t>
        </w:r>
      </w:ins>
    </w:p>
    <w:p w:rsidR="00A51258" w:rsidRDefault="00A51258" w:rsidP="00A51258">
      <w:pPr>
        <w:pStyle w:val="Heading3"/>
        <w:shd w:val="clear" w:color="auto" w:fill="FFFFFF"/>
        <w:spacing w:before="440" w:after="147" w:line="293" w:lineRule="atLeast"/>
        <w:rPr>
          <w:ins w:id="44" w:author="Unknown"/>
          <w:rFonts w:ascii="Georgia" w:hAnsi="Georgia"/>
          <w:b w:val="0"/>
          <w:bCs w:val="0"/>
          <w:color w:val="111111"/>
          <w:sz w:val="31"/>
          <w:szCs w:val="31"/>
        </w:rPr>
      </w:pPr>
      <w:ins w:id="45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5. Produce only the compiled code using the -C option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46" w:author="Unknown"/>
          <w:rFonts w:ascii="Georgia" w:hAnsi="Georgia"/>
          <w:color w:val="111111"/>
        </w:rPr>
      </w:pPr>
      <w:ins w:id="47" w:author="Unknown">
        <w:r>
          <w:rPr>
            <w:rFonts w:ascii="Georgia" w:hAnsi="Georgia"/>
            <w:color w:val="111111"/>
          </w:rPr>
          <w:t>To produce only the compiled code (without any linking), use the -C option.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48" w:author="Unknown"/>
          <w:rFonts w:ascii="Consolas" w:hAnsi="Consolas" w:cs="Consolas"/>
          <w:color w:val="111111"/>
        </w:rPr>
      </w:pPr>
      <w:ins w:id="49" w:author="Unknown">
        <w:r>
          <w:rPr>
            <w:rFonts w:ascii="Consolas" w:hAnsi="Consolas" w:cs="Consolas"/>
            <w:color w:val="111111"/>
          </w:rPr>
          <w:lastRenderedPageBreak/>
          <w:t>gcc -C main.c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50" w:author="Unknown"/>
          <w:rFonts w:ascii="Georgia" w:hAnsi="Georgia"/>
          <w:color w:val="111111"/>
        </w:rPr>
      </w:pPr>
      <w:ins w:id="51" w:author="Unknown">
        <w:r>
          <w:rPr>
            <w:rFonts w:ascii="Georgia" w:hAnsi="Georgia"/>
            <w:color w:val="111111"/>
          </w:rPr>
          <w:t>The command above would produce a file main.o that would contain machine level code or the compiled code.</w:t>
        </w:r>
      </w:ins>
    </w:p>
    <w:p w:rsidR="00A51258" w:rsidRDefault="00A51258" w:rsidP="00A51258">
      <w:pPr>
        <w:pStyle w:val="Heading3"/>
        <w:shd w:val="clear" w:color="auto" w:fill="FFFFFF"/>
        <w:spacing w:before="440" w:after="147" w:line="293" w:lineRule="atLeast"/>
        <w:rPr>
          <w:ins w:id="52" w:author="Unknown"/>
          <w:rFonts w:ascii="Georgia" w:hAnsi="Georgia"/>
          <w:b w:val="0"/>
          <w:bCs w:val="0"/>
          <w:color w:val="111111"/>
          <w:sz w:val="31"/>
          <w:szCs w:val="31"/>
        </w:rPr>
      </w:pPr>
      <w:ins w:id="53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6. Produce all the intermediate files using -save-temps function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54" w:author="Unknown"/>
          <w:rFonts w:ascii="Georgia" w:hAnsi="Georgia"/>
          <w:color w:val="111111"/>
        </w:rPr>
      </w:pPr>
      <w:ins w:id="55" w:author="Unknown">
        <w:r>
          <w:rPr>
            <w:rFonts w:ascii="Georgia" w:hAnsi="Georgia"/>
            <w:color w:val="111111"/>
          </w:rPr>
          <w:t>The option -save-temps can do all the work done in example 4,5 and 6 above. Through this option, output at all the stages of compilation is stored in the current directory. Please note that this option produces the executable also.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56" w:author="Unknown"/>
          <w:rFonts w:ascii="Georgia" w:hAnsi="Georgia"/>
          <w:color w:val="111111"/>
        </w:rPr>
      </w:pPr>
      <w:ins w:id="57" w:author="Unknown">
        <w:r>
          <w:rPr>
            <w:rFonts w:ascii="Georgia" w:hAnsi="Georgia"/>
            <w:color w:val="111111"/>
          </w:rPr>
          <w:t>For example :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58" w:author="Unknown"/>
          <w:rFonts w:ascii="Consolas" w:hAnsi="Consolas" w:cs="Consolas"/>
          <w:color w:val="111111"/>
        </w:rPr>
      </w:pPr>
      <w:ins w:id="59" w:author="Unknown">
        <w:r>
          <w:rPr>
            <w:rFonts w:ascii="Consolas" w:hAnsi="Consolas" w:cs="Consolas"/>
            <w:color w:val="111111"/>
          </w:rPr>
          <w:t>$ gcc -save-temps main.c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60" w:author="Unknown"/>
          <w:rFonts w:ascii="Consolas" w:hAnsi="Consolas" w:cs="Consolas"/>
          <w:color w:val="111111"/>
        </w:rPr>
      </w:pPr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61" w:author="Unknown"/>
          <w:rFonts w:ascii="Consolas" w:hAnsi="Consolas" w:cs="Consolas"/>
          <w:color w:val="111111"/>
        </w:rPr>
      </w:pPr>
      <w:ins w:id="62" w:author="Unknown">
        <w:r>
          <w:rPr>
            <w:rFonts w:ascii="Consolas" w:hAnsi="Consolas" w:cs="Consolas"/>
            <w:color w:val="111111"/>
          </w:rPr>
          <w:t>$ ls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63" w:author="Unknown"/>
          <w:rFonts w:ascii="Consolas" w:hAnsi="Consolas" w:cs="Consolas"/>
          <w:color w:val="111111"/>
        </w:rPr>
      </w:pPr>
      <w:ins w:id="64" w:author="Unknown">
        <w:r>
          <w:rPr>
            <w:rFonts w:ascii="Consolas" w:hAnsi="Consolas" w:cs="Consolas"/>
            <w:color w:val="111111"/>
          </w:rPr>
          <w:t>a.out  main.c  main.i  main.o  main.s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65" w:author="Unknown"/>
          <w:rFonts w:ascii="Georgia" w:hAnsi="Georgia"/>
          <w:color w:val="111111"/>
        </w:rPr>
      </w:pPr>
      <w:ins w:id="66" w:author="Unknown">
        <w:r>
          <w:rPr>
            <w:rFonts w:ascii="Georgia" w:hAnsi="Georgia"/>
            <w:color w:val="111111"/>
          </w:rPr>
          <w:t>So we see that all the intermediate files as well as the final executable was produced in the output.</w:t>
        </w:r>
      </w:ins>
    </w:p>
    <w:p w:rsidR="00A51258" w:rsidRDefault="00A51258" w:rsidP="00A51258">
      <w:pPr>
        <w:pStyle w:val="Heading3"/>
        <w:shd w:val="clear" w:color="auto" w:fill="FFFFFF"/>
        <w:spacing w:before="440" w:after="147" w:line="293" w:lineRule="atLeast"/>
        <w:rPr>
          <w:ins w:id="67" w:author="Unknown"/>
          <w:rFonts w:ascii="Georgia" w:hAnsi="Georgia"/>
          <w:b w:val="0"/>
          <w:bCs w:val="0"/>
          <w:color w:val="111111"/>
          <w:sz w:val="31"/>
          <w:szCs w:val="31"/>
        </w:rPr>
      </w:pPr>
      <w:ins w:id="68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7. Link with shared libraries using -l option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69" w:author="Unknown"/>
          <w:rFonts w:ascii="Georgia" w:hAnsi="Georgia"/>
          <w:color w:val="111111"/>
        </w:rPr>
      </w:pPr>
      <w:ins w:id="70" w:author="Unknown">
        <w:r>
          <w:rPr>
            <w:rFonts w:ascii="Georgia" w:hAnsi="Georgia"/>
            <w:color w:val="111111"/>
          </w:rPr>
          <w:t>The option -l can be used to link with shared libraries. For example: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71" w:author="Unknown"/>
          <w:rFonts w:ascii="Consolas" w:hAnsi="Consolas" w:cs="Consolas"/>
          <w:color w:val="111111"/>
        </w:rPr>
      </w:pPr>
      <w:ins w:id="72" w:author="Unknown">
        <w:r>
          <w:rPr>
            <w:rFonts w:ascii="Consolas" w:hAnsi="Consolas" w:cs="Consolas"/>
            <w:color w:val="111111"/>
          </w:rPr>
          <w:t>gcc  -Wall main.c -o main -lCPPfile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73" w:author="Unknown"/>
          <w:rFonts w:ascii="Georgia" w:hAnsi="Georgia"/>
          <w:color w:val="111111"/>
        </w:rPr>
      </w:pPr>
      <w:ins w:id="74" w:author="Unknown">
        <w:r>
          <w:rPr>
            <w:rFonts w:ascii="Georgia" w:hAnsi="Georgia"/>
            <w:color w:val="111111"/>
          </w:rPr>
          <w:lastRenderedPageBreak/>
          <w:t>The gcc command mentioned above links the code main.c with the shared library libCPPfile.so to produce the final executable ‘main’.</w:t>
        </w:r>
      </w:ins>
    </w:p>
    <w:p w:rsidR="00A51258" w:rsidRDefault="00A51258" w:rsidP="00A51258">
      <w:pPr>
        <w:pStyle w:val="Heading3"/>
        <w:shd w:val="clear" w:color="auto" w:fill="FFFFFF"/>
        <w:spacing w:before="440" w:after="147" w:line="293" w:lineRule="atLeast"/>
        <w:rPr>
          <w:ins w:id="75" w:author="Unknown"/>
          <w:rFonts w:ascii="Georgia" w:hAnsi="Georgia"/>
          <w:b w:val="0"/>
          <w:bCs w:val="0"/>
          <w:color w:val="111111"/>
          <w:sz w:val="31"/>
          <w:szCs w:val="31"/>
        </w:rPr>
      </w:pPr>
      <w:ins w:id="76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8. Create position independent code using -fPIC option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77" w:author="Unknown"/>
          <w:rFonts w:ascii="Georgia" w:hAnsi="Georgia"/>
          <w:color w:val="111111"/>
        </w:rPr>
      </w:pPr>
      <w:ins w:id="78" w:author="Unknown">
        <w:r>
          <w:rPr>
            <w:rFonts w:ascii="Georgia" w:hAnsi="Georgia"/>
            <w:color w:val="111111"/>
          </w:rPr>
          <w:t>While creating the shared libraries, position independent code should be produced. This helps the shared library to get loaded as any address instead of some fixed address. For this -fPIC option is used.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79" w:author="Unknown"/>
          <w:rFonts w:ascii="Georgia" w:hAnsi="Georgia"/>
          <w:color w:val="111111"/>
        </w:rPr>
      </w:pPr>
      <w:ins w:id="80" w:author="Unknown">
        <w:r>
          <w:rPr>
            <w:rFonts w:ascii="Georgia" w:hAnsi="Georgia"/>
            <w:color w:val="111111"/>
          </w:rPr>
          <w:t>For example, the following commands create a shared library libCfile.so from source file Cfile.c: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81" w:author="Unknown"/>
          <w:rFonts w:ascii="Consolas" w:hAnsi="Consolas" w:cs="Consolas"/>
          <w:color w:val="111111"/>
        </w:rPr>
      </w:pPr>
      <w:ins w:id="82" w:author="Unknown">
        <w:r>
          <w:rPr>
            <w:rFonts w:ascii="Consolas" w:hAnsi="Consolas" w:cs="Consolas"/>
            <w:color w:val="111111"/>
          </w:rPr>
          <w:t>$ gcc -c -Wall -Werror -fPIC Cfile.c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83" w:author="Unknown"/>
          <w:rFonts w:ascii="Consolas" w:hAnsi="Consolas" w:cs="Consolas"/>
          <w:color w:val="111111"/>
        </w:rPr>
      </w:pPr>
      <w:ins w:id="84" w:author="Unknown">
        <w:r>
          <w:rPr>
            <w:rFonts w:ascii="Consolas" w:hAnsi="Consolas" w:cs="Consolas"/>
            <w:color w:val="111111"/>
          </w:rPr>
          <w:t>$ gcc -shared -o libCfile.so Cfile.o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85" w:author="Unknown"/>
          <w:rFonts w:ascii="Georgia" w:hAnsi="Georgia"/>
          <w:color w:val="111111"/>
        </w:rPr>
      </w:pPr>
      <w:ins w:id="86" w:author="Unknown">
        <w:r>
          <w:rPr>
            <w:rFonts w:ascii="Georgia" w:hAnsi="Georgia"/>
            <w:color w:val="111111"/>
          </w:rPr>
          <w:t>So we see that the option -fPIC was used in creation of a shared library.</w:t>
        </w:r>
      </w:ins>
    </w:p>
    <w:p w:rsidR="00A51258" w:rsidRDefault="00A51258" w:rsidP="00A51258">
      <w:pPr>
        <w:pStyle w:val="Heading3"/>
        <w:shd w:val="clear" w:color="auto" w:fill="FFFFFF"/>
        <w:spacing w:before="440" w:after="147" w:line="293" w:lineRule="atLeast"/>
        <w:rPr>
          <w:ins w:id="87" w:author="Unknown"/>
          <w:rFonts w:ascii="Georgia" w:hAnsi="Georgia"/>
          <w:b w:val="0"/>
          <w:bCs w:val="0"/>
          <w:color w:val="111111"/>
          <w:sz w:val="31"/>
          <w:szCs w:val="31"/>
        </w:rPr>
      </w:pPr>
      <w:ins w:id="88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9. Print all the executed commands using -V option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89" w:author="Unknown"/>
          <w:rFonts w:ascii="Georgia" w:hAnsi="Georgia"/>
          <w:color w:val="111111"/>
        </w:rPr>
      </w:pPr>
      <w:ins w:id="90" w:author="Unknown">
        <w:r>
          <w:rPr>
            <w:rFonts w:ascii="Georgia" w:hAnsi="Georgia"/>
            <w:color w:val="111111"/>
          </w:rPr>
          <w:t>The option -v can be used to provide verbose information on all the steps gcc takes while compiling a source file.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91" w:author="Unknown"/>
          <w:rFonts w:ascii="Georgia" w:hAnsi="Georgia"/>
          <w:color w:val="111111"/>
        </w:rPr>
      </w:pPr>
      <w:ins w:id="92" w:author="Unknown">
        <w:r>
          <w:rPr>
            <w:rFonts w:ascii="Georgia" w:hAnsi="Georgia"/>
            <w:color w:val="111111"/>
          </w:rPr>
          <w:t>For example :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93" w:author="Unknown"/>
          <w:rFonts w:ascii="Consolas" w:hAnsi="Consolas" w:cs="Consolas"/>
          <w:color w:val="111111"/>
        </w:rPr>
      </w:pPr>
      <w:ins w:id="94" w:author="Unknown">
        <w:r>
          <w:rPr>
            <w:rFonts w:ascii="Consolas" w:hAnsi="Consolas" w:cs="Consolas"/>
            <w:color w:val="111111"/>
          </w:rPr>
          <w:t>$ gcc -Wall -v main.c -o main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95" w:author="Unknown"/>
          <w:rFonts w:ascii="Consolas" w:hAnsi="Consolas" w:cs="Consolas"/>
          <w:color w:val="111111"/>
        </w:rPr>
      </w:pPr>
      <w:ins w:id="96" w:author="Unknown">
        <w:r>
          <w:rPr>
            <w:rFonts w:ascii="Consolas" w:hAnsi="Consolas" w:cs="Consolas"/>
            <w:color w:val="111111"/>
          </w:rPr>
          <w:t>Using built-in specs.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97" w:author="Unknown"/>
          <w:rFonts w:ascii="Consolas" w:hAnsi="Consolas" w:cs="Consolas"/>
          <w:color w:val="111111"/>
        </w:rPr>
      </w:pPr>
      <w:ins w:id="98" w:author="Unknown">
        <w:r>
          <w:rPr>
            <w:rFonts w:ascii="Consolas" w:hAnsi="Consolas" w:cs="Consolas"/>
            <w:color w:val="111111"/>
          </w:rPr>
          <w:t>COLLECT_GCC=gcc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99" w:author="Unknown"/>
          <w:rFonts w:ascii="Consolas" w:hAnsi="Consolas" w:cs="Consolas"/>
          <w:color w:val="111111"/>
        </w:rPr>
      </w:pPr>
      <w:ins w:id="100" w:author="Unknown">
        <w:r>
          <w:rPr>
            <w:rFonts w:ascii="Consolas" w:hAnsi="Consolas" w:cs="Consolas"/>
            <w:color w:val="111111"/>
          </w:rPr>
          <w:t>COLLECT_LTO_WRAPPER=/usr/lib/gcc/i686-linux-gnu/4.6/lto-wrapper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01" w:author="Unknown"/>
          <w:rFonts w:ascii="Consolas" w:hAnsi="Consolas" w:cs="Consolas"/>
          <w:color w:val="111111"/>
        </w:rPr>
      </w:pPr>
      <w:ins w:id="102" w:author="Unknown">
        <w:r>
          <w:rPr>
            <w:rFonts w:ascii="Consolas" w:hAnsi="Consolas" w:cs="Consolas"/>
            <w:color w:val="111111"/>
          </w:rPr>
          <w:lastRenderedPageBreak/>
          <w:t>Target: i686-linux-gnu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03" w:author="Unknown"/>
          <w:rFonts w:ascii="Consolas" w:hAnsi="Consolas" w:cs="Consolas"/>
          <w:color w:val="111111"/>
        </w:rPr>
      </w:pPr>
      <w:ins w:id="104" w:author="Unknown">
        <w:r>
          <w:rPr>
            <w:rFonts w:ascii="Consolas" w:hAnsi="Consolas" w:cs="Consolas"/>
            <w:color w:val="111111"/>
          </w:rPr>
          <w:t>Configured with: ../src/configure -v --with-pkgversion='Ubuntu/Linaro 4.6.3-1ubuntu5' --with-bugurl=file:///usr/share/doc/gcc-4.6/README.Bugs --enable-languages=c,c++,fortran,objc,obj-c++ --prefix=/usr --program-suffix=-4.6 --enable-shared --enable-linker-build-id --with-system-zlib --libexecdir=/usr/lib --without-included-gettext --enable-threads=posix --with-gxx-include-dir=/usr/include/c++/4.6 --libdir=/usr/lib --enable-nls --with-sysroot=/ --enable-clocale=gnu --enable-libstdcxx-debug --enable-libstdcxx-time=yes --enable-gnu-unique-object --enable-plugin --enable-objc-gc --enable-targets=all --disable-werror --with-arch-32=i686 --with-tune=generic --enable-checking=release --build=i686-linux-gnu --host=i686-linux-gnu --target=i686-linux-gnu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05" w:author="Unknown"/>
          <w:rFonts w:ascii="Consolas" w:hAnsi="Consolas" w:cs="Consolas"/>
          <w:color w:val="111111"/>
        </w:rPr>
      </w:pPr>
      <w:ins w:id="106" w:author="Unknown">
        <w:r>
          <w:rPr>
            <w:rFonts w:ascii="Consolas" w:hAnsi="Consolas" w:cs="Consolas"/>
            <w:color w:val="111111"/>
          </w:rPr>
          <w:t>Thread model: posix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07" w:author="Unknown"/>
          <w:rFonts w:ascii="Consolas" w:hAnsi="Consolas" w:cs="Consolas"/>
          <w:color w:val="111111"/>
        </w:rPr>
      </w:pPr>
      <w:ins w:id="108" w:author="Unknown">
        <w:r>
          <w:rPr>
            <w:rFonts w:ascii="Consolas" w:hAnsi="Consolas" w:cs="Consolas"/>
            <w:color w:val="111111"/>
          </w:rPr>
          <w:t>gcc version 4.6.3 (Ubuntu/Linaro 4.6.3-1ubuntu5)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09" w:author="Unknown"/>
          <w:rFonts w:ascii="Consolas" w:hAnsi="Consolas" w:cs="Consolas"/>
          <w:color w:val="111111"/>
        </w:rPr>
      </w:pPr>
      <w:ins w:id="110" w:author="Unknown">
        <w:r>
          <w:rPr>
            <w:rFonts w:ascii="Consolas" w:hAnsi="Consolas" w:cs="Consolas"/>
            <w:color w:val="111111"/>
          </w:rPr>
          <w:t>...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11" w:author="Unknown"/>
          <w:rFonts w:ascii="Consolas" w:hAnsi="Consolas" w:cs="Consolas"/>
          <w:color w:val="111111"/>
        </w:rPr>
      </w:pPr>
      <w:ins w:id="112" w:author="Unknown">
        <w:r>
          <w:rPr>
            <w:rFonts w:ascii="Consolas" w:hAnsi="Consolas" w:cs="Consolas"/>
            <w:color w:val="111111"/>
          </w:rPr>
          <w:t>...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13" w:author="Unknown"/>
          <w:rFonts w:ascii="Consolas" w:hAnsi="Consolas" w:cs="Consolas"/>
          <w:color w:val="111111"/>
        </w:rPr>
      </w:pPr>
      <w:ins w:id="114" w:author="Unknown">
        <w:r>
          <w:rPr>
            <w:rFonts w:ascii="Consolas" w:hAnsi="Consolas" w:cs="Consolas"/>
            <w:color w:val="111111"/>
          </w:rPr>
          <w:t>...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115" w:author="Unknown"/>
          <w:rFonts w:ascii="Georgia" w:hAnsi="Georgia"/>
          <w:color w:val="111111"/>
        </w:rPr>
      </w:pPr>
      <w:ins w:id="116" w:author="Unknown">
        <w:r>
          <w:rPr>
            <w:rFonts w:ascii="Georgia" w:hAnsi="Georgia"/>
            <w:color w:val="111111"/>
          </w:rPr>
          <w:t>So we see that detailed information was produced in the output.</w:t>
        </w:r>
      </w:ins>
    </w:p>
    <w:p w:rsidR="00A51258" w:rsidRDefault="00A51258" w:rsidP="00A51258">
      <w:pPr>
        <w:pStyle w:val="Heading3"/>
        <w:shd w:val="clear" w:color="auto" w:fill="FFFFFF"/>
        <w:spacing w:before="440" w:after="147" w:line="293" w:lineRule="atLeast"/>
        <w:rPr>
          <w:ins w:id="117" w:author="Unknown"/>
          <w:rFonts w:ascii="Georgia" w:hAnsi="Georgia"/>
          <w:b w:val="0"/>
          <w:bCs w:val="0"/>
          <w:color w:val="111111"/>
          <w:sz w:val="31"/>
          <w:szCs w:val="31"/>
        </w:rPr>
      </w:pPr>
      <w:ins w:id="118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10. Enable the support of ISO C89 programs using -ansi option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119" w:author="Unknown"/>
          <w:rFonts w:ascii="Georgia" w:hAnsi="Georgia"/>
          <w:color w:val="111111"/>
        </w:rPr>
      </w:pPr>
      <w:ins w:id="120" w:author="Unknown">
        <w:r>
          <w:rPr>
            <w:rFonts w:ascii="Georgia" w:hAnsi="Georgia"/>
            <w:color w:val="111111"/>
          </w:rPr>
          <w:t>Through -ansi option the support for ISO C89 style is enabled.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121" w:author="Unknown"/>
          <w:rFonts w:ascii="Georgia" w:hAnsi="Georgia"/>
          <w:color w:val="111111"/>
        </w:rPr>
      </w:pPr>
      <w:ins w:id="122" w:author="Unknown">
        <w:r>
          <w:rPr>
            <w:rFonts w:ascii="Georgia" w:hAnsi="Georgia"/>
            <w:color w:val="111111"/>
          </w:rPr>
          <w:t>Consider the following code :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23" w:author="Unknown"/>
          <w:rFonts w:ascii="Consolas" w:hAnsi="Consolas" w:cs="Consolas"/>
          <w:color w:val="111111"/>
        </w:rPr>
      </w:pPr>
      <w:ins w:id="124" w:author="Unknown">
        <w:r>
          <w:rPr>
            <w:rFonts w:ascii="Consolas" w:hAnsi="Consolas" w:cs="Consolas"/>
            <w:color w:val="111111"/>
          </w:rPr>
          <w:t>#include&lt;stdio.h&gt;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25" w:author="Unknown"/>
          <w:rFonts w:ascii="Consolas" w:hAnsi="Consolas" w:cs="Consolas"/>
          <w:color w:val="111111"/>
        </w:rPr>
      </w:pPr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26" w:author="Unknown"/>
          <w:rFonts w:ascii="Consolas" w:hAnsi="Consolas" w:cs="Consolas"/>
          <w:color w:val="111111"/>
        </w:rPr>
      </w:pPr>
      <w:ins w:id="127" w:author="Unknown">
        <w:r>
          <w:rPr>
            <w:rFonts w:ascii="Consolas" w:hAnsi="Consolas" w:cs="Consolas"/>
            <w:color w:val="111111"/>
          </w:rPr>
          <w:t>int main(void)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28" w:author="Unknown"/>
          <w:rFonts w:ascii="Consolas" w:hAnsi="Consolas" w:cs="Consolas"/>
          <w:color w:val="111111"/>
        </w:rPr>
      </w:pPr>
      <w:ins w:id="129" w:author="Unknown">
        <w:r>
          <w:rPr>
            <w:rFonts w:ascii="Consolas" w:hAnsi="Consolas" w:cs="Consolas"/>
            <w:color w:val="111111"/>
          </w:rPr>
          <w:t>{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30" w:author="Unknown"/>
          <w:rFonts w:ascii="Consolas" w:hAnsi="Consolas" w:cs="Consolas"/>
          <w:color w:val="111111"/>
        </w:rPr>
      </w:pPr>
      <w:ins w:id="131" w:author="Unknown">
        <w:r>
          <w:rPr>
            <w:rFonts w:ascii="Consolas" w:hAnsi="Consolas" w:cs="Consolas"/>
            <w:color w:val="111111"/>
          </w:rPr>
          <w:t xml:space="preserve">  // Print the string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32" w:author="Unknown"/>
          <w:rFonts w:ascii="Consolas" w:hAnsi="Consolas" w:cs="Consolas"/>
          <w:color w:val="111111"/>
        </w:rPr>
      </w:pPr>
      <w:ins w:id="133" w:author="Unknown">
        <w:r>
          <w:rPr>
            <w:rFonts w:ascii="Consolas" w:hAnsi="Consolas" w:cs="Consolas"/>
            <w:color w:val="111111"/>
          </w:rPr>
          <w:t xml:space="preserve">   printf("\n The Geek Stuff\n");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34" w:author="Unknown"/>
          <w:rFonts w:ascii="Consolas" w:hAnsi="Consolas" w:cs="Consolas"/>
          <w:color w:val="111111"/>
        </w:rPr>
      </w:pPr>
      <w:ins w:id="135" w:author="Unknown">
        <w:r>
          <w:rPr>
            <w:rFonts w:ascii="Consolas" w:hAnsi="Consolas" w:cs="Consolas"/>
            <w:color w:val="111111"/>
          </w:rPr>
          <w:t xml:space="preserve">   return 0;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36" w:author="Unknown"/>
          <w:rFonts w:ascii="Consolas" w:hAnsi="Consolas" w:cs="Consolas"/>
          <w:color w:val="111111"/>
        </w:rPr>
      </w:pPr>
      <w:ins w:id="137" w:author="Unknown">
        <w:r>
          <w:rPr>
            <w:rFonts w:ascii="Consolas" w:hAnsi="Consolas" w:cs="Consolas"/>
            <w:color w:val="111111"/>
          </w:rPr>
          <w:t>}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138" w:author="Unknown"/>
          <w:rFonts w:ascii="Georgia" w:hAnsi="Georgia"/>
          <w:color w:val="111111"/>
        </w:rPr>
      </w:pPr>
      <w:ins w:id="139" w:author="Unknown">
        <w:r>
          <w:rPr>
            <w:rFonts w:ascii="Georgia" w:hAnsi="Georgia"/>
            <w:color w:val="111111"/>
          </w:rPr>
          <w:t>If the above code is compiled with -ansi option then gcc would produce an error because the C++ comments are not allowed in ISO C89 style.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140" w:author="Unknown"/>
          <w:rFonts w:ascii="Georgia" w:hAnsi="Georgia"/>
          <w:color w:val="111111"/>
        </w:rPr>
      </w:pPr>
      <w:ins w:id="141" w:author="Unknown">
        <w:r>
          <w:rPr>
            <w:rFonts w:ascii="Georgia" w:hAnsi="Georgia"/>
            <w:color w:val="111111"/>
          </w:rPr>
          <w:t>Here is the output :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42" w:author="Unknown"/>
          <w:rFonts w:ascii="Consolas" w:hAnsi="Consolas" w:cs="Consolas"/>
          <w:color w:val="111111"/>
        </w:rPr>
      </w:pPr>
      <w:ins w:id="143" w:author="Unknown">
        <w:r>
          <w:rPr>
            <w:rFonts w:ascii="Consolas" w:hAnsi="Consolas" w:cs="Consolas"/>
            <w:color w:val="111111"/>
          </w:rPr>
          <w:t>$ gcc -Wall -ansi main.c -o main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44" w:author="Unknown"/>
          <w:rFonts w:ascii="Consolas" w:hAnsi="Consolas" w:cs="Consolas"/>
          <w:color w:val="111111"/>
        </w:rPr>
      </w:pPr>
      <w:ins w:id="145" w:author="Unknown">
        <w:r>
          <w:rPr>
            <w:rFonts w:ascii="Consolas" w:hAnsi="Consolas" w:cs="Consolas"/>
            <w:color w:val="111111"/>
          </w:rPr>
          <w:t>main.c: In function â€˜mainâ€™: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46" w:author="Unknown"/>
          <w:rFonts w:ascii="Consolas" w:hAnsi="Consolas" w:cs="Consolas"/>
          <w:color w:val="111111"/>
        </w:rPr>
      </w:pPr>
      <w:ins w:id="147" w:author="Unknown">
        <w:r>
          <w:rPr>
            <w:rFonts w:ascii="Consolas" w:hAnsi="Consolas" w:cs="Consolas"/>
            <w:color w:val="111111"/>
          </w:rPr>
          <w:t>main.c:5:3: error: expected expression before â€˜/â€™ token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148" w:author="Unknown"/>
          <w:rFonts w:ascii="Georgia" w:hAnsi="Georgia"/>
          <w:color w:val="111111"/>
        </w:rPr>
      </w:pPr>
      <w:ins w:id="149" w:author="Unknown">
        <w:r>
          <w:rPr>
            <w:rFonts w:ascii="Georgia" w:hAnsi="Georgia"/>
            <w:color w:val="111111"/>
          </w:rPr>
          <w:t>So we see that gcc threw an error related to commenting style.</w:t>
        </w:r>
      </w:ins>
    </w:p>
    <w:p w:rsidR="00A51258" w:rsidRDefault="00A51258" w:rsidP="00A51258">
      <w:pPr>
        <w:pStyle w:val="Heading3"/>
        <w:shd w:val="clear" w:color="auto" w:fill="FFFFFF"/>
        <w:spacing w:before="440" w:after="147" w:line="293" w:lineRule="atLeast"/>
        <w:rPr>
          <w:ins w:id="150" w:author="Unknown"/>
          <w:rFonts w:ascii="Georgia" w:hAnsi="Georgia"/>
          <w:b w:val="0"/>
          <w:bCs w:val="0"/>
          <w:color w:val="111111"/>
          <w:sz w:val="31"/>
          <w:szCs w:val="31"/>
        </w:rPr>
      </w:pPr>
      <w:ins w:id="151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11. Interpret char as unsigned char using -funsigned-char option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152" w:author="Unknown"/>
          <w:rFonts w:ascii="Georgia" w:hAnsi="Georgia"/>
          <w:color w:val="111111"/>
        </w:rPr>
      </w:pPr>
      <w:ins w:id="153" w:author="Unknown">
        <w:r>
          <w:rPr>
            <w:rFonts w:ascii="Georgia" w:hAnsi="Georgia"/>
            <w:color w:val="111111"/>
          </w:rPr>
          <w:t>Through this option, the char type is treated as unsigned type.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154" w:author="Unknown"/>
          <w:rFonts w:ascii="Georgia" w:hAnsi="Georgia"/>
          <w:color w:val="111111"/>
        </w:rPr>
      </w:pPr>
      <w:ins w:id="155" w:author="Unknown">
        <w:r>
          <w:rPr>
            <w:rFonts w:ascii="Georgia" w:hAnsi="Georgia"/>
            <w:color w:val="111111"/>
          </w:rPr>
          <w:lastRenderedPageBreak/>
          <w:t>Here is an example :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56" w:author="Unknown"/>
          <w:rFonts w:ascii="Consolas" w:hAnsi="Consolas" w:cs="Consolas"/>
          <w:color w:val="111111"/>
        </w:rPr>
      </w:pPr>
      <w:ins w:id="157" w:author="Unknown">
        <w:r>
          <w:rPr>
            <w:rFonts w:ascii="Consolas" w:hAnsi="Consolas" w:cs="Consolas"/>
            <w:color w:val="111111"/>
          </w:rPr>
          <w:t>#include&lt;stdio.h&gt;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58" w:author="Unknown"/>
          <w:rFonts w:ascii="Consolas" w:hAnsi="Consolas" w:cs="Consolas"/>
          <w:color w:val="111111"/>
        </w:rPr>
      </w:pPr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59" w:author="Unknown"/>
          <w:rFonts w:ascii="Consolas" w:hAnsi="Consolas" w:cs="Consolas"/>
          <w:color w:val="111111"/>
        </w:rPr>
      </w:pPr>
      <w:ins w:id="160" w:author="Unknown">
        <w:r>
          <w:rPr>
            <w:rFonts w:ascii="Consolas" w:hAnsi="Consolas" w:cs="Consolas"/>
            <w:color w:val="111111"/>
          </w:rPr>
          <w:t>int main(void)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61" w:author="Unknown"/>
          <w:rFonts w:ascii="Consolas" w:hAnsi="Consolas" w:cs="Consolas"/>
          <w:color w:val="111111"/>
        </w:rPr>
      </w:pPr>
      <w:ins w:id="162" w:author="Unknown">
        <w:r>
          <w:rPr>
            <w:rFonts w:ascii="Consolas" w:hAnsi="Consolas" w:cs="Consolas"/>
            <w:color w:val="111111"/>
          </w:rPr>
          <w:t>{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63" w:author="Unknown"/>
          <w:rFonts w:ascii="Consolas" w:hAnsi="Consolas" w:cs="Consolas"/>
          <w:color w:val="111111"/>
        </w:rPr>
      </w:pPr>
      <w:ins w:id="164" w:author="Unknown">
        <w:r>
          <w:rPr>
            <w:rFonts w:ascii="Consolas" w:hAnsi="Consolas" w:cs="Consolas"/>
            <w:color w:val="111111"/>
          </w:rPr>
          <w:t xml:space="preserve">  char c = -10;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65" w:author="Unknown"/>
          <w:rFonts w:ascii="Consolas" w:hAnsi="Consolas" w:cs="Consolas"/>
          <w:color w:val="111111"/>
        </w:rPr>
      </w:pPr>
      <w:ins w:id="166" w:author="Unknown">
        <w:r>
          <w:rPr>
            <w:rFonts w:ascii="Consolas" w:hAnsi="Consolas" w:cs="Consolas"/>
            <w:color w:val="111111"/>
          </w:rPr>
          <w:t xml:space="preserve">  // Print the string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67" w:author="Unknown"/>
          <w:rFonts w:ascii="Consolas" w:hAnsi="Consolas" w:cs="Consolas"/>
          <w:color w:val="111111"/>
        </w:rPr>
      </w:pPr>
      <w:ins w:id="168" w:author="Unknown">
        <w:r>
          <w:rPr>
            <w:rFonts w:ascii="Consolas" w:hAnsi="Consolas" w:cs="Consolas"/>
            <w:color w:val="111111"/>
          </w:rPr>
          <w:t xml:space="preserve">   printf("\n The Geek Stuff [%d]\n", c);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69" w:author="Unknown"/>
          <w:rFonts w:ascii="Consolas" w:hAnsi="Consolas" w:cs="Consolas"/>
          <w:color w:val="111111"/>
        </w:rPr>
      </w:pPr>
      <w:ins w:id="170" w:author="Unknown">
        <w:r>
          <w:rPr>
            <w:rFonts w:ascii="Consolas" w:hAnsi="Consolas" w:cs="Consolas"/>
            <w:color w:val="111111"/>
          </w:rPr>
          <w:t xml:space="preserve">   return 0;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71" w:author="Unknown"/>
          <w:rFonts w:ascii="Consolas" w:hAnsi="Consolas" w:cs="Consolas"/>
          <w:color w:val="111111"/>
        </w:rPr>
      </w:pPr>
      <w:ins w:id="172" w:author="Unknown">
        <w:r>
          <w:rPr>
            <w:rFonts w:ascii="Consolas" w:hAnsi="Consolas" w:cs="Consolas"/>
            <w:color w:val="111111"/>
          </w:rPr>
          <w:t>}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173" w:author="Unknown"/>
          <w:rFonts w:ascii="Georgia" w:hAnsi="Georgia"/>
          <w:color w:val="111111"/>
        </w:rPr>
      </w:pPr>
      <w:ins w:id="174" w:author="Unknown">
        <w:r>
          <w:rPr>
            <w:rFonts w:ascii="Georgia" w:hAnsi="Georgia"/>
            <w:color w:val="111111"/>
          </w:rPr>
          <w:t>When the above code is compiled with funsigned-char option, here is the output :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75" w:author="Unknown"/>
          <w:rFonts w:ascii="Consolas" w:hAnsi="Consolas" w:cs="Consolas"/>
          <w:color w:val="111111"/>
        </w:rPr>
      </w:pPr>
      <w:ins w:id="176" w:author="Unknown">
        <w:r>
          <w:rPr>
            <w:rFonts w:ascii="Consolas" w:hAnsi="Consolas" w:cs="Consolas"/>
            <w:color w:val="111111"/>
          </w:rPr>
          <w:t>$ gcc -Wall -funsigned-char main.c -o main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77" w:author="Unknown"/>
          <w:rFonts w:ascii="Consolas" w:hAnsi="Consolas" w:cs="Consolas"/>
          <w:color w:val="111111"/>
        </w:rPr>
      </w:pPr>
      <w:ins w:id="178" w:author="Unknown">
        <w:r>
          <w:rPr>
            <w:rFonts w:ascii="Consolas" w:hAnsi="Consolas" w:cs="Consolas"/>
            <w:color w:val="111111"/>
          </w:rPr>
          <w:t>$ ./main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79" w:author="Unknown"/>
          <w:rFonts w:ascii="Consolas" w:hAnsi="Consolas" w:cs="Consolas"/>
          <w:color w:val="111111"/>
        </w:rPr>
      </w:pPr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80" w:author="Unknown"/>
          <w:rFonts w:ascii="Consolas" w:hAnsi="Consolas" w:cs="Consolas"/>
          <w:color w:val="111111"/>
        </w:rPr>
      </w:pPr>
      <w:ins w:id="181" w:author="Unknown">
        <w:r>
          <w:rPr>
            <w:rFonts w:ascii="Consolas" w:hAnsi="Consolas" w:cs="Consolas"/>
            <w:color w:val="111111"/>
          </w:rPr>
          <w:t xml:space="preserve"> The Geek Stuff [246]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182" w:author="Unknown"/>
          <w:rFonts w:ascii="Georgia" w:hAnsi="Georgia"/>
          <w:color w:val="111111"/>
        </w:rPr>
      </w:pPr>
      <w:ins w:id="183" w:author="Unknown">
        <w:r>
          <w:rPr>
            <w:rFonts w:ascii="Georgia" w:hAnsi="Georgia"/>
            <w:color w:val="111111"/>
          </w:rPr>
          <w:t>So we see that the char was indeed treated as unsigned.</w:t>
        </w:r>
      </w:ins>
    </w:p>
    <w:p w:rsidR="00A51258" w:rsidRDefault="00A51258" w:rsidP="00A51258">
      <w:pPr>
        <w:pStyle w:val="Heading3"/>
        <w:shd w:val="clear" w:color="auto" w:fill="FFFFFF"/>
        <w:spacing w:before="440" w:after="147" w:line="293" w:lineRule="atLeast"/>
        <w:rPr>
          <w:ins w:id="184" w:author="Unknown"/>
          <w:rFonts w:ascii="Georgia" w:hAnsi="Georgia"/>
          <w:b w:val="0"/>
          <w:bCs w:val="0"/>
          <w:color w:val="111111"/>
          <w:sz w:val="31"/>
          <w:szCs w:val="31"/>
        </w:rPr>
      </w:pPr>
      <w:ins w:id="185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lastRenderedPageBreak/>
          <w:t>12. Interpret char as signed char using -fsigned-char option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186" w:author="Unknown"/>
          <w:rFonts w:ascii="Georgia" w:hAnsi="Georgia"/>
          <w:color w:val="111111"/>
        </w:rPr>
      </w:pPr>
      <w:ins w:id="187" w:author="Unknown">
        <w:r>
          <w:rPr>
            <w:rFonts w:ascii="Georgia" w:hAnsi="Georgia"/>
            <w:color w:val="111111"/>
          </w:rPr>
          <w:t>This is the opposite of what we discussed in (12) above. Using this flag, the char variables are treated as signed.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188" w:author="Unknown"/>
          <w:rFonts w:ascii="Georgia" w:hAnsi="Georgia"/>
          <w:color w:val="111111"/>
        </w:rPr>
      </w:pPr>
      <w:ins w:id="189" w:author="Unknown">
        <w:r>
          <w:rPr>
            <w:rFonts w:ascii="Georgia" w:hAnsi="Georgia"/>
            <w:color w:val="111111"/>
          </w:rPr>
          <w:t>Here is an example :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90" w:author="Unknown"/>
          <w:rFonts w:ascii="Consolas" w:hAnsi="Consolas" w:cs="Consolas"/>
          <w:color w:val="111111"/>
        </w:rPr>
      </w:pPr>
      <w:ins w:id="191" w:author="Unknown">
        <w:r>
          <w:rPr>
            <w:rFonts w:ascii="Consolas" w:hAnsi="Consolas" w:cs="Consolas"/>
            <w:color w:val="111111"/>
          </w:rPr>
          <w:t>$ gcc -Wall -fsigned-char main.c -o main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92" w:author="Unknown"/>
          <w:rFonts w:ascii="Consolas" w:hAnsi="Consolas" w:cs="Consolas"/>
          <w:color w:val="111111"/>
        </w:rPr>
      </w:pPr>
      <w:ins w:id="193" w:author="Unknown">
        <w:r>
          <w:rPr>
            <w:rFonts w:ascii="Consolas" w:hAnsi="Consolas" w:cs="Consolas"/>
            <w:color w:val="111111"/>
          </w:rPr>
          <w:t>$ ./main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94" w:author="Unknown"/>
          <w:rFonts w:ascii="Consolas" w:hAnsi="Consolas" w:cs="Consolas"/>
          <w:color w:val="111111"/>
        </w:rPr>
      </w:pPr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195" w:author="Unknown"/>
          <w:rFonts w:ascii="Consolas" w:hAnsi="Consolas" w:cs="Consolas"/>
          <w:color w:val="111111"/>
        </w:rPr>
      </w:pPr>
      <w:ins w:id="196" w:author="Unknown">
        <w:r>
          <w:rPr>
            <w:rFonts w:ascii="Consolas" w:hAnsi="Consolas" w:cs="Consolas"/>
            <w:color w:val="111111"/>
          </w:rPr>
          <w:t xml:space="preserve"> The Geek Stuff [-10]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197" w:author="Unknown"/>
          <w:rFonts w:ascii="Georgia" w:hAnsi="Georgia"/>
          <w:color w:val="111111"/>
        </w:rPr>
      </w:pPr>
      <w:ins w:id="198" w:author="Unknown">
        <w:r>
          <w:rPr>
            <w:rFonts w:ascii="Georgia" w:hAnsi="Georgia"/>
            <w:color w:val="111111"/>
          </w:rPr>
          <w:t>The output confirms that char was treated as signed.</w:t>
        </w:r>
      </w:ins>
    </w:p>
    <w:p w:rsidR="00A51258" w:rsidRDefault="00A51258" w:rsidP="00A51258">
      <w:pPr>
        <w:pStyle w:val="Heading3"/>
        <w:shd w:val="clear" w:color="auto" w:fill="FFFFFF"/>
        <w:spacing w:before="440" w:after="147" w:line="293" w:lineRule="atLeast"/>
        <w:rPr>
          <w:ins w:id="199" w:author="Unknown"/>
          <w:rFonts w:ascii="Georgia" w:hAnsi="Georgia"/>
          <w:b w:val="0"/>
          <w:bCs w:val="0"/>
          <w:color w:val="111111"/>
          <w:sz w:val="31"/>
          <w:szCs w:val="31"/>
        </w:rPr>
      </w:pPr>
      <w:ins w:id="200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13. Use compile time macros using -D option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201" w:author="Unknown"/>
          <w:rFonts w:ascii="Georgia" w:hAnsi="Georgia"/>
          <w:color w:val="111111"/>
        </w:rPr>
      </w:pPr>
      <w:ins w:id="202" w:author="Unknown">
        <w:r>
          <w:rPr>
            <w:rFonts w:ascii="Georgia" w:hAnsi="Georgia"/>
            <w:color w:val="111111"/>
          </w:rPr>
          <w:t>The compiler option D can be used to define compile time macros in code.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203" w:author="Unknown"/>
          <w:rFonts w:ascii="Georgia" w:hAnsi="Georgia"/>
          <w:color w:val="111111"/>
        </w:rPr>
      </w:pPr>
      <w:ins w:id="204" w:author="Unknown">
        <w:r>
          <w:rPr>
            <w:rFonts w:ascii="Georgia" w:hAnsi="Georgia"/>
            <w:color w:val="111111"/>
          </w:rPr>
          <w:t>Here is an example :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05" w:author="Unknown"/>
          <w:rFonts w:ascii="Consolas" w:hAnsi="Consolas" w:cs="Consolas"/>
          <w:color w:val="111111"/>
        </w:rPr>
      </w:pPr>
      <w:ins w:id="206" w:author="Unknown">
        <w:r>
          <w:rPr>
            <w:rFonts w:ascii="Consolas" w:hAnsi="Consolas" w:cs="Consolas"/>
            <w:color w:val="111111"/>
          </w:rPr>
          <w:t>#include&lt;stdio.h&gt;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07" w:author="Unknown"/>
          <w:rFonts w:ascii="Consolas" w:hAnsi="Consolas" w:cs="Consolas"/>
          <w:color w:val="111111"/>
        </w:rPr>
      </w:pPr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08" w:author="Unknown"/>
          <w:rFonts w:ascii="Consolas" w:hAnsi="Consolas" w:cs="Consolas"/>
          <w:color w:val="111111"/>
        </w:rPr>
      </w:pPr>
      <w:ins w:id="209" w:author="Unknown">
        <w:r>
          <w:rPr>
            <w:rFonts w:ascii="Consolas" w:hAnsi="Consolas" w:cs="Consolas"/>
            <w:color w:val="111111"/>
          </w:rPr>
          <w:t>int main(void)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10" w:author="Unknown"/>
          <w:rFonts w:ascii="Consolas" w:hAnsi="Consolas" w:cs="Consolas"/>
          <w:color w:val="111111"/>
        </w:rPr>
      </w:pPr>
      <w:ins w:id="211" w:author="Unknown">
        <w:r>
          <w:rPr>
            <w:rFonts w:ascii="Consolas" w:hAnsi="Consolas" w:cs="Consolas"/>
            <w:color w:val="111111"/>
          </w:rPr>
          <w:t>{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12" w:author="Unknown"/>
          <w:rFonts w:ascii="Consolas" w:hAnsi="Consolas" w:cs="Consolas"/>
          <w:color w:val="111111"/>
        </w:rPr>
      </w:pPr>
      <w:ins w:id="213" w:author="Unknown">
        <w:r>
          <w:rPr>
            <w:rFonts w:ascii="Consolas" w:hAnsi="Consolas" w:cs="Consolas"/>
            <w:color w:val="111111"/>
          </w:rPr>
          <w:t>#ifdef MY_MACRO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14" w:author="Unknown"/>
          <w:rFonts w:ascii="Consolas" w:hAnsi="Consolas" w:cs="Consolas"/>
          <w:color w:val="111111"/>
        </w:rPr>
      </w:pPr>
      <w:ins w:id="215" w:author="Unknown">
        <w:r>
          <w:rPr>
            <w:rFonts w:ascii="Consolas" w:hAnsi="Consolas" w:cs="Consolas"/>
            <w:color w:val="111111"/>
          </w:rPr>
          <w:lastRenderedPageBreak/>
          <w:t xml:space="preserve">  printf("\n Macro defined \n");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16" w:author="Unknown"/>
          <w:rFonts w:ascii="Consolas" w:hAnsi="Consolas" w:cs="Consolas"/>
          <w:color w:val="111111"/>
        </w:rPr>
      </w:pPr>
      <w:ins w:id="217" w:author="Unknown">
        <w:r>
          <w:rPr>
            <w:rFonts w:ascii="Consolas" w:hAnsi="Consolas" w:cs="Consolas"/>
            <w:color w:val="111111"/>
          </w:rPr>
          <w:t>#endif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18" w:author="Unknown"/>
          <w:rFonts w:ascii="Consolas" w:hAnsi="Consolas" w:cs="Consolas"/>
          <w:color w:val="111111"/>
        </w:rPr>
      </w:pPr>
      <w:ins w:id="219" w:author="Unknown">
        <w:r>
          <w:rPr>
            <w:rFonts w:ascii="Consolas" w:hAnsi="Consolas" w:cs="Consolas"/>
            <w:color w:val="111111"/>
          </w:rPr>
          <w:t xml:space="preserve">  char c = -10;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20" w:author="Unknown"/>
          <w:rFonts w:ascii="Consolas" w:hAnsi="Consolas" w:cs="Consolas"/>
          <w:color w:val="111111"/>
        </w:rPr>
      </w:pPr>
      <w:ins w:id="221" w:author="Unknown">
        <w:r>
          <w:rPr>
            <w:rFonts w:ascii="Consolas" w:hAnsi="Consolas" w:cs="Consolas"/>
            <w:color w:val="111111"/>
          </w:rPr>
          <w:t xml:space="preserve">  // Print the string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22" w:author="Unknown"/>
          <w:rFonts w:ascii="Consolas" w:hAnsi="Consolas" w:cs="Consolas"/>
          <w:color w:val="111111"/>
        </w:rPr>
      </w:pPr>
      <w:ins w:id="223" w:author="Unknown">
        <w:r>
          <w:rPr>
            <w:rFonts w:ascii="Consolas" w:hAnsi="Consolas" w:cs="Consolas"/>
            <w:color w:val="111111"/>
          </w:rPr>
          <w:t xml:space="preserve">   printf("\n The Geek Stuff [%d]\n", c);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24" w:author="Unknown"/>
          <w:rFonts w:ascii="Consolas" w:hAnsi="Consolas" w:cs="Consolas"/>
          <w:color w:val="111111"/>
        </w:rPr>
      </w:pPr>
      <w:ins w:id="225" w:author="Unknown">
        <w:r>
          <w:rPr>
            <w:rFonts w:ascii="Consolas" w:hAnsi="Consolas" w:cs="Consolas"/>
            <w:color w:val="111111"/>
          </w:rPr>
          <w:t xml:space="preserve">   return 0;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26" w:author="Unknown"/>
          <w:rFonts w:ascii="Consolas" w:hAnsi="Consolas" w:cs="Consolas"/>
          <w:color w:val="111111"/>
        </w:rPr>
      </w:pPr>
      <w:ins w:id="227" w:author="Unknown">
        <w:r>
          <w:rPr>
            <w:rFonts w:ascii="Consolas" w:hAnsi="Consolas" w:cs="Consolas"/>
            <w:color w:val="111111"/>
          </w:rPr>
          <w:t>}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228" w:author="Unknown"/>
          <w:rFonts w:ascii="Georgia" w:hAnsi="Georgia"/>
          <w:color w:val="111111"/>
        </w:rPr>
      </w:pPr>
      <w:ins w:id="229" w:author="Unknown">
        <w:r>
          <w:rPr>
            <w:rFonts w:ascii="Georgia" w:hAnsi="Georgia"/>
            <w:color w:val="111111"/>
          </w:rPr>
          <w:t>The compiler option -D can be used to define the macro MY_MACRO from command line.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30" w:author="Unknown"/>
          <w:rFonts w:ascii="Consolas" w:hAnsi="Consolas" w:cs="Consolas"/>
          <w:color w:val="111111"/>
        </w:rPr>
      </w:pPr>
      <w:ins w:id="231" w:author="Unknown">
        <w:r>
          <w:rPr>
            <w:rFonts w:ascii="Consolas" w:hAnsi="Consolas" w:cs="Consolas"/>
            <w:color w:val="111111"/>
          </w:rPr>
          <w:t>$ gcc -Wall -DMY_MACRO main.c -o main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32" w:author="Unknown"/>
          <w:rFonts w:ascii="Consolas" w:hAnsi="Consolas" w:cs="Consolas"/>
          <w:color w:val="111111"/>
        </w:rPr>
      </w:pPr>
      <w:ins w:id="233" w:author="Unknown">
        <w:r>
          <w:rPr>
            <w:rFonts w:ascii="Consolas" w:hAnsi="Consolas" w:cs="Consolas"/>
            <w:color w:val="111111"/>
          </w:rPr>
          <w:t>$ ./main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34" w:author="Unknown"/>
          <w:rFonts w:ascii="Consolas" w:hAnsi="Consolas" w:cs="Consolas"/>
          <w:color w:val="111111"/>
        </w:rPr>
      </w:pPr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35" w:author="Unknown"/>
          <w:rFonts w:ascii="Consolas" w:hAnsi="Consolas" w:cs="Consolas"/>
          <w:color w:val="111111"/>
        </w:rPr>
      </w:pPr>
      <w:ins w:id="236" w:author="Unknown">
        <w:r>
          <w:rPr>
            <w:rFonts w:ascii="Consolas" w:hAnsi="Consolas" w:cs="Consolas"/>
            <w:color w:val="111111"/>
          </w:rPr>
          <w:t xml:space="preserve"> Macro defined 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37" w:author="Unknown"/>
          <w:rFonts w:ascii="Consolas" w:hAnsi="Consolas" w:cs="Consolas"/>
          <w:color w:val="111111"/>
        </w:rPr>
      </w:pPr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38" w:author="Unknown"/>
          <w:rFonts w:ascii="Consolas" w:hAnsi="Consolas" w:cs="Consolas"/>
          <w:color w:val="111111"/>
        </w:rPr>
      </w:pPr>
      <w:ins w:id="239" w:author="Unknown">
        <w:r>
          <w:rPr>
            <w:rFonts w:ascii="Consolas" w:hAnsi="Consolas" w:cs="Consolas"/>
            <w:color w:val="111111"/>
          </w:rPr>
          <w:t xml:space="preserve"> The Geek Stuff [-10]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240" w:author="Unknown"/>
          <w:rFonts w:ascii="Georgia" w:hAnsi="Georgia"/>
          <w:color w:val="111111"/>
        </w:rPr>
      </w:pPr>
      <w:ins w:id="241" w:author="Unknown">
        <w:r>
          <w:rPr>
            <w:rFonts w:ascii="Georgia" w:hAnsi="Georgia"/>
            <w:color w:val="111111"/>
          </w:rPr>
          <w:t>The print related to macro in the output confirms that the macro was defined.</w:t>
        </w:r>
      </w:ins>
    </w:p>
    <w:p w:rsidR="00A51258" w:rsidRDefault="00A51258" w:rsidP="00A51258">
      <w:pPr>
        <w:pStyle w:val="Heading3"/>
        <w:shd w:val="clear" w:color="auto" w:fill="FFFFFF"/>
        <w:spacing w:before="440" w:after="147" w:line="293" w:lineRule="atLeast"/>
        <w:rPr>
          <w:ins w:id="242" w:author="Unknown"/>
          <w:rFonts w:ascii="Georgia" w:hAnsi="Georgia"/>
          <w:b w:val="0"/>
          <w:bCs w:val="0"/>
          <w:color w:val="111111"/>
          <w:sz w:val="31"/>
          <w:szCs w:val="31"/>
        </w:rPr>
      </w:pPr>
      <w:ins w:id="243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lastRenderedPageBreak/>
          <w:t>14. Convert warnings into errors with -Werror option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244" w:author="Unknown"/>
          <w:rFonts w:ascii="Georgia" w:hAnsi="Georgia"/>
          <w:color w:val="111111"/>
        </w:rPr>
      </w:pPr>
      <w:ins w:id="245" w:author="Unknown">
        <w:r>
          <w:rPr>
            <w:rFonts w:ascii="Georgia" w:hAnsi="Georgia"/>
            <w:color w:val="111111"/>
          </w:rPr>
          <w:t>Through this option, any warning that gcc could report gets converted into error.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246" w:author="Unknown"/>
          <w:rFonts w:ascii="Georgia" w:hAnsi="Georgia"/>
          <w:color w:val="111111"/>
        </w:rPr>
      </w:pPr>
      <w:ins w:id="247" w:author="Unknown">
        <w:r>
          <w:rPr>
            <w:rFonts w:ascii="Georgia" w:hAnsi="Georgia"/>
            <w:color w:val="111111"/>
          </w:rPr>
          <w:t>Here is an example :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48" w:author="Unknown"/>
          <w:rFonts w:ascii="Consolas" w:hAnsi="Consolas" w:cs="Consolas"/>
          <w:color w:val="111111"/>
        </w:rPr>
      </w:pPr>
      <w:ins w:id="249" w:author="Unknown">
        <w:r>
          <w:rPr>
            <w:rFonts w:ascii="Consolas" w:hAnsi="Consolas" w:cs="Consolas"/>
            <w:color w:val="111111"/>
          </w:rPr>
          <w:t>#include&lt;stdio.h&gt;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50" w:author="Unknown"/>
          <w:rFonts w:ascii="Consolas" w:hAnsi="Consolas" w:cs="Consolas"/>
          <w:color w:val="111111"/>
        </w:rPr>
      </w:pPr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51" w:author="Unknown"/>
          <w:rFonts w:ascii="Consolas" w:hAnsi="Consolas" w:cs="Consolas"/>
          <w:color w:val="111111"/>
        </w:rPr>
      </w:pPr>
      <w:ins w:id="252" w:author="Unknown">
        <w:r>
          <w:rPr>
            <w:rFonts w:ascii="Consolas" w:hAnsi="Consolas" w:cs="Consolas"/>
            <w:color w:val="111111"/>
          </w:rPr>
          <w:t>int main(void)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53" w:author="Unknown"/>
          <w:rFonts w:ascii="Consolas" w:hAnsi="Consolas" w:cs="Consolas"/>
          <w:color w:val="111111"/>
        </w:rPr>
      </w:pPr>
      <w:ins w:id="254" w:author="Unknown">
        <w:r>
          <w:rPr>
            <w:rFonts w:ascii="Consolas" w:hAnsi="Consolas" w:cs="Consolas"/>
            <w:color w:val="111111"/>
          </w:rPr>
          <w:t>{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55" w:author="Unknown"/>
          <w:rFonts w:ascii="Consolas" w:hAnsi="Consolas" w:cs="Consolas"/>
          <w:color w:val="111111"/>
        </w:rPr>
      </w:pPr>
      <w:ins w:id="256" w:author="Unknown">
        <w:r>
          <w:rPr>
            <w:rFonts w:ascii="Consolas" w:hAnsi="Consolas" w:cs="Consolas"/>
            <w:color w:val="111111"/>
          </w:rPr>
          <w:t xml:space="preserve">  char c;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57" w:author="Unknown"/>
          <w:rFonts w:ascii="Consolas" w:hAnsi="Consolas" w:cs="Consolas"/>
          <w:color w:val="111111"/>
        </w:rPr>
      </w:pPr>
      <w:ins w:id="258" w:author="Unknown">
        <w:r>
          <w:rPr>
            <w:rFonts w:ascii="Consolas" w:hAnsi="Consolas" w:cs="Consolas"/>
            <w:color w:val="111111"/>
          </w:rPr>
          <w:t xml:space="preserve">  // Print the string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59" w:author="Unknown"/>
          <w:rFonts w:ascii="Consolas" w:hAnsi="Consolas" w:cs="Consolas"/>
          <w:color w:val="111111"/>
        </w:rPr>
      </w:pPr>
      <w:ins w:id="260" w:author="Unknown">
        <w:r>
          <w:rPr>
            <w:rFonts w:ascii="Consolas" w:hAnsi="Consolas" w:cs="Consolas"/>
            <w:color w:val="111111"/>
          </w:rPr>
          <w:t xml:space="preserve">   printf("\n The Geek Stuff [%d]\n", c);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61" w:author="Unknown"/>
          <w:rFonts w:ascii="Consolas" w:hAnsi="Consolas" w:cs="Consolas"/>
          <w:color w:val="111111"/>
        </w:rPr>
      </w:pPr>
      <w:ins w:id="262" w:author="Unknown">
        <w:r>
          <w:rPr>
            <w:rFonts w:ascii="Consolas" w:hAnsi="Consolas" w:cs="Consolas"/>
            <w:color w:val="111111"/>
          </w:rPr>
          <w:t xml:space="preserve">   return 0;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63" w:author="Unknown"/>
          <w:rFonts w:ascii="Consolas" w:hAnsi="Consolas" w:cs="Consolas"/>
          <w:color w:val="111111"/>
        </w:rPr>
      </w:pPr>
      <w:ins w:id="264" w:author="Unknown">
        <w:r>
          <w:rPr>
            <w:rFonts w:ascii="Consolas" w:hAnsi="Consolas" w:cs="Consolas"/>
            <w:color w:val="111111"/>
          </w:rPr>
          <w:t>}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265" w:author="Unknown"/>
          <w:rFonts w:ascii="Georgia" w:hAnsi="Georgia"/>
          <w:color w:val="111111"/>
        </w:rPr>
      </w:pPr>
      <w:ins w:id="266" w:author="Unknown">
        <w:r>
          <w:rPr>
            <w:rFonts w:ascii="Georgia" w:hAnsi="Georgia"/>
            <w:color w:val="111111"/>
          </w:rPr>
          <w:t>The compilation of above code should generate warning related to undefined variable c and this should get converted into error by using -Werror option.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67" w:author="Unknown"/>
          <w:rFonts w:ascii="Consolas" w:hAnsi="Consolas" w:cs="Consolas"/>
          <w:color w:val="111111"/>
        </w:rPr>
      </w:pPr>
      <w:ins w:id="268" w:author="Unknown">
        <w:r>
          <w:rPr>
            <w:rFonts w:ascii="Consolas" w:hAnsi="Consolas" w:cs="Consolas"/>
            <w:color w:val="111111"/>
          </w:rPr>
          <w:t>$ gcc -Wall -Werror main.c -o main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69" w:author="Unknown"/>
          <w:rFonts w:ascii="Consolas" w:hAnsi="Consolas" w:cs="Consolas"/>
          <w:color w:val="111111"/>
        </w:rPr>
      </w:pPr>
      <w:ins w:id="270" w:author="Unknown">
        <w:r>
          <w:rPr>
            <w:rFonts w:ascii="Consolas" w:hAnsi="Consolas" w:cs="Consolas"/>
            <w:color w:val="111111"/>
          </w:rPr>
          <w:t>main.c: In function â€˜mainâ€™: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71" w:author="Unknown"/>
          <w:rFonts w:ascii="Consolas" w:hAnsi="Consolas" w:cs="Consolas"/>
          <w:color w:val="111111"/>
        </w:rPr>
      </w:pPr>
      <w:ins w:id="272" w:author="Unknown">
        <w:r>
          <w:rPr>
            <w:rFonts w:ascii="Consolas" w:hAnsi="Consolas" w:cs="Consolas"/>
            <w:color w:val="111111"/>
          </w:rPr>
          <w:lastRenderedPageBreak/>
          <w:t>main.c:7:10: error: â€˜câ€™ is used uninitialized in this function [-Werror=uninitialized]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73" w:author="Unknown"/>
          <w:rFonts w:ascii="Consolas" w:hAnsi="Consolas" w:cs="Consolas"/>
          <w:color w:val="111111"/>
        </w:rPr>
      </w:pPr>
      <w:ins w:id="274" w:author="Unknown">
        <w:r>
          <w:rPr>
            <w:rFonts w:ascii="Consolas" w:hAnsi="Consolas" w:cs="Consolas"/>
            <w:color w:val="111111"/>
          </w:rPr>
          <w:t>cc1: all warnings being treated as errors</w:t>
        </w:r>
      </w:ins>
    </w:p>
    <w:p w:rsidR="00A51258" w:rsidRDefault="00A51258" w:rsidP="00A51258">
      <w:pPr>
        <w:pStyle w:val="Heading3"/>
        <w:shd w:val="clear" w:color="auto" w:fill="FFFFFF"/>
        <w:spacing w:before="440" w:after="147" w:line="293" w:lineRule="atLeast"/>
        <w:rPr>
          <w:ins w:id="275" w:author="Unknown"/>
          <w:rFonts w:ascii="Georgia" w:hAnsi="Georgia" w:cs="Times New Roman"/>
          <w:b w:val="0"/>
          <w:bCs w:val="0"/>
          <w:color w:val="111111"/>
          <w:sz w:val="31"/>
          <w:szCs w:val="31"/>
        </w:rPr>
      </w:pPr>
      <w:ins w:id="276" w:author="Unknown">
        <w:r>
          <w:rPr>
            <w:rFonts w:ascii="Georgia" w:hAnsi="Georgia"/>
            <w:b w:val="0"/>
            <w:bCs w:val="0"/>
            <w:color w:val="111111"/>
            <w:sz w:val="31"/>
            <w:szCs w:val="31"/>
          </w:rPr>
          <w:t>15. Provide gcc options through a file using @ option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277" w:author="Unknown"/>
          <w:rFonts w:ascii="Georgia" w:hAnsi="Georgia"/>
          <w:color w:val="111111"/>
        </w:rPr>
      </w:pPr>
      <w:ins w:id="278" w:author="Unknown">
        <w:r>
          <w:rPr>
            <w:rFonts w:ascii="Georgia" w:hAnsi="Georgia"/>
            <w:color w:val="111111"/>
          </w:rPr>
          <w:t>The options to gcc can also be provided through a file. This can be done using the @ option followed by the file name containing the options. More than one options are separated by a white space.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279" w:author="Unknown"/>
          <w:rFonts w:ascii="Georgia" w:hAnsi="Georgia"/>
          <w:color w:val="111111"/>
        </w:rPr>
      </w:pPr>
      <w:ins w:id="280" w:author="Unknown">
        <w:r>
          <w:rPr>
            <w:rFonts w:ascii="Georgia" w:hAnsi="Georgia"/>
            <w:color w:val="111111"/>
          </w:rPr>
          <w:t>Here is an example :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81" w:author="Unknown"/>
          <w:rFonts w:ascii="Consolas" w:hAnsi="Consolas" w:cs="Consolas"/>
          <w:color w:val="111111"/>
        </w:rPr>
      </w:pPr>
      <w:ins w:id="282" w:author="Unknown">
        <w:r>
          <w:rPr>
            <w:rFonts w:ascii="Consolas" w:hAnsi="Consolas" w:cs="Consolas"/>
            <w:color w:val="111111"/>
          </w:rPr>
          <w:t xml:space="preserve">$ cat opt_file 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83" w:author="Unknown"/>
          <w:rFonts w:ascii="Consolas" w:hAnsi="Consolas" w:cs="Consolas"/>
          <w:color w:val="111111"/>
        </w:rPr>
      </w:pPr>
      <w:ins w:id="284" w:author="Unknown">
        <w:r>
          <w:rPr>
            <w:rFonts w:ascii="Consolas" w:hAnsi="Consolas" w:cs="Consolas"/>
            <w:color w:val="111111"/>
          </w:rPr>
          <w:t>-Wall -omain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285" w:author="Unknown"/>
          <w:rFonts w:ascii="Georgia" w:hAnsi="Georgia"/>
          <w:color w:val="111111"/>
        </w:rPr>
      </w:pPr>
      <w:ins w:id="286" w:author="Unknown">
        <w:r>
          <w:rPr>
            <w:rFonts w:ascii="Georgia" w:hAnsi="Georgia"/>
            <w:color w:val="111111"/>
          </w:rPr>
          <w:t>The opt_file contains the options.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287" w:author="Unknown"/>
          <w:rFonts w:ascii="Georgia" w:hAnsi="Georgia"/>
          <w:color w:val="111111"/>
        </w:rPr>
      </w:pPr>
      <w:ins w:id="288" w:author="Unknown">
        <w:r>
          <w:rPr>
            <w:rFonts w:ascii="Georgia" w:hAnsi="Georgia"/>
            <w:color w:val="111111"/>
          </w:rPr>
          <w:t>Now compile the code by providing opt_file along with option @.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89" w:author="Unknown"/>
          <w:rFonts w:ascii="Consolas" w:hAnsi="Consolas" w:cs="Consolas"/>
          <w:color w:val="111111"/>
        </w:rPr>
      </w:pPr>
      <w:ins w:id="290" w:author="Unknown">
        <w:r>
          <w:rPr>
            <w:rFonts w:ascii="Consolas" w:hAnsi="Consolas" w:cs="Consolas"/>
            <w:color w:val="111111"/>
          </w:rPr>
          <w:t>$ gcc main.c @opt_file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91" w:author="Unknown"/>
          <w:rFonts w:ascii="Consolas" w:hAnsi="Consolas" w:cs="Consolas"/>
          <w:color w:val="111111"/>
        </w:rPr>
      </w:pPr>
      <w:ins w:id="292" w:author="Unknown">
        <w:r>
          <w:rPr>
            <w:rFonts w:ascii="Consolas" w:hAnsi="Consolas" w:cs="Consolas"/>
            <w:color w:val="111111"/>
          </w:rPr>
          <w:t>main.c: In function ‘main’: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93" w:author="Unknown"/>
          <w:rFonts w:ascii="Consolas" w:hAnsi="Consolas" w:cs="Consolas"/>
          <w:color w:val="111111"/>
        </w:rPr>
      </w:pPr>
      <w:ins w:id="294" w:author="Unknown">
        <w:r>
          <w:rPr>
            <w:rFonts w:ascii="Consolas" w:hAnsi="Consolas" w:cs="Consolas"/>
            <w:color w:val="111111"/>
          </w:rPr>
          <w:t>main.c:6:11: warning: ‘i’ is used uninitialized in this function [-Wuninitialized]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95" w:author="Unknown"/>
          <w:rFonts w:ascii="Consolas" w:hAnsi="Consolas" w:cs="Consolas"/>
          <w:color w:val="111111"/>
        </w:rPr>
      </w:pPr>
      <w:ins w:id="296" w:author="Unknown">
        <w:r>
          <w:rPr>
            <w:rFonts w:ascii="Consolas" w:hAnsi="Consolas" w:cs="Consolas"/>
            <w:color w:val="111111"/>
          </w:rPr>
          <w:t>$ ls main</w:t>
        </w:r>
      </w:ins>
    </w:p>
    <w:p w:rsidR="00A51258" w:rsidRDefault="00A51258" w:rsidP="00A5125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ins w:id="297" w:author="Unknown"/>
          <w:rFonts w:ascii="Consolas" w:hAnsi="Consolas" w:cs="Consolas"/>
          <w:color w:val="111111"/>
        </w:rPr>
      </w:pPr>
      <w:ins w:id="298" w:author="Unknown">
        <w:r>
          <w:rPr>
            <w:rFonts w:ascii="Consolas" w:hAnsi="Consolas" w:cs="Consolas"/>
            <w:color w:val="111111"/>
          </w:rPr>
          <w:lastRenderedPageBreak/>
          <w:t>main</w:t>
        </w:r>
      </w:ins>
    </w:p>
    <w:p w:rsidR="00A51258" w:rsidRDefault="00A51258" w:rsidP="00A51258">
      <w:pPr>
        <w:pStyle w:val="NormalWeb"/>
        <w:shd w:val="clear" w:color="auto" w:fill="FFFFFF"/>
        <w:spacing w:before="0" w:beforeAutospacing="0" w:after="390" w:afterAutospacing="0" w:line="390" w:lineRule="atLeast"/>
        <w:rPr>
          <w:ins w:id="299" w:author="Unknown"/>
          <w:rFonts w:ascii="Georgia" w:hAnsi="Georgia"/>
          <w:color w:val="111111"/>
        </w:rPr>
      </w:pPr>
      <w:ins w:id="300" w:author="Unknown">
        <w:r>
          <w:rPr>
            <w:rFonts w:ascii="Georgia" w:hAnsi="Georgia"/>
            <w:color w:val="111111"/>
          </w:rPr>
          <w:t>The output confirms that file opt_file was parsed to get the options and the compilation was done accordingly.</w:t>
        </w:r>
      </w:ins>
    </w:p>
    <w:p w:rsidR="0058615F" w:rsidRDefault="0058615F"/>
    <w:sectPr w:rsidR="00586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258"/>
    <w:rsid w:val="000C0DC2"/>
    <w:rsid w:val="0058615F"/>
    <w:rsid w:val="00A5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12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2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2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51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25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51258"/>
  </w:style>
  <w:style w:type="character" w:styleId="Hyperlink">
    <w:name w:val="Hyperlink"/>
    <w:basedOn w:val="DefaultParagraphFont"/>
    <w:uiPriority w:val="99"/>
    <w:semiHidden/>
    <w:unhideWhenUsed/>
    <w:rsid w:val="00A512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12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2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2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51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25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51258"/>
  </w:style>
  <w:style w:type="character" w:styleId="Hyperlink">
    <w:name w:val="Hyperlink"/>
    <w:basedOn w:val="DefaultParagraphFont"/>
    <w:uiPriority w:val="99"/>
    <w:semiHidden/>
    <w:unhideWhenUsed/>
    <w:rsid w:val="00A512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5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hegeekstuff.com/2011/10/c-program-to-an-execu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1194</Words>
  <Characters>6807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AungWinHtut</dc:creator>
  <cp:lastModifiedBy>AungWinHtut</cp:lastModifiedBy>
  <cp:revision>2</cp:revision>
  <dcterms:created xsi:type="dcterms:W3CDTF">2015-07-02T17:13:00Z</dcterms:created>
  <dcterms:modified xsi:type="dcterms:W3CDTF">2015-07-03T06:36:00Z</dcterms:modified>
</cp:coreProperties>
</file>