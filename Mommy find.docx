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74" w:rsidRPr="00AA0D74" w:rsidRDefault="00AA0D74" w:rsidP="00AA0D74">
      <w:pPr>
        <w:shd w:val="clear" w:color="auto" w:fill="FFFFFF"/>
        <w:spacing w:after="0" w:line="585" w:lineRule="atLeast"/>
        <w:outlineLvl w:val="0"/>
        <w:rPr>
          <w:rFonts w:ascii="Georgia" w:eastAsia="Times New Roman" w:hAnsi="Georgia" w:cs="Times New Roman"/>
          <w:color w:val="111111"/>
          <w:kern w:val="36"/>
          <w:sz w:val="39"/>
          <w:szCs w:val="39"/>
        </w:rPr>
      </w:pPr>
      <w:r w:rsidRPr="00AA0D74">
        <w:rPr>
          <w:rFonts w:ascii="Georgia" w:eastAsia="Times New Roman" w:hAnsi="Georgia" w:cs="Times New Roman"/>
          <w:color w:val="111111"/>
          <w:kern w:val="36"/>
          <w:sz w:val="39"/>
          <w:szCs w:val="39"/>
        </w:rPr>
        <w:t>Mommy, I found it! — 15 Practical Linux Find Command Examples</w:t>
      </w:r>
    </w:p>
    <w:p w:rsidR="00AA0D74" w:rsidRDefault="00AA0D74" w:rsidP="00AA0D74">
      <w:pPr>
        <w:shd w:val="clear" w:color="auto" w:fill="FFFFFF"/>
        <w:spacing w:line="390" w:lineRule="atLeast"/>
        <w:rPr>
          <w:rFonts w:ascii="Georgia" w:hAnsi="Georgia"/>
          <w:color w:val="111111"/>
        </w:rPr>
      </w:pPr>
      <w:r>
        <w:rPr>
          <w:rFonts w:ascii="Georgia" w:hAnsi="Georgia"/>
          <w:color w:val="111111"/>
          <w:sz w:val="20"/>
          <w:szCs w:val="20"/>
        </w:rPr>
        <w:t>Photo courtesy of</w:t>
      </w:r>
      <w:r>
        <w:rPr>
          <w:rStyle w:val="apple-converted-space"/>
          <w:rFonts w:ascii="Georgia" w:hAnsi="Georgia"/>
          <w:color w:val="111111"/>
          <w:sz w:val="20"/>
          <w:szCs w:val="20"/>
        </w:rPr>
        <w:t> </w:t>
      </w:r>
      <w:hyperlink r:id="rId6" w:history="1">
        <w:r>
          <w:rPr>
            <w:rStyle w:val="Hyperlink"/>
            <w:rFonts w:ascii="Georgia" w:hAnsi="Georgia"/>
            <w:color w:val="DD0000"/>
            <w:sz w:val="20"/>
            <w:szCs w:val="20"/>
          </w:rPr>
          <w:t>Qole Pejorian</w:t>
        </w:r>
      </w:hyperlink>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Apart from the basic operation of looking for files under a directory structure, you can also perform several practical operations using find command that will make your command line journey easy.</w:t>
      </w:r>
      <w:r>
        <w:rPr>
          <w:rFonts w:ascii="Georgia" w:hAnsi="Georgia"/>
          <w:color w:val="111111"/>
        </w:rPr>
        <w:br/>
      </w:r>
      <w:r>
        <w:rPr>
          <w:rFonts w:ascii="Georgia" w:hAnsi="Georgia"/>
          <w:color w:val="111111"/>
        </w:rPr>
        <w:br/>
        <w:t>In this article, let us review 15 practical examples of Linux find command that will be very useful to both newbies and experts.</w:t>
      </w:r>
      <w:r>
        <w:rPr>
          <w:rFonts w:ascii="Georgia" w:hAnsi="Georgia"/>
          <w:color w:val="111111"/>
        </w:rPr>
        <w:br/>
      </w:r>
      <w:r>
        <w:rPr>
          <w:rFonts w:ascii="Georgia" w:hAnsi="Georgia"/>
          <w:color w:val="111111"/>
        </w:rPr>
        <w:br/>
      </w:r>
      <w:r>
        <w:rPr>
          <w:rFonts w:ascii="Georgia" w:hAnsi="Georgia"/>
          <w:color w:val="111111"/>
        </w:rPr>
        <w:br/>
        <w:t>First, create the following sample empty files under your home directory to try some of the find command examples mentioned below.</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vim create_sample_files.sh</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MybashProgram.sh</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mkdir backup</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cd backup</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lastRenderedPageBreak/>
        <w:t>touch MybashProgram.sh</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touch 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chmod +x create_sample_files.sh</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./create_sample_files.sh</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ls -R</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backup                  MybashProgram.sh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create_sample_files.sh  mycprogram.c      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./backup:</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MybashProgram.sh  mycprogram.c  MyCProgram.c  Program.c</w:t>
      </w:r>
    </w:p>
    <w:p w:rsidR="00AA0D74" w:rsidRDefault="00AA0D74" w:rsidP="00AA0D74">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lastRenderedPageBreak/>
        <w:t>1. Find Files Using Name</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This is a basic usage of the find command. This example finds all files with name — MyCProgram.c in the current directory and all its sub-directories.</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-name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./backup/MyCProgram.c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./MyCProgram.c</w:t>
      </w:r>
    </w:p>
    <w:p w:rsidR="00AA0D74" w:rsidRDefault="00AA0D74" w:rsidP="00AA0D74">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2. Find Files Using Name and Ignoring Case</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This is a basic usage of the find command. This example finds all files with name — MyCProgram.c (ignoring the case) in the current directory and all its sub-directories.</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-iname "MyCProgram.c"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./backup/mycprogram.c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./backup/MyCProgram.c</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./MyCProgram.c</w:t>
      </w:r>
    </w:p>
    <w:p w:rsidR="00AA0D74" w:rsidRDefault="00AA0D74" w:rsidP="00AA0D74">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3. Limit Search To Specific Directory Level Using mindepth and maxdepth</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Find the passwd file under all sub-directories starting from root directory.</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lastRenderedPageBreak/>
        <w:t># find / -name 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./usr/share/doc/nss_ldap-253/pam.d/passwd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./usr/bin/passwd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./etc/pam.d/passwd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./etc/passwd</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br/>
        <w:t>Find the passwd file under root and one level down. (i.e root — level 1, and one sub-directory — level 2)</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-maxdepth 2 -name 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./etc/passwd</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br/>
        <w:t>Find the passwd file under root and two levels down. (i.e root — level 1, and two sub-directories — level 2 and 3 )</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 -maxdepth 3 -name 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./usr/bin/passwd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./etc/pam.d/passwd</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./etc/passwd</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lastRenderedPageBreak/>
        <w:br/>
        <w:t>Find the password file between sub-directory level 2 and 4.</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0" w:author="Unknown"/>
          <w:rFonts w:ascii="Consolas" w:hAnsi="Consolas" w:cs="Consolas"/>
          <w:color w:val="111111"/>
        </w:rPr>
      </w:pPr>
      <w:ins w:id="1" w:author="Unknown">
        <w:r>
          <w:rPr>
            <w:rFonts w:ascii="Consolas" w:hAnsi="Consolas" w:cs="Consolas"/>
            <w:color w:val="111111"/>
          </w:rPr>
          <w:t># find -mindepth 3 -maxdepth 5 -name passwd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 w:author="Unknown"/>
          <w:rFonts w:ascii="Consolas" w:hAnsi="Consolas" w:cs="Consolas"/>
          <w:color w:val="111111"/>
        </w:rPr>
      </w:pPr>
      <w:ins w:id="3" w:author="Unknown">
        <w:r>
          <w:rPr>
            <w:rFonts w:ascii="Consolas" w:hAnsi="Consolas" w:cs="Consolas"/>
            <w:color w:val="111111"/>
          </w:rPr>
          <w:t>./usr/bin/passwd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 w:author="Unknown"/>
          <w:rFonts w:ascii="Consolas" w:hAnsi="Consolas" w:cs="Consolas"/>
          <w:color w:val="111111"/>
        </w:rPr>
      </w:pPr>
      <w:ins w:id="5" w:author="Unknown">
        <w:r>
          <w:rPr>
            <w:rFonts w:ascii="Consolas" w:hAnsi="Consolas" w:cs="Consolas"/>
            <w:color w:val="111111"/>
          </w:rPr>
          <w:t>./etc/pam.d/passwd</w:t>
        </w:r>
      </w:ins>
    </w:p>
    <w:p w:rsidR="00AA0D74" w:rsidRDefault="00AA0D74" w:rsidP="00AA0D74">
      <w:pPr>
        <w:pStyle w:val="Heading3"/>
        <w:shd w:val="clear" w:color="auto" w:fill="FFFFFF"/>
        <w:spacing w:before="440" w:after="147" w:line="293" w:lineRule="atLeast"/>
        <w:rPr>
          <w:ins w:id="6" w:author="Unknown"/>
          <w:rFonts w:ascii="Georgia" w:hAnsi="Georgia" w:cs="Times New Roman"/>
          <w:b w:val="0"/>
          <w:bCs w:val="0"/>
          <w:color w:val="111111"/>
          <w:sz w:val="31"/>
          <w:szCs w:val="31"/>
        </w:rPr>
      </w:pPr>
      <w:ins w:id="7" w:author="Unknown">
        <w:r>
          <w:rPr>
            <w:rFonts w:ascii="Georgia" w:hAnsi="Georgia"/>
            <w:b w:val="0"/>
            <w:bCs w:val="0"/>
            <w:color w:val="111111"/>
            <w:sz w:val="31"/>
            <w:szCs w:val="31"/>
          </w:rPr>
          <w:t>4. Executing Commands on the Files Found by the Find Command.</w:t>
        </w:r>
      </w:ins>
    </w:p>
    <w:p w:rsidR="00AA0D74" w:rsidRDefault="00AA0D74" w:rsidP="00AA0D74">
      <w:pPr>
        <w:pStyle w:val="NormalWeb"/>
        <w:shd w:val="clear" w:color="auto" w:fill="FFFFFF"/>
        <w:spacing w:before="0" w:beforeAutospacing="0" w:after="390" w:afterAutospacing="0" w:line="390" w:lineRule="atLeast"/>
        <w:rPr>
          <w:ins w:id="8" w:author="Unknown"/>
          <w:rFonts w:ascii="Georgia" w:hAnsi="Georgia"/>
          <w:color w:val="111111"/>
        </w:rPr>
      </w:pPr>
      <w:ins w:id="9" w:author="Unknown">
        <w:r>
          <w:rPr>
            <w:rFonts w:ascii="Georgia" w:hAnsi="Georgia"/>
            <w:color w:val="111111"/>
          </w:rPr>
          <w:t>In the example below, the find command calculates the md5sum of all the files with the name MyCProgram.c (ignoring case). {} is replaced by the current file name.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 w:author="Unknown"/>
          <w:rFonts w:ascii="Consolas" w:hAnsi="Consolas" w:cs="Consolas"/>
          <w:color w:val="111111"/>
        </w:rPr>
      </w:pPr>
      <w:ins w:id="11" w:author="Unknown">
        <w:r>
          <w:rPr>
            <w:rFonts w:ascii="Consolas" w:hAnsi="Consolas" w:cs="Consolas"/>
            <w:color w:val="111111"/>
          </w:rPr>
          <w:t># find -iname "MyCProgram.c" -exec md5sum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 w:author="Unknown"/>
          <w:rFonts w:ascii="Consolas" w:hAnsi="Consolas" w:cs="Consolas"/>
          <w:color w:val="111111"/>
        </w:rPr>
      </w:pPr>
      <w:ins w:id="13" w:author="Unknown">
        <w:r>
          <w:rPr>
            <w:rFonts w:ascii="Consolas" w:hAnsi="Consolas" w:cs="Consolas"/>
            <w:color w:val="111111"/>
          </w:rPr>
          <w:t>d41d8cd98f00b204e9800998ecf8427e  ./mycprogram.c</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 w:author="Unknown"/>
          <w:rFonts w:ascii="Consolas" w:hAnsi="Consolas" w:cs="Consolas"/>
          <w:color w:val="111111"/>
        </w:rPr>
      </w:pPr>
      <w:ins w:id="15" w:author="Unknown">
        <w:r>
          <w:rPr>
            <w:rFonts w:ascii="Consolas" w:hAnsi="Consolas" w:cs="Consolas"/>
            <w:color w:val="111111"/>
          </w:rPr>
          <w:t>d41d8cd98f00b204e9800998ecf8427e  ./backup/mycprogram.c</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 w:author="Unknown"/>
          <w:rFonts w:ascii="Consolas" w:hAnsi="Consolas" w:cs="Consolas"/>
          <w:color w:val="111111"/>
        </w:rPr>
      </w:pPr>
      <w:ins w:id="17" w:author="Unknown">
        <w:r>
          <w:rPr>
            <w:rFonts w:ascii="Consolas" w:hAnsi="Consolas" w:cs="Consolas"/>
            <w:color w:val="111111"/>
          </w:rPr>
          <w:t>d41d8cd98f00b204e9800998ecf8427e  ./backup/MyCProgram.c</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 w:author="Unknown"/>
          <w:rFonts w:ascii="Consolas" w:hAnsi="Consolas" w:cs="Consolas"/>
          <w:color w:val="111111"/>
        </w:rPr>
      </w:pPr>
      <w:ins w:id="19" w:author="Unknown">
        <w:r>
          <w:rPr>
            <w:rFonts w:ascii="Consolas" w:hAnsi="Consolas" w:cs="Consolas"/>
            <w:color w:val="111111"/>
          </w:rPr>
          <w:t>d41d8cd98f00b204e9800998ecf8427e  ./MyCProgram.c</w:t>
        </w:r>
      </w:ins>
    </w:p>
    <w:p w:rsidR="00AA0D74" w:rsidRDefault="00AA0D74" w:rsidP="00AA0D74">
      <w:pPr>
        <w:pStyle w:val="Heading3"/>
        <w:shd w:val="clear" w:color="auto" w:fill="FFFFFF"/>
        <w:spacing w:before="440" w:after="147" w:line="293" w:lineRule="atLeast"/>
        <w:rPr>
          <w:ins w:id="20" w:author="Unknown"/>
          <w:rFonts w:ascii="Georgia" w:hAnsi="Georgia" w:cs="Times New Roman"/>
          <w:b w:val="0"/>
          <w:bCs w:val="0"/>
          <w:color w:val="111111"/>
          <w:sz w:val="31"/>
          <w:szCs w:val="31"/>
        </w:rPr>
      </w:pPr>
      <w:ins w:id="21" w:author="Unknown">
        <w:r>
          <w:rPr>
            <w:rFonts w:ascii="Georgia" w:hAnsi="Georgia"/>
            <w:b w:val="0"/>
            <w:bCs w:val="0"/>
            <w:color w:val="111111"/>
            <w:sz w:val="31"/>
            <w:szCs w:val="31"/>
          </w:rPr>
          <w:t>5. Inverting the match.</w:t>
        </w:r>
      </w:ins>
    </w:p>
    <w:p w:rsidR="00AA0D74" w:rsidRDefault="00AA0D74" w:rsidP="00AA0D74">
      <w:pPr>
        <w:pStyle w:val="NormalWeb"/>
        <w:shd w:val="clear" w:color="auto" w:fill="FFFFFF"/>
        <w:spacing w:before="0" w:beforeAutospacing="0" w:after="390" w:afterAutospacing="0" w:line="390" w:lineRule="atLeast"/>
        <w:rPr>
          <w:ins w:id="22" w:author="Unknown"/>
          <w:rFonts w:ascii="Georgia" w:hAnsi="Georgia"/>
          <w:color w:val="111111"/>
        </w:rPr>
      </w:pPr>
      <w:ins w:id="23" w:author="Unknown">
        <w:r>
          <w:rPr>
            <w:rFonts w:ascii="Georgia" w:hAnsi="Georgia"/>
            <w:color w:val="111111"/>
          </w:rPr>
          <w:t>Shows the files or directories whose name are not MyCProgram.c .Since the maxdepth is 1, this will look only under current directory.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 w:author="Unknown"/>
          <w:rFonts w:ascii="Consolas" w:hAnsi="Consolas" w:cs="Consolas"/>
          <w:color w:val="111111"/>
        </w:rPr>
      </w:pPr>
      <w:ins w:id="25" w:author="Unknown">
        <w:r>
          <w:rPr>
            <w:rFonts w:ascii="Consolas" w:hAnsi="Consolas" w:cs="Consolas"/>
            <w:color w:val="111111"/>
          </w:rPr>
          <w:t># find -maxdepth 1 -not -iname "MyCProgram.c"</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 w:author="Unknown"/>
          <w:rFonts w:ascii="Consolas" w:hAnsi="Consolas" w:cs="Consolas"/>
          <w:color w:val="111111"/>
        </w:rPr>
      </w:pPr>
      <w:ins w:id="27" w:author="Unknown">
        <w:r>
          <w:rPr>
            <w:rFonts w:ascii="Consolas" w:hAnsi="Consolas" w:cs="Consolas"/>
            <w:color w:val="111111"/>
          </w:rPr>
          <w: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 w:author="Unknown"/>
          <w:rFonts w:ascii="Consolas" w:hAnsi="Consolas" w:cs="Consolas"/>
          <w:color w:val="111111"/>
        </w:rPr>
      </w:pPr>
      <w:ins w:id="29" w:author="Unknown">
        <w:r>
          <w:rPr>
            <w:rFonts w:ascii="Consolas" w:hAnsi="Consolas" w:cs="Consolas"/>
            <w:color w:val="111111"/>
          </w:rPr>
          <w:lastRenderedPageBreak/>
          <w:t>./MybashProgram.sh</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0" w:author="Unknown"/>
          <w:rFonts w:ascii="Consolas" w:hAnsi="Consolas" w:cs="Consolas"/>
          <w:color w:val="111111"/>
        </w:rPr>
      </w:pPr>
      <w:ins w:id="31" w:author="Unknown">
        <w:r>
          <w:rPr>
            <w:rFonts w:ascii="Consolas" w:hAnsi="Consolas" w:cs="Consolas"/>
            <w:color w:val="111111"/>
          </w:rPr>
          <w:t>./create_sample_files.sh</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 w:author="Unknown"/>
          <w:rFonts w:ascii="Consolas" w:hAnsi="Consolas" w:cs="Consolas"/>
          <w:color w:val="111111"/>
        </w:rPr>
      </w:pPr>
      <w:ins w:id="33" w:author="Unknown">
        <w:r>
          <w:rPr>
            <w:rFonts w:ascii="Consolas" w:hAnsi="Consolas" w:cs="Consolas"/>
            <w:color w:val="111111"/>
          </w:rPr>
          <w:t>./backup</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 w:author="Unknown"/>
          <w:rFonts w:ascii="Consolas" w:hAnsi="Consolas" w:cs="Consolas"/>
          <w:color w:val="111111"/>
        </w:rPr>
      </w:pPr>
      <w:ins w:id="35" w:author="Unknown">
        <w:r>
          <w:rPr>
            <w:rFonts w:ascii="Consolas" w:hAnsi="Consolas" w:cs="Consolas"/>
            <w:color w:val="111111"/>
          </w:rPr>
          <w:t>./Program.c</w:t>
        </w:r>
      </w:ins>
    </w:p>
    <w:p w:rsidR="00AA0D74" w:rsidRDefault="00AA0D74" w:rsidP="00AA0D74">
      <w:pPr>
        <w:pStyle w:val="Heading3"/>
        <w:shd w:val="clear" w:color="auto" w:fill="FFFFFF"/>
        <w:spacing w:before="440" w:after="147" w:line="293" w:lineRule="atLeast"/>
        <w:rPr>
          <w:ins w:id="36" w:author="Unknown"/>
          <w:rFonts w:ascii="Georgia" w:hAnsi="Georgia" w:cs="Times New Roman"/>
          <w:b w:val="0"/>
          <w:bCs w:val="0"/>
          <w:color w:val="111111"/>
          <w:sz w:val="31"/>
          <w:szCs w:val="31"/>
        </w:rPr>
      </w:pPr>
      <w:ins w:id="37" w:author="Unknown">
        <w:r>
          <w:rPr>
            <w:rFonts w:ascii="Georgia" w:hAnsi="Georgia"/>
            <w:b w:val="0"/>
            <w:bCs w:val="0"/>
            <w:color w:val="111111"/>
            <w:sz w:val="31"/>
            <w:szCs w:val="31"/>
          </w:rPr>
          <w:t>6. Finding Files by its inode Number.</w:t>
        </w:r>
      </w:ins>
    </w:p>
    <w:p w:rsidR="00AA0D74" w:rsidRDefault="00AA0D74" w:rsidP="00AA0D74">
      <w:pPr>
        <w:pStyle w:val="NormalWeb"/>
        <w:shd w:val="clear" w:color="auto" w:fill="FFFFFF"/>
        <w:spacing w:before="0" w:beforeAutospacing="0" w:after="390" w:afterAutospacing="0" w:line="390" w:lineRule="atLeast"/>
        <w:rPr>
          <w:ins w:id="38" w:author="Unknown"/>
          <w:rFonts w:ascii="Georgia" w:hAnsi="Georgia"/>
          <w:color w:val="111111"/>
        </w:rPr>
      </w:pPr>
      <w:ins w:id="39" w:author="Unknown">
        <w:r>
          <w:rPr>
            <w:rFonts w:ascii="Georgia" w:hAnsi="Georgia"/>
            <w:color w:val="111111"/>
          </w:rPr>
          <w:t>Every file has an unique inode number, using that we can identify that file. Create two files with similar name. i.e one file with a space at the end.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 w:author="Unknown"/>
          <w:rFonts w:ascii="Consolas" w:hAnsi="Consolas" w:cs="Consolas"/>
          <w:color w:val="111111"/>
        </w:rPr>
      </w:pPr>
      <w:ins w:id="41" w:author="Unknown">
        <w:r>
          <w:rPr>
            <w:rFonts w:ascii="Consolas" w:hAnsi="Consolas" w:cs="Consolas"/>
            <w:color w:val="111111"/>
          </w:rPr>
          <w:t># touch "test-file-name"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 w:author="Unknown"/>
          <w:rFonts w:ascii="Consolas" w:hAnsi="Consolas" w:cs="Consolas"/>
          <w:color w:val="111111"/>
        </w:rPr>
      </w:pPr>
      <w:ins w:id="44" w:author="Unknown">
        <w:r>
          <w:rPr>
            <w:rFonts w:ascii="Consolas" w:hAnsi="Consolas" w:cs="Consolas"/>
            <w:color w:val="111111"/>
          </w:rPr>
          <w:t># touch "test-file-name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5" w:author="Unknown"/>
          <w:rFonts w:ascii="Consolas" w:hAnsi="Consolas" w:cs="Consolas"/>
          <w:color w:val="111111"/>
        </w:rPr>
      </w:pPr>
      <w:ins w:id="46" w:author="Unknown">
        <w:r>
          <w:rPr>
            <w:rFonts w:ascii="Consolas" w:hAnsi="Consolas" w:cs="Consolas"/>
            <w:color w:val="111111"/>
          </w:rPr>
          <w:t>[Note: There is a space at the end]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 w:author="Unknown"/>
          <w:rFonts w:ascii="Consolas" w:hAnsi="Consolas" w:cs="Consolas"/>
          <w:color w:val="111111"/>
        </w:rPr>
      </w:pPr>
      <w:ins w:id="49" w:author="Unknown">
        <w:r>
          <w:rPr>
            <w:rFonts w:ascii="Consolas" w:hAnsi="Consolas" w:cs="Consolas"/>
            <w:color w:val="111111"/>
          </w:rPr>
          <w:t># ls -1 test*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 w:author="Unknown"/>
          <w:rFonts w:ascii="Consolas" w:hAnsi="Consolas" w:cs="Consolas"/>
          <w:color w:val="111111"/>
        </w:rPr>
      </w:pPr>
      <w:ins w:id="51" w:author="Unknown">
        <w:r>
          <w:rPr>
            <w:rFonts w:ascii="Consolas" w:hAnsi="Consolas" w:cs="Consolas"/>
            <w:color w:val="111111"/>
          </w:rPr>
          <w:t>test-file-name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2" w:author="Unknown"/>
          <w:rFonts w:ascii="Consolas" w:hAnsi="Consolas" w:cs="Consolas"/>
          <w:color w:val="111111"/>
        </w:rPr>
      </w:pPr>
      <w:ins w:id="53" w:author="Unknown">
        <w:r>
          <w:rPr>
            <w:rFonts w:ascii="Consolas" w:hAnsi="Consolas" w:cs="Consolas"/>
            <w:color w:val="111111"/>
          </w:rPr>
          <w:t>test-file-name</w:t>
        </w:r>
      </w:ins>
    </w:p>
    <w:p w:rsidR="00AA0D74" w:rsidRDefault="00AA0D74" w:rsidP="00AA0D74">
      <w:pPr>
        <w:pStyle w:val="NormalWeb"/>
        <w:shd w:val="clear" w:color="auto" w:fill="FFFFFF"/>
        <w:spacing w:before="0" w:beforeAutospacing="0" w:after="0" w:afterAutospacing="0" w:line="390" w:lineRule="atLeast"/>
        <w:rPr>
          <w:ins w:id="54" w:author="Unknown"/>
          <w:rFonts w:ascii="Georgia" w:hAnsi="Georgia"/>
          <w:color w:val="111111"/>
        </w:rPr>
      </w:pPr>
      <w:ins w:id="55" w:author="Unknown">
        <w:r>
          <w:rPr>
            <w:rFonts w:ascii="Georgia" w:hAnsi="Georgia"/>
            <w:color w:val="111111"/>
          </w:rPr>
          <w:lastRenderedPageBreak/>
          <w:br/>
          <w:t>From the ls output, you cannot identify which file has the space at the end. Using option -i, you can view the inode number of the file, which will be different for these two 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6" w:author="Unknown"/>
          <w:rFonts w:ascii="Consolas" w:hAnsi="Consolas" w:cs="Consolas"/>
          <w:color w:val="111111"/>
        </w:rPr>
      </w:pPr>
      <w:ins w:id="57" w:author="Unknown">
        <w:r>
          <w:rPr>
            <w:rFonts w:ascii="Consolas" w:hAnsi="Consolas" w:cs="Consolas"/>
            <w:color w:val="111111"/>
          </w:rPr>
          <w:t># ls -i1 test*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8" w:author="Unknown"/>
          <w:rFonts w:ascii="Consolas" w:hAnsi="Consolas" w:cs="Consolas"/>
          <w:color w:val="111111"/>
        </w:rPr>
      </w:pPr>
      <w:ins w:id="59" w:author="Unknown">
        <w:r>
          <w:rPr>
            <w:rFonts w:ascii="Consolas" w:hAnsi="Consolas" w:cs="Consolas"/>
            <w:color w:val="111111"/>
          </w:rPr>
          <w:t>16187429 test-file-name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0" w:author="Unknown"/>
          <w:rFonts w:ascii="Consolas" w:hAnsi="Consolas" w:cs="Consolas"/>
          <w:color w:val="111111"/>
        </w:rPr>
      </w:pPr>
      <w:ins w:id="61" w:author="Unknown">
        <w:r>
          <w:rPr>
            <w:rFonts w:ascii="Consolas" w:hAnsi="Consolas" w:cs="Consolas"/>
            <w:color w:val="111111"/>
          </w:rPr>
          <w:t>16187430 test-file-name</w:t>
        </w:r>
      </w:ins>
    </w:p>
    <w:p w:rsidR="00AA0D74" w:rsidRDefault="00AA0D74" w:rsidP="00AA0D74">
      <w:pPr>
        <w:pStyle w:val="NormalWeb"/>
        <w:shd w:val="clear" w:color="auto" w:fill="FFFFFF"/>
        <w:spacing w:before="0" w:beforeAutospacing="0" w:after="0" w:afterAutospacing="0" w:line="390" w:lineRule="atLeast"/>
        <w:rPr>
          <w:ins w:id="62" w:author="Unknown"/>
          <w:rFonts w:ascii="Georgia" w:hAnsi="Georgia"/>
          <w:color w:val="111111"/>
        </w:rPr>
      </w:pPr>
      <w:ins w:id="63" w:author="Unknown">
        <w:r>
          <w:rPr>
            <w:rFonts w:ascii="Georgia" w:hAnsi="Georgia"/>
            <w:color w:val="111111"/>
          </w:rPr>
          <w:br/>
          <w:t>You can specify inode number on a find command as shown below. In this example, find command renames a file using the inode number.</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4" w:author="Unknown"/>
          <w:rFonts w:ascii="Consolas" w:hAnsi="Consolas" w:cs="Consolas"/>
          <w:color w:val="111111"/>
        </w:rPr>
      </w:pPr>
      <w:ins w:id="65" w:author="Unknown">
        <w:r>
          <w:rPr>
            <w:rFonts w:ascii="Consolas" w:hAnsi="Consolas" w:cs="Consolas"/>
            <w:color w:val="111111"/>
          </w:rPr>
          <w:t># find -inum 16187430 -exec mv {} new-test-file-name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6"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7" w:author="Unknown"/>
          <w:rFonts w:ascii="Consolas" w:hAnsi="Consolas" w:cs="Consolas"/>
          <w:color w:val="111111"/>
        </w:rPr>
      </w:pPr>
      <w:ins w:id="68" w:author="Unknown">
        <w:r>
          <w:rPr>
            <w:rFonts w:ascii="Consolas" w:hAnsi="Consolas" w:cs="Consolas"/>
            <w:color w:val="111111"/>
          </w:rPr>
          <w:t># ls -i1 *test*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9" w:author="Unknown"/>
          <w:rFonts w:ascii="Consolas" w:hAnsi="Consolas" w:cs="Consolas"/>
          <w:color w:val="111111"/>
        </w:rPr>
      </w:pPr>
      <w:ins w:id="70" w:author="Unknown">
        <w:r>
          <w:rPr>
            <w:rFonts w:ascii="Consolas" w:hAnsi="Consolas" w:cs="Consolas"/>
            <w:color w:val="111111"/>
          </w:rPr>
          <w:t>16187430 new-test-file-name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 w:author="Unknown"/>
          <w:rFonts w:ascii="Consolas" w:hAnsi="Consolas" w:cs="Consolas"/>
          <w:color w:val="111111"/>
        </w:rPr>
      </w:pPr>
      <w:ins w:id="72" w:author="Unknown">
        <w:r>
          <w:rPr>
            <w:rFonts w:ascii="Consolas" w:hAnsi="Consolas" w:cs="Consolas"/>
            <w:color w:val="111111"/>
          </w:rPr>
          <w:t>16187429 test-file-name</w:t>
        </w:r>
      </w:ins>
    </w:p>
    <w:p w:rsidR="00AA0D74" w:rsidRDefault="00AA0D74" w:rsidP="00AA0D74">
      <w:pPr>
        <w:pStyle w:val="NormalWeb"/>
        <w:shd w:val="clear" w:color="auto" w:fill="FFFFFF"/>
        <w:spacing w:before="0" w:beforeAutospacing="0" w:after="0" w:afterAutospacing="0" w:line="390" w:lineRule="atLeast"/>
        <w:rPr>
          <w:ins w:id="73" w:author="Unknown"/>
          <w:rFonts w:ascii="Georgia" w:hAnsi="Georgia"/>
          <w:color w:val="111111"/>
        </w:rPr>
      </w:pPr>
      <w:ins w:id="74" w:author="Unknown">
        <w:r>
          <w:rPr>
            <w:rFonts w:ascii="Georgia" w:hAnsi="Georgia"/>
            <w:color w:val="111111"/>
          </w:rPr>
          <w:br/>
          <w:t>You can use this technique when you want to do some operation with the files which are named poorly as shown in the example below. For example, the file with name — file?.txt has a special character in it. If you try to execute “rm file?.txt”, all the following three files will get removed. So, follow the steps below to delete only the “file?.txt”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5" w:author="Unknown"/>
          <w:rFonts w:ascii="Consolas" w:hAnsi="Consolas" w:cs="Consolas"/>
          <w:color w:val="111111"/>
        </w:rPr>
      </w:pPr>
      <w:ins w:id="76" w:author="Unknown">
        <w:r>
          <w:rPr>
            <w:rFonts w:ascii="Consolas" w:hAnsi="Consolas" w:cs="Consolas"/>
            <w:color w:val="111111"/>
          </w:rPr>
          <w:t># ls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7" w:author="Unknown"/>
          <w:rFonts w:ascii="Consolas" w:hAnsi="Consolas" w:cs="Consolas"/>
          <w:color w:val="111111"/>
        </w:rPr>
      </w:pPr>
      <w:ins w:id="78" w:author="Unknown">
        <w:r>
          <w:rPr>
            <w:rFonts w:ascii="Consolas" w:hAnsi="Consolas" w:cs="Consolas"/>
            <w:color w:val="111111"/>
          </w:rPr>
          <w:lastRenderedPageBreak/>
          <w:t>file1.txt  file2.txt  file?.txt</w:t>
        </w:r>
      </w:ins>
    </w:p>
    <w:p w:rsidR="00AA0D74" w:rsidRDefault="00AA0D74" w:rsidP="00AA0D74">
      <w:pPr>
        <w:pStyle w:val="NormalWeb"/>
        <w:shd w:val="clear" w:color="auto" w:fill="FFFFFF"/>
        <w:spacing w:before="0" w:beforeAutospacing="0" w:after="0" w:afterAutospacing="0" w:line="390" w:lineRule="atLeast"/>
        <w:rPr>
          <w:ins w:id="79" w:author="Unknown"/>
          <w:rFonts w:ascii="Georgia" w:hAnsi="Georgia"/>
          <w:color w:val="111111"/>
        </w:rPr>
      </w:pPr>
      <w:ins w:id="80" w:author="Unknown">
        <w:r>
          <w:rPr>
            <w:rFonts w:ascii="Georgia" w:hAnsi="Georgia"/>
            <w:color w:val="111111"/>
          </w:rPr>
          <w:br/>
          <w:t>Find the inode numbers of each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1" w:author="Unknown"/>
          <w:rFonts w:ascii="Consolas" w:hAnsi="Consolas" w:cs="Consolas"/>
          <w:color w:val="111111"/>
        </w:rPr>
      </w:pPr>
      <w:ins w:id="82" w:author="Unknown">
        <w:r>
          <w:rPr>
            <w:rFonts w:ascii="Consolas" w:hAnsi="Consolas" w:cs="Consolas"/>
            <w:color w:val="111111"/>
          </w:rPr>
          <w:t># ls -i1</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3" w:author="Unknown"/>
          <w:rFonts w:ascii="Consolas" w:hAnsi="Consolas" w:cs="Consolas"/>
          <w:color w:val="111111"/>
        </w:rPr>
      </w:pPr>
      <w:ins w:id="84" w:author="Unknown">
        <w:r>
          <w:rPr>
            <w:rFonts w:ascii="Consolas" w:hAnsi="Consolas" w:cs="Consolas"/>
            <w:color w:val="111111"/>
          </w:rPr>
          <w:t>804178 file1.txt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5" w:author="Unknown"/>
          <w:rFonts w:ascii="Consolas" w:hAnsi="Consolas" w:cs="Consolas"/>
          <w:color w:val="111111"/>
        </w:rPr>
      </w:pPr>
      <w:ins w:id="86" w:author="Unknown">
        <w:r>
          <w:rPr>
            <w:rFonts w:ascii="Consolas" w:hAnsi="Consolas" w:cs="Consolas"/>
            <w:color w:val="111111"/>
          </w:rPr>
          <w:t>804179 file2.txt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7" w:author="Unknown"/>
          <w:rFonts w:ascii="Consolas" w:hAnsi="Consolas" w:cs="Consolas"/>
          <w:color w:val="111111"/>
        </w:rPr>
      </w:pPr>
      <w:ins w:id="88" w:author="Unknown">
        <w:r>
          <w:rPr>
            <w:rFonts w:ascii="Consolas" w:hAnsi="Consolas" w:cs="Consolas"/>
            <w:color w:val="111111"/>
          </w:rPr>
          <w:t>804180 file?.txt</w:t>
        </w:r>
      </w:ins>
    </w:p>
    <w:p w:rsidR="00AA0D74" w:rsidRDefault="00AA0D74" w:rsidP="00AA0D74">
      <w:pPr>
        <w:pStyle w:val="NormalWeb"/>
        <w:shd w:val="clear" w:color="auto" w:fill="FFFFFF"/>
        <w:spacing w:before="0" w:beforeAutospacing="0" w:after="0" w:afterAutospacing="0" w:line="390" w:lineRule="atLeast"/>
        <w:rPr>
          <w:ins w:id="89" w:author="Unknown"/>
          <w:rFonts w:ascii="Georgia" w:hAnsi="Georgia"/>
          <w:color w:val="111111"/>
        </w:rPr>
      </w:pPr>
      <w:ins w:id="90" w:author="Unknown">
        <w:r>
          <w:rPr>
            <w:rFonts w:ascii="Georgia" w:hAnsi="Georgia"/>
            <w:color w:val="111111"/>
          </w:rPr>
          <w:br/>
          <w:t>Use the inode number to remove the file that had special character in it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1" w:author="Unknown"/>
          <w:rFonts w:ascii="Consolas" w:hAnsi="Consolas" w:cs="Consolas"/>
          <w:color w:val="111111"/>
        </w:rPr>
      </w:pPr>
      <w:ins w:id="92" w:author="Unknown">
        <w:r>
          <w:rPr>
            <w:rFonts w:ascii="Consolas" w:hAnsi="Consolas" w:cs="Consolas"/>
            <w:color w:val="111111"/>
          </w:rPr>
          <w:t># find -inum 804180 -exec rm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3"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4" w:author="Unknown"/>
          <w:rFonts w:ascii="Consolas" w:hAnsi="Consolas" w:cs="Consolas"/>
          <w:color w:val="111111"/>
        </w:rPr>
      </w:pPr>
      <w:ins w:id="95" w:author="Unknown">
        <w:r>
          <w:rPr>
            <w:rFonts w:ascii="Consolas" w:hAnsi="Consolas" w:cs="Consolas"/>
            <w:color w:val="111111"/>
          </w:rPr>
          <w:t># ls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6" w:author="Unknown"/>
          <w:rFonts w:ascii="Consolas" w:hAnsi="Consolas" w:cs="Consolas"/>
          <w:color w:val="111111"/>
        </w:rPr>
      </w:pPr>
      <w:ins w:id="97" w:author="Unknown">
        <w:r>
          <w:rPr>
            <w:rFonts w:ascii="Consolas" w:hAnsi="Consolas" w:cs="Consolas"/>
            <w:color w:val="111111"/>
          </w:rPr>
          <w:t>file1.txt  file2.txt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8" w:author="Unknown"/>
          <w:rFonts w:ascii="Consolas" w:hAnsi="Consolas" w:cs="Consolas"/>
          <w:color w:val="111111"/>
        </w:rPr>
      </w:pPr>
      <w:ins w:id="99" w:author="Unknown">
        <w:r>
          <w:rPr>
            <w:rFonts w:ascii="Consolas" w:hAnsi="Consolas" w:cs="Consolas"/>
            <w:color w:val="111111"/>
          </w:rPr>
          <w:t>[Note: The file with name "file?.txt" is now removed]</w:t>
        </w:r>
      </w:ins>
    </w:p>
    <w:p w:rsidR="00AA0D74" w:rsidRDefault="00AA0D74" w:rsidP="00AA0D74">
      <w:pPr>
        <w:pStyle w:val="Heading3"/>
        <w:shd w:val="clear" w:color="auto" w:fill="FFFFFF"/>
        <w:spacing w:before="440" w:after="147" w:line="293" w:lineRule="atLeast"/>
        <w:rPr>
          <w:ins w:id="100" w:author="Unknown"/>
          <w:rFonts w:ascii="Georgia" w:hAnsi="Georgia" w:cs="Times New Roman"/>
          <w:b w:val="0"/>
          <w:bCs w:val="0"/>
          <w:color w:val="111111"/>
          <w:sz w:val="31"/>
          <w:szCs w:val="31"/>
        </w:rPr>
      </w:pPr>
      <w:ins w:id="101" w:author="Unknown">
        <w:r>
          <w:rPr>
            <w:rFonts w:ascii="Georgia" w:hAnsi="Georgia"/>
            <w:b w:val="0"/>
            <w:bCs w:val="0"/>
            <w:color w:val="111111"/>
            <w:sz w:val="31"/>
            <w:szCs w:val="31"/>
          </w:rPr>
          <w:t>7. Find file based on the File-Permissions</w:t>
        </w:r>
      </w:ins>
    </w:p>
    <w:p w:rsidR="00AA0D74" w:rsidRDefault="00AA0D74" w:rsidP="00AA0D74">
      <w:pPr>
        <w:pStyle w:val="NormalWeb"/>
        <w:shd w:val="clear" w:color="auto" w:fill="FFFFFF"/>
        <w:spacing w:before="0" w:beforeAutospacing="0" w:after="390" w:afterAutospacing="0" w:line="390" w:lineRule="atLeast"/>
        <w:rPr>
          <w:ins w:id="102" w:author="Unknown"/>
          <w:rFonts w:ascii="Georgia" w:hAnsi="Georgia"/>
          <w:color w:val="111111"/>
        </w:rPr>
      </w:pPr>
      <w:ins w:id="103" w:author="Unknown">
        <w:r>
          <w:rPr>
            <w:rFonts w:ascii="Georgia" w:hAnsi="Georgia"/>
            <w:color w:val="111111"/>
          </w:rPr>
          <w:t>Following operations are possible.</w:t>
        </w:r>
      </w:ins>
    </w:p>
    <w:p w:rsidR="00AA0D74" w:rsidRDefault="00AA0D74" w:rsidP="00AA0D74">
      <w:pPr>
        <w:numPr>
          <w:ilvl w:val="0"/>
          <w:numId w:val="1"/>
        </w:numPr>
        <w:shd w:val="clear" w:color="auto" w:fill="FFFFFF"/>
        <w:spacing w:after="0" w:line="390" w:lineRule="atLeast"/>
        <w:ind w:left="390"/>
        <w:rPr>
          <w:ins w:id="104" w:author="Unknown"/>
          <w:rFonts w:ascii="Georgia" w:hAnsi="Georgia"/>
          <w:color w:val="111111"/>
        </w:rPr>
      </w:pPr>
      <w:ins w:id="105" w:author="Unknown">
        <w:r>
          <w:rPr>
            <w:rFonts w:ascii="Georgia" w:hAnsi="Georgia"/>
            <w:color w:val="111111"/>
          </w:rPr>
          <w:t>Find files that match exact permission</w:t>
        </w:r>
      </w:ins>
    </w:p>
    <w:p w:rsidR="00AA0D74" w:rsidRDefault="00AA0D74" w:rsidP="00AA0D74">
      <w:pPr>
        <w:numPr>
          <w:ilvl w:val="0"/>
          <w:numId w:val="1"/>
        </w:numPr>
        <w:shd w:val="clear" w:color="auto" w:fill="FFFFFF"/>
        <w:spacing w:after="0" w:line="390" w:lineRule="atLeast"/>
        <w:ind w:left="390"/>
        <w:rPr>
          <w:ins w:id="106" w:author="Unknown"/>
          <w:rFonts w:ascii="Georgia" w:hAnsi="Georgia"/>
          <w:color w:val="111111"/>
        </w:rPr>
      </w:pPr>
      <w:ins w:id="107" w:author="Unknown">
        <w:r>
          <w:rPr>
            <w:rFonts w:ascii="Georgia" w:hAnsi="Georgia"/>
            <w:color w:val="111111"/>
          </w:rPr>
          <w:t>Check whether the given permission matches, irrespective of other permission bits</w:t>
        </w:r>
      </w:ins>
    </w:p>
    <w:p w:rsidR="00AA0D74" w:rsidRDefault="00AA0D74" w:rsidP="00AA0D74">
      <w:pPr>
        <w:numPr>
          <w:ilvl w:val="0"/>
          <w:numId w:val="1"/>
        </w:numPr>
        <w:shd w:val="clear" w:color="auto" w:fill="FFFFFF"/>
        <w:spacing w:after="0" w:line="390" w:lineRule="atLeast"/>
        <w:ind w:left="390"/>
        <w:rPr>
          <w:ins w:id="108" w:author="Unknown"/>
          <w:rFonts w:ascii="Georgia" w:hAnsi="Georgia"/>
          <w:color w:val="111111"/>
        </w:rPr>
      </w:pPr>
      <w:ins w:id="109" w:author="Unknown">
        <w:r>
          <w:rPr>
            <w:rFonts w:ascii="Georgia" w:hAnsi="Georgia"/>
            <w:color w:val="111111"/>
          </w:rPr>
          <w:lastRenderedPageBreak/>
          <w:t>Search by giving octal / symbolic representation</w:t>
        </w:r>
      </w:ins>
    </w:p>
    <w:p w:rsidR="00AA0D74" w:rsidRDefault="00AA0D74" w:rsidP="00AA0D74">
      <w:pPr>
        <w:pStyle w:val="NormalWeb"/>
        <w:shd w:val="clear" w:color="auto" w:fill="FFFFFF"/>
        <w:spacing w:before="0" w:beforeAutospacing="0" w:after="0" w:afterAutospacing="0" w:line="390" w:lineRule="atLeast"/>
        <w:rPr>
          <w:ins w:id="110" w:author="Unknown"/>
          <w:rFonts w:ascii="Georgia" w:hAnsi="Georgia"/>
          <w:color w:val="111111"/>
        </w:rPr>
      </w:pPr>
      <w:ins w:id="111" w:author="Unknown">
        <w:r>
          <w:rPr>
            <w:rFonts w:ascii="Georgia" w:hAnsi="Georgia"/>
            <w:color w:val="111111"/>
          </w:rPr>
          <w:br/>
          <w:t>For this example, let us assume that the directory contains the following files. Please note that the file-permissions on these files are different.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2" w:author="Unknown"/>
          <w:rFonts w:ascii="Consolas" w:hAnsi="Consolas" w:cs="Consolas"/>
          <w:color w:val="111111"/>
        </w:rPr>
      </w:pPr>
      <w:ins w:id="113" w:author="Unknown">
        <w:r>
          <w:rPr>
            <w:rFonts w:ascii="Consolas" w:hAnsi="Consolas" w:cs="Consolas"/>
            <w:color w:val="111111"/>
          </w:rPr>
          <w:t># ls -l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4" w:author="Unknown"/>
          <w:rFonts w:ascii="Consolas" w:hAnsi="Consolas" w:cs="Consolas"/>
          <w:color w:val="111111"/>
        </w:rPr>
      </w:pPr>
      <w:ins w:id="115" w:author="Unknown">
        <w:r>
          <w:rPr>
            <w:rFonts w:ascii="Consolas" w:hAnsi="Consolas" w:cs="Consolas"/>
            <w:color w:val="111111"/>
          </w:rPr>
          <w:t>total 0</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6" w:author="Unknown"/>
          <w:rFonts w:ascii="Consolas" w:hAnsi="Consolas" w:cs="Consolas"/>
          <w:color w:val="111111"/>
        </w:rPr>
      </w:pPr>
      <w:ins w:id="117" w:author="Unknown">
        <w:r>
          <w:rPr>
            <w:rFonts w:ascii="Consolas" w:hAnsi="Consolas" w:cs="Consolas"/>
            <w:color w:val="111111"/>
          </w:rPr>
          <w:t>-rwxrwxrwx 1 root root 0 2009-02-19 20:31 all_for_all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8" w:author="Unknown"/>
          <w:rFonts w:ascii="Consolas" w:hAnsi="Consolas" w:cs="Consolas"/>
          <w:color w:val="111111"/>
        </w:rPr>
      </w:pPr>
      <w:ins w:id="119" w:author="Unknown">
        <w:r>
          <w:rPr>
            <w:rFonts w:ascii="Consolas" w:hAnsi="Consolas" w:cs="Consolas"/>
            <w:color w:val="111111"/>
          </w:rPr>
          <w:t>-rw-r--r-- 1 root root 0 2009-02-19 20:30 everybody_read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0" w:author="Unknown"/>
          <w:rFonts w:ascii="Consolas" w:hAnsi="Consolas" w:cs="Consolas"/>
          <w:color w:val="111111"/>
        </w:rPr>
      </w:pPr>
      <w:ins w:id="121" w:author="Unknown">
        <w:r>
          <w:rPr>
            <w:rFonts w:ascii="Consolas" w:hAnsi="Consolas" w:cs="Consolas"/>
            <w:color w:val="111111"/>
          </w:rPr>
          <w:t>---------- 1 root root 0 2009-02-19 20:31 no_for_all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2" w:author="Unknown"/>
          <w:rFonts w:ascii="Consolas" w:hAnsi="Consolas" w:cs="Consolas"/>
          <w:color w:val="111111"/>
        </w:rPr>
      </w:pPr>
      <w:ins w:id="123" w:author="Unknown">
        <w:r>
          <w:rPr>
            <w:rFonts w:ascii="Consolas" w:hAnsi="Consolas" w:cs="Consolas"/>
            <w:color w:val="111111"/>
          </w:rPr>
          <w:t>-rw------- 1 root root 0 2009-02-19 20:29 ordinary_file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4" w:author="Unknown"/>
          <w:rFonts w:ascii="Consolas" w:hAnsi="Consolas" w:cs="Consolas"/>
          <w:color w:val="111111"/>
        </w:rPr>
      </w:pPr>
      <w:ins w:id="125" w:author="Unknown">
        <w:r>
          <w:rPr>
            <w:rFonts w:ascii="Consolas" w:hAnsi="Consolas" w:cs="Consolas"/>
            <w:color w:val="111111"/>
          </w:rPr>
          <w:t>-rw-r----- 1 root root 0 2009-02-19 20:27 others_can_also_read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6" w:author="Unknown"/>
          <w:rFonts w:ascii="Consolas" w:hAnsi="Consolas" w:cs="Consolas"/>
          <w:color w:val="111111"/>
        </w:rPr>
      </w:pPr>
      <w:ins w:id="127" w:author="Unknown">
        <w:r>
          <w:rPr>
            <w:rFonts w:ascii="Consolas" w:hAnsi="Consolas" w:cs="Consolas"/>
            <w:color w:val="111111"/>
          </w:rPr>
          <w:t>----r----- 1 root root 0 2009-02-19 20:27 others_can_only_read</w:t>
        </w:r>
      </w:ins>
    </w:p>
    <w:p w:rsidR="00AA0D74" w:rsidRDefault="00AA0D74" w:rsidP="00AA0D74">
      <w:pPr>
        <w:pStyle w:val="NormalWeb"/>
        <w:shd w:val="clear" w:color="auto" w:fill="FFFFFF"/>
        <w:spacing w:before="0" w:beforeAutospacing="0" w:after="0" w:afterAutospacing="0" w:line="390" w:lineRule="atLeast"/>
        <w:rPr>
          <w:ins w:id="128" w:author="Unknown"/>
          <w:rFonts w:ascii="Georgia" w:hAnsi="Georgia"/>
          <w:color w:val="111111"/>
        </w:rPr>
      </w:pPr>
      <w:ins w:id="129" w:author="Unknown">
        <w:r>
          <w:rPr>
            <w:rFonts w:ascii="Georgia" w:hAnsi="Georgia"/>
            <w:color w:val="111111"/>
          </w:rPr>
          <w:br/>
          <w:t>Find files which has read permission to group. Use the following command to find all files that are readable by the world in your home directory, irrespective of other permissions for that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0" w:author="Unknown"/>
          <w:rFonts w:ascii="Consolas" w:hAnsi="Consolas" w:cs="Consolas"/>
          <w:color w:val="111111"/>
        </w:rPr>
      </w:pPr>
      <w:ins w:id="131" w:author="Unknown">
        <w:r>
          <w:rPr>
            <w:rFonts w:ascii="Consolas" w:hAnsi="Consolas" w:cs="Consolas"/>
            <w:color w:val="111111"/>
          </w:rPr>
          <w:t># find . -perm -g=r -type f -exec ls -l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2" w:author="Unknown"/>
          <w:rFonts w:ascii="Consolas" w:hAnsi="Consolas" w:cs="Consolas"/>
          <w:color w:val="111111"/>
        </w:rPr>
      </w:pPr>
      <w:ins w:id="133" w:author="Unknown">
        <w:r>
          <w:rPr>
            <w:rFonts w:ascii="Consolas" w:hAnsi="Consolas" w:cs="Consolas"/>
            <w:color w:val="111111"/>
          </w:rPr>
          <w:t>-rw-r--r-- 1 root root 0 2009-02-19 20:30 ./everybody_read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4" w:author="Unknown"/>
          <w:rFonts w:ascii="Consolas" w:hAnsi="Consolas" w:cs="Consolas"/>
          <w:color w:val="111111"/>
        </w:rPr>
      </w:pPr>
      <w:ins w:id="135" w:author="Unknown">
        <w:r>
          <w:rPr>
            <w:rFonts w:ascii="Consolas" w:hAnsi="Consolas" w:cs="Consolas"/>
            <w:color w:val="111111"/>
          </w:rPr>
          <w:t>-rwxrwxrwx 1 root root 0 2009-02-19 20:31 ./all_for_all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6" w:author="Unknown"/>
          <w:rFonts w:ascii="Consolas" w:hAnsi="Consolas" w:cs="Consolas"/>
          <w:color w:val="111111"/>
        </w:rPr>
      </w:pPr>
      <w:ins w:id="137" w:author="Unknown">
        <w:r>
          <w:rPr>
            <w:rFonts w:ascii="Consolas" w:hAnsi="Consolas" w:cs="Consolas"/>
            <w:color w:val="111111"/>
          </w:rPr>
          <w:t>----r----- 1 root root 0 2009-02-19 20:27 ./others_can_only_read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8" w:author="Unknown"/>
          <w:rFonts w:ascii="Consolas" w:hAnsi="Consolas" w:cs="Consolas"/>
          <w:color w:val="111111"/>
        </w:rPr>
      </w:pPr>
      <w:ins w:id="139" w:author="Unknown">
        <w:r>
          <w:rPr>
            <w:rFonts w:ascii="Consolas" w:hAnsi="Consolas" w:cs="Consolas"/>
            <w:color w:val="111111"/>
          </w:rPr>
          <w:lastRenderedPageBreak/>
          <w:t>-rw-r----- 1 root root 0 2009-02-19 20:27 ./others_can_also_read</w:t>
        </w:r>
      </w:ins>
    </w:p>
    <w:p w:rsidR="00AA0D74" w:rsidRDefault="00AA0D74" w:rsidP="00AA0D74">
      <w:pPr>
        <w:pStyle w:val="NormalWeb"/>
        <w:shd w:val="clear" w:color="auto" w:fill="FFFFFF"/>
        <w:spacing w:before="0" w:beforeAutospacing="0" w:after="0" w:afterAutospacing="0" w:line="390" w:lineRule="atLeast"/>
        <w:rPr>
          <w:ins w:id="140" w:author="Unknown"/>
          <w:rFonts w:ascii="Georgia" w:hAnsi="Georgia"/>
          <w:color w:val="111111"/>
        </w:rPr>
      </w:pPr>
      <w:ins w:id="141" w:author="Unknown">
        <w:r>
          <w:rPr>
            <w:rFonts w:ascii="Georgia" w:hAnsi="Georgia"/>
            <w:color w:val="111111"/>
          </w:rPr>
          <w:br/>
          <w:t>Find files which has read permission only to group.</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2" w:author="Unknown"/>
          <w:rFonts w:ascii="Consolas" w:hAnsi="Consolas" w:cs="Consolas"/>
          <w:color w:val="111111"/>
        </w:rPr>
      </w:pPr>
      <w:ins w:id="143" w:author="Unknown">
        <w:r>
          <w:rPr>
            <w:rFonts w:ascii="Consolas" w:hAnsi="Consolas" w:cs="Consolas"/>
            <w:color w:val="111111"/>
          </w:rPr>
          <w:t># find . -perm g=r -type f -exec ls -l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4" w:author="Unknown"/>
          <w:rFonts w:ascii="Consolas" w:hAnsi="Consolas" w:cs="Consolas"/>
          <w:color w:val="111111"/>
        </w:rPr>
      </w:pPr>
      <w:ins w:id="145" w:author="Unknown">
        <w:r>
          <w:rPr>
            <w:rFonts w:ascii="Consolas" w:hAnsi="Consolas" w:cs="Consolas"/>
            <w:color w:val="111111"/>
          </w:rPr>
          <w:t>----r----- 1 root root 0 2009-02-19 20:27 ./others_can_only_read</w:t>
        </w:r>
      </w:ins>
    </w:p>
    <w:p w:rsidR="00AA0D74" w:rsidRDefault="00AA0D74" w:rsidP="00AA0D74">
      <w:pPr>
        <w:pStyle w:val="NormalWeb"/>
        <w:shd w:val="clear" w:color="auto" w:fill="FFFFFF"/>
        <w:spacing w:before="0" w:beforeAutospacing="0" w:after="0" w:afterAutospacing="0" w:line="390" w:lineRule="atLeast"/>
        <w:rPr>
          <w:ins w:id="146" w:author="Unknown"/>
          <w:rFonts w:ascii="Georgia" w:hAnsi="Georgia"/>
          <w:color w:val="111111"/>
        </w:rPr>
      </w:pPr>
      <w:ins w:id="147" w:author="Unknown">
        <w:r>
          <w:rPr>
            <w:rFonts w:ascii="Georgia" w:hAnsi="Georgia"/>
            <w:color w:val="111111"/>
          </w:rPr>
          <w:br/>
          <w:t>Find files which has read permission only to group [ search by octal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8" w:author="Unknown"/>
          <w:rFonts w:ascii="Consolas" w:hAnsi="Consolas" w:cs="Consolas"/>
          <w:color w:val="111111"/>
        </w:rPr>
      </w:pPr>
      <w:ins w:id="149" w:author="Unknown">
        <w:r>
          <w:rPr>
            <w:rFonts w:ascii="Consolas" w:hAnsi="Consolas" w:cs="Consolas"/>
            <w:color w:val="111111"/>
          </w:rPr>
          <w:t># find . -perm 040 -type f -exec ls -l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0" w:author="Unknown"/>
          <w:rFonts w:ascii="Consolas" w:hAnsi="Consolas" w:cs="Consolas"/>
          <w:color w:val="111111"/>
        </w:rPr>
      </w:pPr>
      <w:ins w:id="151" w:author="Unknown">
        <w:r>
          <w:rPr>
            <w:rFonts w:ascii="Consolas" w:hAnsi="Consolas" w:cs="Consolas"/>
            <w:color w:val="111111"/>
          </w:rPr>
          <w:t>----r----- 1 root root 0 2009-02-19 20:27 ./others_can_only_read</w:t>
        </w:r>
      </w:ins>
    </w:p>
    <w:p w:rsidR="00AA0D74" w:rsidRDefault="00AA0D74" w:rsidP="00AA0D74">
      <w:pPr>
        <w:pStyle w:val="Heading3"/>
        <w:shd w:val="clear" w:color="auto" w:fill="FFFFFF"/>
        <w:spacing w:before="440" w:after="147" w:line="293" w:lineRule="atLeast"/>
        <w:rPr>
          <w:ins w:id="152" w:author="Unknown"/>
          <w:rFonts w:ascii="Georgia" w:hAnsi="Georgia" w:cs="Times New Roman"/>
          <w:b w:val="0"/>
          <w:bCs w:val="0"/>
          <w:color w:val="111111"/>
          <w:sz w:val="31"/>
          <w:szCs w:val="31"/>
        </w:rPr>
      </w:pPr>
      <w:ins w:id="153" w:author="Unknown">
        <w:r>
          <w:rPr>
            <w:rFonts w:ascii="Georgia" w:hAnsi="Georgia"/>
            <w:b w:val="0"/>
            <w:bCs w:val="0"/>
            <w:color w:val="111111"/>
            <w:sz w:val="31"/>
            <w:szCs w:val="31"/>
          </w:rPr>
          <w:t>8. Find all empty files (zero byte file) in your home directory and its subdirectory</w:t>
        </w:r>
      </w:ins>
    </w:p>
    <w:p w:rsidR="00AA0D74" w:rsidRDefault="00AA0D74" w:rsidP="00AA0D74">
      <w:pPr>
        <w:pStyle w:val="NormalWeb"/>
        <w:shd w:val="clear" w:color="auto" w:fill="FFFFFF"/>
        <w:spacing w:before="0" w:beforeAutospacing="0" w:after="390" w:afterAutospacing="0" w:line="390" w:lineRule="atLeast"/>
        <w:rPr>
          <w:ins w:id="154" w:author="Unknown"/>
          <w:rFonts w:ascii="Georgia" w:hAnsi="Georgia"/>
          <w:color w:val="111111"/>
        </w:rPr>
      </w:pPr>
      <w:ins w:id="155" w:author="Unknown">
        <w:r>
          <w:rPr>
            <w:rFonts w:ascii="Georgia" w:hAnsi="Georgia"/>
            <w:color w:val="111111"/>
          </w:rPr>
          <w:t>Most files of the following command output will be lock-files and place holders created by other applications.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6" w:author="Unknown"/>
          <w:rFonts w:ascii="Consolas" w:hAnsi="Consolas" w:cs="Consolas"/>
          <w:color w:val="111111"/>
        </w:rPr>
      </w:pPr>
      <w:ins w:id="157" w:author="Unknown">
        <w:r>
          <w:rPr>
            <w:rFonts w:ascii="Consolas" w:hAnsi="Consolas" w:cs="Consolas"/>
            <w:color w:val="111111"/>
          </w:rPr>
          <w:t># find ~ -empty</w:t>
        </w:r>
      </w:ins>
    </w:p>
    <w:p w:rsidR="00AA0D74" w:rsidRDefault="00AA0D74" w:rsidP="00AA0D74">
      <w:pPr>
        <w:pStyle w:val="NormalWeb"/>
        <w:shd w:val="clear" w:color="auto" w:fill="FFFFFF"/>
        <w:spacing w:before="0" w:beforeAutospacing="0" w:after="0" w:afterAutospacing="0" w:line="390" w:lineRule="atLeast"/>
        <w:rPr>
          <w:ins w:id="158" w:author="Unknown"/>
          <w:rFonts w:ascii="Georgia" w:hAnsi="Georgia"/>
          <w:color w:val="111111"/>
        </w:rPr>
      </w:pPr>
      <w:ins w:id="159" w:author="Unknown">
        <w:r>
          <w:rPr>
            <w:rFonts w:ascii="Georgia" w:hAnsi="Georgia"/>
            <w:color w:val="111111"/>
          </w:rPr>
          <w:br/>
          <w:t>List all the empty files only in your home directory.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0" w:author="Unknown"/>
          <w:rFonts w:ascii="Consolas" w:hAnsi="Consolas" w:cs="Consolas"/>
          <w:color w:val="111111"/>
        </w:rPr>
      </w:pPr>
      <w:ins w:id="161" w:author="Unknown">
        <w:r>
          <w:rPr>
            <w:rFonts w:ascii="Consolas" w:hAnsi="Consolas" w:cs="Consolas"/>
            <w:color w:val="111111"/>
          </w:rPr>
          <w:t># find . -maxdepth 1 -empty</w:t>
        </w:r>
      </w:ins>
    </w:p>
    <w:p w:rsidR="00AA0D74" w:rsidRDefault="00AA0D74" w:rsidP="00AA0D74">
      <w:pPr>
        <w:pStyle w:val="NormalWeb"/>
        <w:shd w:val="clear" w:color="auto" w:fill="FFFFFF"/>
        <w:spacing w:before="0" w:beforeAutospacing="0" w:after="0" w:afterAutospacing="0" w:line="390" w:lineRule="atLeast"/>
        <w:rPr>
          <w:ins w:id="162" w:author="Unknown"/>
          <w:rFonts w:ascii="Georgia" w:hAnsi="Georgia"/>
          <w:color w:val="111111"/>
        </w:rPr>
      </w:pPr>
      <w:ins w:id="163" w:author="Unknown">
        <w:r>
          <w:rPr>
            <w:rFonts w:ascii="Georgia" w:hAnsi="Georgia"/>
            <w:color w:val="111111"/>
          </w:rPr>
          <w:br/>
          <w:t>List only the non-hidden empty files only in the current directory.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4" w:author="Unknown"/>
          <w:rFonts w:ascii="Consolas" w:hAnsi="Consolas" w:cs="Consolas"/>
          <w:color w:val="111111"/>
        </w:rPr>
      </w:pPr>
      <w:ins w:id="165" w:author="Unknown">
        <w:r>
          <w:rPr>
            <w:rFonts w:ascii="Consolas" w:hAnsi="Consolas" w:cs="Consolas"/>
            <w:color w:val="111111"/>
          </w:rPr>
          <w:lastRenderedPageBreak/>
          <w:t># find . -maxdepth 1 -empty -not -name ".*"</w:t>
        </w:r>
      </w:ins>
    </w:p>
    <w:p w:rsidR="00AA0D74" w:rsidRDefault="00AA0D74" w:rsidP="00AA0D74">
      <w:pPr>
        <w:pStyle w:val="Heading3"/>
        <w:shd w:val="clear" w:color="auto" w:fill="FFFFFF"/>
        <w:spacing w:before="440" w:after="147" w:line="293" w:lineRule="atLeast"/>
        <w:rPr>
          <w:ins w:id="166" w:author="Unknown"/>
          <w:rFonts w:ascii="Georgia" w:hAnsi="Georgia" w:cs="Times New Roman"/>
          <w:b w:val="0"/>
          <w:bCs w:val="0"/>
          <w:color w:val="111111"/>
          <w:sz w:val="31"/>
          <w:szCs w:val="31"/>
        </w:rPr>
      </w:pPr>
      <w:ins w:id="167" w:author="Unknown">
        <w:r>
          <w:rPr>
            <w:rFonts w:ascii="Georgia" w:hAnsi="Georgia"/>
            <w:b w:val="0"/>
            <w:bCs w:val="0"/>
            <w:color w:val="111111"/>
            <w:sz w:val="31"/>
            <w:szCs w:val="31"/>
          </w:rPr>
          <w:t>9. Finding the Top 5 Big Files</w:t>
        </w:r>
      </w:ins>
    </w:p>
    <w:p w:rsidR="00AA0D74" w:rsidRDefault="00AA0D74" w:rsidP="00AA0D74">
      <w:pPr>
        <w:pStyle w:val="NormalWeb"/>
        <w:shd w:val="clear" w:color="auto" w:fill="FFFFFF"/>
        <w:spacing w:before="0" w:beforeAutospacing="0" w:after="390" w:afterAutospacing="0" w:line="390" w:lineRule="atLeast"/>
        <w:rPr>
          <w:ins w:id="168" w:author="Unknown"/>
          <w:rFonts w:ascii="Georgia" w:hAnsi="Georgia"/>
          <w:color w:val="111111"/>
        </w:rPr>
      </w:pPr>
      <w:ins w:id="169" w:author="Unknown">
        <w:r>
          <w:rPr>
            <w:rFonts w:ascii="Georgia" w:hAnsi="Georgia"/>
            <w:color w:val="111111"/>
          </w:rPr>
          <w:t>The following command will display the top 5 largest file in the current directory and its subdirectory. This may take a while to execute depending on the total number of files the command has to process.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70" w:author="Unknown"/>
          <w:rFonts w:ascii="Consolas" w:hAnsi="Consolas" w:cs="Consolas"/>
          <w:color w:val="111111"/>
        </w:rPr>
      </w:pPr>
      <w:ins w:id="171" w:author="Unknown">
        <w:r>
          <w:rPr>
            <w:rFonts w:ascii="Consolas" w:hAnsi="Consolas" w:cs="Consolas"/>
            <w:color w:val="111111"/>
          </w:rPr>
          <w:t># find . -type f -exec ls -s {} \; | sort -n -r | head -5</w:t>
        </w:r>
      </w:ins>
    </w:p>
    <w:p w:rsidR="00AA0D74" w:rsidRDefault="00AA0D74" w:rsidP="00AA0D74">
      <w:pPr>
        <w:pStyle w:val="Heading3"/>
        <w:shd w:val="clear" w:color="auto" w:fill="FFFFFF"/>
        <w:spacing w:before="440" w:after="147" w:line="293" w:lineRule="atLeast"/>
        <w:rPr>
          <w:ins w:id="172" w:author="Unknown"/>
          <w:rFonts w:ascii="Georgia" w:hAnsi="Georgia" w:cs="Times New Roman"/>
          <w:b w:val="0"/>
          <w:bCs w:val="0"/>
          <w:color w:val="111111"/>
          <w:sz w:val="31"/>
          <w:szCs w:val="31"/>
        </w:rPr>
      </w:pPr>
      <w:ins w:id="173" w:author="Unknown">
        <w:r>
          <w:rPr>
            <w:rFonts w:ascii="Georgia" w:hAnsi="Georgia"/>
            <w:b w:val="0"/>
            <w:bCs w:val="0"/>
            <w:color w:val="111111"/>
            <w:sz w:val="31"/>
            <w:szCs w:val="31"/>
          </w:rPr>
          <w:t>10. Finding the Top 5 Small Files</w:t>
        </w:r>
      </w:ins>
    </w:p>
    <w:p w:rsidR="00AA0D74" w:rsidRDefault="00AA0D74" w:rsidP="00AA0D74">
      <w:pPr>
        <w:pStyle w:val="NormalWeb"/>
        <w:shd w:val="clear" w:color="auto" w:fill="FFFFFF"/>
        <w:spacing w:before="0" w:beforeAutospacing="0" w:after="390" w:afterAutospacing="0" w:line="390" w:lineRule="atLeast"/>
        <w:rPr>
          <w:ins w:id="174" w:author="Unknown"/>
          <w:rFonts w:ascii="Georgia" w:hAnsi="Georgia"/>
          <w:color w:val="111111"/>
        </w:rPr>
      </w:pPr>
      <w:ins w:id="175" w:author="Unknown">
        <w:r>
          <w:rPr>
            <w:rFonts w:ascii="Georgia" w:hAnsi="Georgia"/>
            <w:color w:val="111111"/>
          </w:rPr>
          <w:t>Technique is same as finding the bigger files, but the only difference the sort is ascending order.</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76" w:author="Unknown"/>
          <w:rFonts w:ascii="Consolas" w:hAnsi="Consolas" w:cs="Consolas"/>
          <w:color w:val="111111"/>
        </w:rPr>
      </w:pPr>
      <w:ins w:id="177" w:author="Unknown">
        <w:r>
          <w:rPr>
            <w:rFonts w:ascii="Consolas" w:hAnsi="Consolas" w:cs="Consolas"/>
            <w:color w:val="111111"/>
          </w:rPr>
          <w:t># find . -type f -exec ls -s {} \; | sort -n  | head -5</w:t>
        </w:r>
      </w:ins>
    </w:p>
    <w:p w:rsidR="00AA0D74" w:rsidRDefault="00AA0D74" w:rsidP="00AA0D74">
      <w:pPr>
        <w:pStyle w:val="NormalWeb"/>
        <w:shd w:val="clear" w:color="auto" w:fill="FFFFFF"/>
        <w:spacing w:before="0" w:beforeAutospacing="0" w:after="0" w:afterAutospacing="0" w:line="390" w:lineRule="atLeast"/>
        <w:rPr>
          <w:ins w:id="178" w:author="Unknown"/>
          <w:rFonts w:ascii="Georgia" w:hAnsi="Georgia"/>
          <w:color w:val="111111"/>
        </w:rPr>
      </w:pPr>
      <w:ins w:id="179" w:author="Unknown">
        <w:r>
          <w:rPr>
            <w:rFonts w:ascii="Georgia" w:hAnsi="Georgia"/>
            <w:color w:val="111111"/>
          </w:rPr>
          <w:br/>
          <w:t>In the above command, most probably you will get to see only the ZERO byte files ( empty files ). So, you can use the following command to list the smaller files other than the ZERO byte 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0" w:author="Unknown"/>
          <w:rFonts w:ascii="Consolas" w:hAnsi="Consolas" w:cs="Consolas"/>
          <w:color w:val="111111"/>
        </w:rPr>
      </w:pPr>
      <w:ins w:id="181" w:author="Unknown">
        <w:r>
          <w:rPr>
            <w:rFonts w:ascii="Consolas" w:hAnsi="Consolas" w:cs="Consolas"/>
            <w:color w:val="111111"/>
          </w:rPr>
          <w:t># find . -not -empty -type f -exec ls -s {} \; | sort -n  | head -5</w:t>
        </w:r>
      </w:ins>
    </w:p>
    <w:p w:rsidR="00AA0D74" w:rsidRDefault="00AA0D74" w:rsidP="00AA0D74">
      <w:pPr>
        <w:pStyle w:val="Heading3"/>
        <w:shd w:val="clear" w:color="auto" w:fill="FFFFFF"/>
        <w:spacing w:before="440" w:after="147" w:line="293" w:lineRule="atLeast"/>
        <w:rPr>
          <w:ins w:id="182" w:author="Unknown"/>
          <w:rFonts w:ascii="Georgia" w:hAnsi="Georgia" w:cs="Times New Roman"/>
          <w:b w:val="0"/>
          <w:bCs w:val="0"/>
          <w:color w:val="111111"/>
          <w:sz w:val="31"/>
          <w:szCs w:val="31"/>
        </w:rPr>
      </w:pPr>
      <w:ins w:id="183" w:author="Unknown">
        <w:r>
          <w:rPr>
            <w:rFonts w:ascii="Georgia" w:hAnsi="Georgia"/>
            <w:b w:val="0"/>
            <w:bCs w:val="0"/>
            <w:color w:val="111111"/>
            <w:sz w:val="31"/>
            <w:szCs w:val="31"/>
          </w:rPr>
          <w:t>11. Find Files Based on file-type using option -type</w:t>
        </w:r>
      </w:ins>
    </w:p>
    <w:p w:rsidR="00AA0D74" w:rsidRDefault="00AA0D74" w:rsidP="00AA0D74">
      <w:pPr>
        <w:pStyle w:val="NormalWeb"/>
        <w:shd w:val="clear" w:color="auto" w:fill="FFFFFF"/>
        <w:spacing w:before="0" w:beforeAutospacing="0" w:after="390" w:afterAutospacing="0" w:line="390" w:lineRule="atLeast"/>
        <w:rPr>
          <w:ins w:id="184" w:author="Unknown"/>
          <w:rFonts w:ascii="Georgia" w:hAnsi="Georgia"/>
          <w:color w:val="111111"/>
        </w:rPr>
      </w:pPr>
      <w:ins w:id="185" w:author="Unknown">
        <w:r>
          <w:rPr>
            <w:rFonts w:ascii="Georgia" w:hAnsi="Georgia"/>
            <w:color w:val="111111"/>
          </w:rPr>
          <w:t>Find only the socket 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6" w:author="Unknown"/>
          <w:rFonts w:ascii="Consolas" w:hAnsi="Consolas" w:cs="Consolas"/>
          <w:color w:val="111111"/>
        </w:rPr>
      </w:pPr>
      <w:ins w:id="187" w:author="Unknown">
        <w:r>
          <w:rPr>
            <w:rFonts w:ascii="Consolas" w:hAnsi="Consolas" w:cs="Consolas"/>
            <w:color w:val="111111"/>
          </w:rPr>
          <w:t># find . -type s</w:t>
        </w:r>
      </w:ins>
    </w:p>
    <w:p w:rsidR="00AA0D74" w:rsidRDefault="00AA0D74" w:rsidP="00AA0D74">
      <w:pPr>
        <w:pStyle w:val="NormalWeb"/>
        <w:shd w:val="clear" w:color="auto" w:fill="FFFFFF"/>
        <w:spacing w:before="0" w:beforeAutospacing="0" w:after="0" w:afterAutospacing="0" w:line="390" w:lineRule="atLeast"/>
        <w:rPr>
          <w:ins w:id="188" w:author="Unknown"/>
          <w:rFonts w:ascii="Georgia" w:hAnsi="Georgia"/>
          <w:color w:val="111111"/>
        </w:rPr>
      </w:pPr>
      <w:ins w:id="189" w:author="Unknown">
        <w:r>
          <w:rPr>
            <w:rFonts w:ascii="Georgia" w:hAnsi="Georgia"/>
            <w:color w:val="111111"/>
          </w:rPr>
          <w:lastRenderedPageBreak/>
          <w:br/>
          <w:t>Find all directories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0" w:author="Unknown"/>
          <w:rFonts w:ascii="Consolas" w:hAnsi="Consolas" w:cs="Consolas"/>
          <w:color w:val="111111"/>
        </w:rPr>
      </w:pPr>
      <w:ins w:id="191" w:author="Unknown">
        <w:r>
          <w:rPr>
            <w:rFonts w:ascii="Consolas" w:hAnsi="Consolas" w:cs="Consolas"/>
            <w:color w:val="111111"/>
          </w:rPr>
          <w:t># find . -type d</w:t>
        </w:r>
      </w:ins>
    </w:p>
    <w:p w:rsidR="00AA0D74" w:rsidRDefault="00AA0D74" w:rsidP="00AA0D74">
      <w:pPr>
        <w:pStyle w:val="NormalWeb"/>
        <w:shd w:val="clear" w:color="auto" w:fill="FFFFFF"/>
        <w:spacing w:before="0" w:beforeAutospacing="0" w:after="0" w:afterAutospacing="0" w:line="390" w:lineRule="atLeast"/>
        <w:rPr>
          <w:ins w:id="192" w:author="Unknown"/>
          <w:rFonts w:ascii="Georgia" w:hAnsi="Georgia"/>
          <w:color w:val="111111"/>
        </w:rPr>
      </w:pPr>
      <w:ins w:id="193" w:author="Unknown">
        <w:r>
          <w:rPr>
            <w:rFonts w:ascii="Georgia" w:hAnsi="Georgia"/>
            <w:color w:val="111111"/>
          </w:rPr>
          <w:br/>
          <w:t>Find only the normal 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4" w:author="Unknown"/>
          <w:rFonts w:ascii="Consolas" w:hAnsi="Consolas" w:cs="Consolas"/>
          <w:color w:val="111111"/>
        </w:rPr>
      </w:pPr>
      <w:ins w:id="195" w:author="Unknown">
        <w:r>
          <w:rPr>
            <w:rFonts w:ascii="Consolas" w:hAnsi="Consolas" w:cs="Consolas"/>
            <w:color w:val="111111"/>
          </w:rPr>
          <w:t># find . -type f</w:t>
        </w:r>
      </w:ins>
    </w:p>
    <w:p w:rsidR="00AA0D74" w:rsidRDefault="00AA0D74" w:rsidP="00AA0D74">
      <w:pPr>
        <w:pStyle w:val="NormalWeb"/>
        <w:shd w:val="clear" w:color="auto" w:fill="FFFFFF"/>
        <w:spacing w:before="0" w:beforeAutospacing="0" w:after="0" w:afterAutospacing="0" w:line="390" w:lineRule="atLeast"/>
        <w:rPr>
          <w:ins w:id="196" w:author="Unknown"/>
          <w:rFonts w:ascii="Georgia" w:hAnsi="Georgia"/>
          <w:color w:val="111111"/>
        </w:rPr>
      </w:pPr>
      <w:ins w:id="197" w:author="Unknown">
        <w:r>
          <w:rPr>
            <w:rFonts w:ascii="Georgia" w:hAnsi="Georgia"/>
            <w:color w:val="111111"/>
          </w:rPr>
          <w:br/>
          <w:t>Find all the hidden 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8" w:author="Unknown"/>
          <w:rFonts w:ascii="Consolas" w:hAnsi="Consolas" w:cs="Consolas"/>
          <w:color w:val="111111"/>
        </w:rPr>
      </w:pPr>
      <w:ins w:id="199" w:author="Unknown">
        <w:r>
          <w:rPr>
            <w:rFonts w:ascii="Consolas" w:hAnsi="Consolas" w:cs="Consolas"/>
            <w:color w:val="111111"/>
          </w:rPr>
          <w:t># find . -type f -name ".*"</w:t>
        </w:r>
      </w:ins>
    </w:p>
    <w:p w:rsidR="00AA0D74" w:rsidRDefault="00AA0D74" w:rsidP="00AA0D74">
      <w:pPr>
        <w:pStyle w:val="NormalWeb"/>
        <w:shd w:val="clear" w:color="auto" w:fill="FFFFFF"/>
        <w:spacing w:before="0" w:beforeAutospacing="0" w:after="0" w:afterAutospacing="0" w:line="390" w:lineRule="atLeast"/>
        <w:rPr>
          <w:ins w:id="200" w:author="Unknown"/>
          <w:rFonts w:ascii="Georgia" w:hAnsi="Georgia"/>
          <w:color w:val="111111"/>
        </w:rPr>
      </w:pPr>
      <w:ins w:id="201" w:author="Unknown">
        <w:r>
          <w:rPr>
            <w:rFonts w:ascii="Georgia" w:hAnsi="Georgia"/>
            <w:color w:val="111111"/>
          </w:rPr>
          <w:br/>
          <w:t>Find all the hidden directories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2" w:author="Unknown"/>
          <w:rFonts w:ascii="Consolas" w:hAnsi="Consolas" w:cs="Consolas"/>
          <w:color w:val="111111"/>
        </w:rPr>
      </w:pPr>
      <w:ins w:id="203" w:author="Unknown">
        <w:r>
          <w:rPr>
            <w:rFonts w:ascii="Consolas" w:hAnsi="Consolas" w:cs="Consolas"/>
            <w:color w:val="111111"/>
          </w:rPr>
          <w:t># find -type d -name ".*"</w:t>
        </w:r>
      </w:ins>
    </w:p>
    <w:p w:rsidR="00AA0D74" w:rsidRDefault="00AA0D74" w:rsidP="00AA0D74">
      <w:pPr>
        <w:pStyle w:val="Heading3"/>
        <w:shd w:val="clear" w:color="auto" w:fill="FFFFFF"/>
        <w:spacing w:before="440" w:after="147" w:line="293" w:lineRule="atLeast"/>
        <w:rPr>
          <w:ins w:id="204" w:author="Unknown"/>
          <w:rFonts w:ascii="Georgia" w:hAnsi="Georgia" w:cs="Times New Roman"/>
          <w:b w:val="0"/>
          <w:bCs w:val="0"/>
          <w:color w:val="111111"/>
          <w:sz w:val="31"/>
          <w:szCs w:val="31"/>
        </w:rPr>
      </w:pPr>
      <w:ins w:id="205" w:author="Unknown">
        <w:r>
          <w:rPr>
            <w:rFonts w:ascii="Georgia" w:hAnsi="Georgia"/>
            <w:b w:val="0"/>
            <w:bCs w:val="0"/>
            <w:color w:val="111111"/>
            <w:sz w:val="31"/>
            <w:szCs w:val="31"/>
          </w:rPr>
          <w:t>12. Find files by comparing with the modification time of other file.</w:t>
        </w:r>
      </w:ins>
    </w:p>
    <w:p w:rsidR="00AA0D74" w:rsidRDefault="00AA0D74" w:rsidP="00AA0D74">
      <w:pPr>
        <w:pStyle w:val="NormalWeb"/>
        <w:shd w:val="clear" w:color="auto" w:fill="FFFFFF"/>
        <w:spacing w:before="0" w:beforeAutospacing="0" w:after="390" w:afterAutospacing="0" w:line="390" w:lineRule="atLeast"/>
        <w:rPr>
          <w:ins w:id="206" w:author="Unknown"/>
          <w:rFonts w:ascii="Georgia" w:hAnsi="Georgia"/>
          <w:color w:val="111111"/>
        </w:rPr>
      </w:pPr>
      <w:ins w:id="207" w:author="Unknown">
        <w:r>
          <w:rPr>
            <w:rFonts w:ascii="Georgia" w:hAnsi="Georgia"/>
            <w:color w:val="111111"/>
          </w:rPr>
          <w:t>Show files which are modified after the specified file. The following find command displays all the files that are created/modified after ordinary_file.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8" w:author="Unknown"/>
          <w:rFonts w:ascii="Consolas" w:hAnsi="Consolas" w:cs="Consolas"/>
          <w:color w:val="111111"/>
        </w:rPr>
      </w:pPr>
      <w:ins w:id="209" w:author="Unknown">
        <w:r>
          <w:rPr>
            <w:rFonts w:ascii="Consolas" w:hAnsi="Consolas" w:cs="Consolas"/>
            <w:color w:val="111111"/>
          </w:rPr>
          <w:t># ls -lrt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0" w:author="Unknown"/>
          <w:rFonts w:ascii="Consolas" w:hAnsi="Consolas" w:cs="Consolas"/>
          <w:color w:val="111111"/>
        </w:rPr>
      </w:pPr>
      <w:ins w:id="211" w:author="Unknown">
        <w:r>
          <w:rPr>
            <w:rFonts w:ascii="Consolas" w:hAnsi="Consolas" w:cs="Consolas"/>
            <w:color w:val="111111"/>
          </w:rPr>
          <w:t>total 0</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2" w:author="Unknown"/>
          <w:rFonts w:ascii="Consolas" w:hAnsi="Consolas" w:cs="Consolas"/>
          <w:color w:val="111111"/>
        </w:rPr>
      </w:pPr>
      <w:ins w:id="213" w:author="Unknown">
        <w:r>
          <w:rPr>
            <w:rFonts w:ascii="Consolas" w:hAnsi="Consolas" w:cs="Consolas"/>
            <w:color w:val="111111"/>
          </w:rPr>
          <w:t>-rw-r----- 1 root root 0 2009-02-19 20:27 others_can_also_read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4" w:author="Unknown"/>
          <w:rFonts w:ascii="Consolas" w:hAnsi="Consolas" w:cs="Consolas"/>
          <w:color w:val="111111"/>
        </w:rPr>
      </w:pPr>
      <w:ins w:id="215" w:author="Unknown">
        <w:r>
          <w:rPr>
            <w:rFonts w:ascii="Consolas" w:hAnsi="Consolas" w:cs="Consolas"/>
            <w:color w:val="111111"/>
          </w:rPr>
          <w:t>----r----- 1 root root 0 2009-02-19 20:27 others_can_only_read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6" w:author="Unknown"/>
          <w:rFonts w:ascii="Consolas" w:hAnsi="Consolas" w:cs="Consolas"/>
          <w:color w:val="111111"/>
        </w:rPr>
      </w:pPr>
      <w:ins w:id="217" w:author="Unknown">
        <w:r>
          <w:rPr>
            <w:rFonts w:ascii="Consolas" w:hAnsi="Consolas" w:cs="Consolas"/>
            <w:color w:val="111111"/>
          </w:rPr>
          <w:lastRenderedPageBreak/>
          <w:t>-rw------- 1 root root 0 2009-02-19 20:29 ordinary_file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8" w:author="Unknown"/>
          <w:rFonts w:ascii="Consolas" w:hAnsi="Consolas" w:cs="Consolas"/>
          <w:color w:val="111111"/>
        </w:rPr>
      </w:pPr>
      <w:ins w:id="219" w:author="Unknown">
        <w:r>
          <w:rPr>
            <w:rFonts w:ascii="Consolas" w:hAnsi="Consolas" w:cs="Consolas"/>
            <w:color w:val="111111"/>
          </w:rPr>
          <w:t>-rw-r--r-- 1 root root 0 2009-02-19 20:30 everybody_read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0" w:author="Unknown"/>
          <w:rFonts w:ascii="Consolas" w:hAnsi="Consolas" w:cs="Consolas"/>
          <w:color w:val="111111"/>
        </w:rPr>
      </w:pPr>
      <w:ins w:id="221" w:author="Unknown">
        <w:r>
          <w:rPr>
            <w:rFonts w:ascii="Consolas" w:hAnsi="Consolas" w:cs="Consolas"/>
            <w:color w:val="111111"/>
          </w:rPr>
          <w:t>-rwxrwxrwx 1 root root 0 2009-02-19 20:31 all_for_all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2" w:author="Unknown"/>
          <w:rFonts w:ascii="Consolas" w:hAnsi="Consolas" w:cs="Consolas"/>
          <w:color w:val="111111"/>
        </w:rPr>
      </w:pPr>
      <w:ins w:id="223" w:author="Unknown">
        <w:r>
          <w:rPr>
            <w:rFonts w:ascii="Consolas" w:hAnsi="Consolas" w:cs="Consolas"/>
            <w:color w:val="111111"/>
          </w:rPr>
          <w:t>---------- 1 root root 0 2009-02-19 20:31 no_for_all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4"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5" w:author="Unknown"/>
          <w:rFonts w:ascii="Consolas" w:hAnsi="Consolas" w:cs="Consolas"/>
          <w:color w:val="111111"/>
        </w:rPr>
      </w:pPr>
      <w:ins w:id="226" w:author="Unknown">
        <w:r>
          <w:rPr>
            <w:rFonts w:ascii="Consolas" w:hAnsi="Consolas" w:cs="Consolas"/>
            <w:color w:val="111111"/>
          </w:rPr>
          <w:t># find -newer ordinary_file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7" w:author="Unknown"/>
          <w:rFonts w:ascii="Consolas" w:hAnsi="Consolas" w:cs="Consolas"/>
          <w:color w:val="111111"/>
        </w:rPr>
      </w:pPr>
      <w:ins w:id="228" w:author="Unknown">
        <w:r>
          <w:rPr>
            <w:rFonts w:ascii="Consolas" w:hAnsi="Consolas" w:cs="Consolas"/>
            <w:color w:val="111111"/>
          </w:rPr>
          <w: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9" w:author="Unknown"/>
          <w:rFonts w:ascii="Consolas" w:hAnsi="Consolas" w:cs="Consolas"/>
          <w:color w:val="111111"/>
        </w:rPr>
      </w:pPr>
      <w:ins w:id="230" w:author="Unknown">
        <w:r>
          <w:rPr>
            <w:rFonts w:ascii="Consolas" w:hAnsi="Consolas" w:cs="Consolas"/>
            <w:color w:val="111111"/>
          </w:rPr>
          <w:t>./everybody_read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1" w:author="Unknown"/>
          <w:rFonts w:ascii="Consolas" w:hAnsi="Consolas" w:cs="Consolas"/>
          <w:color w:val="111111"/>
        </w:rPr>
      </w:pPr>
      <w:ins w:id="232" w:author="Unknown">
        <w:r>
          <w:rPr>
            <w:rFonts w:ascii="Consolas" w:hAnsi="Consolas" w:cs="Consolas"/>
            <w:color w:val="111111"/>
          </w:rPr>
          <w:t>./all_for_all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3" w:author="Unknown"/>
          <w:rFonts w:ascii="Consolas" w:hAnsi="Consolas" w:cs="Consolas"/>
          <w:color w:val="111111"/>
        </w:rPr>
      </w:pPr>
      <w:ins w:id="234" w:author="Unknown">
        <w:r>
          <w:rPr>
            <w:rFonts w:ascii="Consolas" w:hAnsi="Consolas" w:cs="Consolas"/>
            <w:color w:val="111111"/>
          </w:rPr>
          <w:t>./no_for_all</w:t>
        </w:r>
      </w:ins>
    </w:p>
    <w:p w:rsidR="00AA0D74" w:rsidRDefault="00AA0D74" w:rsidP="00AA0D74">
      <w:pPr>
        <w:pStyle w:val="Heading3"/>
        <w:shd w:val="clear" w:color="auto" w:fill="FFFFFF"/>
        <w:spacing w:before="440" w:after="147" w:line="293" w:lineRule="atLeast"/>
        <w:rPr>
          <w:ins w:id="235" w:author="Unknown"/>
          <w:rFonts w:ascii="Georgia" w:hAnsi="Georgia" w:cs="Times New Roman"/>
          <w:b w:val="0"/>
          <w:bCs w:val="0"/>
          <w:color w:val="111111"/>
          <w:sz w:val="31"/>
          <w:szCs w:val="31"/>
        </w:rPr>
      </w:pPr>
      <w:ins w:id="236" w:author="Unknown">
        <w:r>
          <w:rPr>
            <w:rFonts w:ascii="Georgia" w:hAnsi="Georgia"/>
            <w:b w:val="0"/>
            <w:bCs w:val="0"/>
            <w:color w:val="111111"/>
            <w:sz w:val="31"/>
            <w:szCs w:val="31"/>
          </w:rPr>
          <w:t>13. Find Files by Size</w:t>
        </w:r>
      </w:ins>
    </w:p>
    <w:p w:rsidR="00AA0D74" w:rsidRDefault="00AA0D74" w:rsidP="00AA0D74">
      <w:pPr>
        <w:pStyle w:val="NormalWeb"/>
        <w:shd w:val="clear" w:color="auto" w:fill="FFFFFF"/>
        <w:spacing w:before="0" w:beforeAutospacing="0" w:after="0" w:afterAutospacing="0" w:line="390" w:lineRule="atLeast"/>
        <w:rPr>
          <w:ins w:id="237" w:author="Unknown"/>
          <w:rFonts w:ascii="Georgia" w:hAnsi="Georgia"/>
          <w:color w:val="111111"/>
        </w:rPr>
      </w:pPr>
      <w:ins w:id="238" w:author="Unknown">
        <w:r>
          <w:rPr>
            <w:rFonts w:ascii="Georgia" w:hAnsi="Georgia"/>
            <w:color w:val="111111"/>
          </w:rPr>
          <w:t>Using the -size option you can find files by size.</w:t>
        </w:r>
        <w:r>
          <w:rPr>
            <w:rFonts w:ascii="Georgia" w:hAnsi="Georgia"/>
            <w:color w:val="111111"/>
          </w:rPr>
          <w:br/>
        </w:r>
        <w:r>
          <w:rPr>
            <w:rFonts w:ascii="Georgia" w:hAnsi="Georgia"/>
            <w:color w:val="111111"/>
          </w:rPr>
          <w:br/>
          <w:t>Find files bigger than the given size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9" w:author="Unknown"/>
          <w:rFonts w:ascii="Consolas" w:hAnsi="Consolas" w:cs="Consolas"/>
          <w:color w:val="111111"/>
        </w:rPr>
      </w:pPr>
      <w:ins w:id="240" w:author="Unknown">
        <w:r>
          <w:rPr>
            <w:rFonts w:ascii="Consolas" w:hAnsi="Consolas" w:cs="Consolas"/>
            <w:color w:val="111111"/>
          </w:rPr>
          <w:t># find ~ -size +100M</w:t>
        </w:r>
      </w:ins>
    </w:p>
    <w:p w:rsidR="00AA0D74" w:rsidRDefault="00AA0D74" w:rsidP="00AA0D74">
      <w:pPr>
        <w:pStyle w:val="NormalWeb"/>
        <w:shd w:val="clear" w:color="auto" w:fill="FFFFFF"/>
        <w:spacing w:before="0" w:beforeAutospacing="0" w:after="0" w:afterAutospacing="0" w:line="390" w:lineRule="atLeast"/>
        <w:rPr>
          <w:ins w:id="241" w:author="Unknown"/>
          <w:rFonts w:ascii="Georgia" w:hAnsi="Georgia"/>
          <w:color w:val="111111"/>
        </w:rPr>
      </w:pPr>
      <w:ins w:id="242" w:author="Unknown">
        <w:r>
          <w:rPr>
            <w:rFonts w:ascii="Georgia" w:hAnsi="Georgia"/>
            <w:color w:val="111111"/>
          </w:rPr>
          <w:br/>
          <w:t>Find files smaller than the given size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3" w:author="Unknown"/>
          <w:rFonts w:ascii="Consolas" w:hAnsi="Consolas" w:cs="Consolas"/>
          <w:color w:val="111111"/>
        </w:rPr>
      </w:pPr>
      <w:ins w:id="244" w:author="Unknown">
        <w:r>
          <w:rPr>
            <w:rFonts w:ascii="Consolas" w:hAnsi="Consolas" w:cs="Consolas"/>
            <w:color w:val="111111"/>
          </w:rPr>
          <w:t># find ~ -size -100M</w:t>
        </w:r>
      </w:ins>
    </w:p>
    <w:p w:rsidR="00AA0D74" w:rsidRDefault="00AA0D74" w:rsidP="00AA0D74">
      <w:pPr>
        <w:pStyle w:val="NormalWeb"/>
        <w:shd w:val="clear" w:color="auto" w:fill="FFFFFF"/>
        <w:spacing w:before="0" w:beforeAutospacing="0" w:after="0" w:afterAutospacing="0" w:line="390" w:lineRule="atLeast"/>
        <w:rPr>
          <w:ins w:id="245" w:author="Unknown"/>
          <w:rFonts w:ascii="Georgia" w:hAnsi="Georgia"/>
          <w:color w:val="111111"/>
        </w:rPr>
      </w:pPr>
      <w:ins w:id="246" w:author="Unknown">
        <w:r>
          <w:rPr>
            <w:rFonts w:ascii="Georgia" w:hAnsi="Georgia"/>
            <w:color w:val="111111"/>
          </w:rPr>
          <w:lastRenderedPageBreak/>
          <w:br/>
          <w:t>Find files that matches the exact given size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7" w:author="Unknown"/>
          <w:rFonts w:ascii="Consolas" w:hAnsi="Consolas" w:cs="Consolas"/>
          <w:color w:val="111111"/>
        </w:rPr>
      </w:pPr>
      <w:ins w:id="248" w:author="Unknown">
        <w:r>
          <w:rPr>
            <w:rFonts w:ascii="Consolas" w:hAnsi="Consolas" w:cs="Consolas"/>
            <w:color w:val="111111"/>
          </w:rPr>
          <w:t># find ~ -size 100M</w:t>
        </w:r>
      </w:ins>
    </w:p>
    <w:p w:rsidR="00AA0D74" w:rsidRDefault="00AA0D74" w:rsidP="00AA0D74">
      <w:pPr>
        <w:pStyle w:val="NormalWeb"/>
        <w:shd w:val="clear" w:color="auto" w:fill="FFFFFF"/>
        <w:spacing w:before="0" w:beforeAutospacing="0" w:after="0" w:afterAutospacing="0" w:line="390" w:lineRule="atLeast"/>
        <w:rPr>
          <w:ins w:id="249" w:author="Unknown"/>
          <w:rFonts w:ascii="Georgia" w:hAnsi="Georgia"/>
          <w:color w:val="111111"/>
        </w:rPr>
      </w:pPr>
      <w:ins w:id="250" w:author="Unknown">
        <w:r>
          <w:rPr>
            <w:rFonts w:ascii="Georgia" w:hAnsi="Georgia"/>
            <w:color w:val="111111"/>
          </w:rPr>
          <w:br/>
          <w:t>Note: – means less than the give size, + means more than the given size, and no symbol means exact given size.</w:t>
        </w:r>
      </w:ins>
    </w:p>
    <w:p w:rsidR="00AA0D74" w:rsidRDefault="00AA0D74" w:rsidP="00AA0D74">
      <w:pPr>
        <w:pStyle w:val="Heading3"/>
        <w:shd w:val="clear" w:color="auto" w:fill="FFFFFF"/>
        <w:spacing w:before="440" w:after="147" w:line="293" w:lineRule="atLeast"/>
        <w:rPr>
          <w:ins w:id="251" w:author="Unknown"/>
          <w:rFonts w:ascii="Georgia" w:hAnsi="Georgia"/>
          <w:b w:val="0"/>
          <w:bCs w:val="0"/>
          <w:color w:val="111111"/>
          <w:sz w:val="31"/>
          <w:szCs w:val="31"/>
        </w:rPr>
      </w:pPr>
      <w:ins w:id="252" w:author="Unknown">
        <w:r>
          <w:rPr>
            <w:rFonts w:ascii="Georgia" w:hAnsi="Georgia"/>
            <w:b w:val="0"/>
            <w:bCs w:val="0"/>
            <w:color w:val="111111"/>
            <w:sz w:val="31"/>
            <w:szCs w:val="31"/>
          </w:rPr>
          <w:t>14. Create Alias for Frequent Find Operations</w:t>
        </w:r>
      </w:ins>
    </w:p>
    <w:p w:rsidR="00AA0D74" w:rsidRDefault="00AA0D74" w:rsidP="00AA0D74">
      <w:pPr>
        <w:pStyle w:val="NormalWeb"/>
        <w:shd w:val="clear" w:color="auto" w:fill="FFFFFF"/>
        <w:spacing w:before="0" w:beforeAutospacing="0" w:after="390" w:afterAutospacing="0" w:line="390" w:lineRule="atLeast"/>
        <w:rPr>
          <w:ins w:id="253" w:author="Unknown"/>
          <w:rFonts w:ascii="Georgia" w:hAnsi="Georgia"/>
          <w:color w:val="111111"/>
        </w:rPr>
      </w:pPr>
      <w:ins w:id="254" w:author="Unknown">
        <w:r>
          <w:rPr>
            <w:rFonts w:ascii="Georgia" w:hAnsi="Georgia"/>
            <w:color w:val="111111"/>
          </w:rPr>
          <w:t>If you find some thing as pretty useful, then you can make it as an alias. And execute it whenever you want.</w:t>
        </w:r>
      </w:ins>
    </w:p>
    <w:p w:rsidR="00AA0D74" w:rsidRDefault="00AA0D74" w:rsidP="00AA0D74">
      <w:pPr>
        <w:pStyle w:val="NormalWeb"/>
        <w:shd w:val="clear" w:color="auto" w:fill="FFFFFF"/>
        <w:spacing w:before="0" w:beforeAutospacing="0" w:after="0" w:afterAutospacing="0" w:line="390" w:lineRule="atLeast"/>
        <w:rPr>
          <w:ins w:id="255" w:author="Unknown"/>
          <w:rFonts w:ascii="Georgia" w:hAnsi="Georgia"/>
          <w:color w:val="111111"/>
        </w:rPr>
      </w:pPr>
      <w:ins w:id="256" w:author="Unknown">
        <w:r>
          <w:rPr>
            <w:rFonts w:ascii="Georgia" w:hAnsi="Georgia"/>
            <w:color w:val="111111"/>
          </w:rPr>
          <w:br/>
          <w:t>Remove the files named a.out frequently.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7" w:author="Unknown"/>
          <w:rFonts w:ascii="Consolas" w:hAnsi="Consolas" w:cs="Consolas"/>
          <w:color w:val="111111"/>
        </w:rPr>
      </w:pPr>
      <w:ins w:id="258" w:author="Unknown">
        <w:r>
          <w:rPr>
            <w:rFonts w:ascii="Consolas" w:hAnsi="Consolas" w:cs="Consolas"/>
            <w:color w:val="111111"/>
          </w:rPr>
          <w:t># alias rmao="find . -iname a.out -exec rm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9" w:author="Unknown"/>
          <w:rFonts w:ascii="Consolas" w:hAnsi="Consolas" w:cs="Consolas"/>
          <w:color w:val="111111"/>
        </w:rPr>
      </w:pPr>
      <w:ins w:id="260" w:author="Unknown">
        <w:r>
          <w:rPr>
            <w:rFonts w:ascii="Consolas" w:hAnsi="Consolas" w:cs="Consolas"/>
            <w:color w:val="111111"/>
          </w:rPr>
          <w:t># rmao</w:t>
        </w:r>
      </w:ins>
    </w:p>
    <w:p w:rsidR="00AA0D74" w:rsidRDefault="00AA0D74" w:rsidP="00AA0D74">
      <w:pPr>
        <w:pStyle w:val="NormalWeb"/>
        <w:shd w:val="clear" w:color="auto" w:fill="FFFFFF"/>
        <w:spacing w:before="0" w:beforeAutospacing="0" w:after="0" w:afterAutospacing="0" w:line="390" w:lineRule="atLeast"/>
        <w:rPr>
          <w:ins w:id="261" w:author="Unknown"/>
          <w:rFonts w:ascii="Georgia" w:hAnsi="Georgia"/>
          <w:color w:val="111111"/>
        </w:rPr>
      </w:pPr>
      <w:ins w:id="262" w:author="Unknown">
        <w:r>
          <w:rPr>
            <w:rFonts w:ascii="Georgia" w:hAnsi="Georgia"/>
            <w:color w:val="111111"/>
          </w:rPr>
          <w:br/>
          <w:t>Remove the core files generated by c program.</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3" w:author="Unknown"/>
          <w:rFonts w:ascii="Consolas" w:hAnsi="Consolas" w:cs="Consolas"/>
          <w:color w:val="111111"/>
        </w:rPr>
      </w:pPr>
      <w:ins w:id="264" w:author="Unknown">
        <w:r>
          <w:rPr>
            <w:rFonts w:ascii="Consolas" w:hAnsi="Consolas" w:cs="Consolas"/>
            <w:color w:val="111111"/>
          </w:rPr>
          <w:t># alias rmc="find . -iname core -exec rm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5" w:author="Unknown"/>
          <w:rFonts w:ascii="Consolas" w:hAnsi="Consolas" w:cs="Consolas"/>
          <w:color w:val="111111"/>
        </w:rPr>
      </w:pPr>
      <w:ins w:id="266" w:author="Unknown">
        <w:r>
          <w:rPr>
            <w:rFonts w:ascii="Consolas" w:hAnsi="Consolas" w:cs="Consolas"/>
            <w:color w:val="111111"/>
          </w:rPr>
          <w:t># rmc</w:t>
        </w:r>
      </w:ins>
    </w:p>
    <w:p w:rsidR="00AA0D74" w:rsidRDefault="00AA0D74" w:rsidP="00AA0D74">
      <w:pPr>
        <w:pStyle w:val="Heading3"/>
        <w:shd w:val="clear" w:color="auto" w:fill="FFFFFF"/>
        <w:spacing w:before="440" w:after="147" w:line="293" w:lineRule="atLeast"/>
        <w:rPr>
          <w:ins w:id="267" w:author="Unknown"/>
          <w:rFonts w:ascii="Georgia" w:hAnsi="Georgia" w:cs="Times New Roman"/>
          <w:b w:val="0"/>
          <w:bCs w:val="0"/>
          <w:color w:val="111111"/>
          <w:sz w:val="31"/>
          <w:szCs w:val="31"/>
        </w:rPr>
      </w:pPr>
      <w:ins w:id="268" w:author="Unknown">
        <w:r>
          <w:rPr>
            <w:rFonts w:ascii="Georgia" w:hAnsi="Georgia"/>
            <w:b w:val="0"/>
            <w:bCs w:val="0"/>
            <w:color w:val="111111"/>
            <w:sz w:val="31"/>
            <w:szCs w:val="31"/>
          </w:rPr>
          <w:t>15. Remove big archive files using find command</w:t>
        </w:r>
      </w:ins>
    </w:p>
    <w:p w:rsidR="00AA0D74" w:rsidRDefault="00AA0D74" w:rsidP="00AA0D74">
      <w:pPr>
        <w:pStyle w:val="NormalWeb"/>
        <w:shd w:val="clear" w:color="auto" w:fill="FFFFFF"/>
        <w:spacing w:before="0" w:beforeAutospacing="0" w:after="390" w:afterAutospacing="0" w:line="390" w:lineRule="atLeast"/>
        <w:rPr>
          <w:ins w:id="269" w:author="Unknown"/>
          <w:rFonts w:ascii="Georgia" w:hAnsi="Georgia"/>
          <w:color w:val="111111"/>
        </w:rPr>
      </w:pPr>
      <w:ins w:id="270" w:author="Unknown">
        <w:r>
          <w:rPr>
            <w:rFonts w:ascii="Georgia" w:hAnsi="Georgia"/>
            <w:color w:val="111111"/>
          </w:rPr>
          <w:t>The following command removes *.zip files that are over 100M.</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1" w:author="Unknown"/>
          <w:rFonts w:ascii="Consolas" w:hAnsi="Consolas" w:cs="Consolas"/>
          <w:color w:val="111111"/>
        </w:rPr>
      </w:pPr>
      <w:ins w:id="272" w:author="Unknown">
        <w:r>
          <w:rPr>
            <w:rFonts w:ascii="Consolas" w:hAnsi="Consolas" w:cs="Consolas"/>
            <w:color w:val="111111"/>
          </w:rPr>
          <w:t># find / -type f -name *.zip -size +100M -exec rm -i {} \;"</w:t>
        </w:r>
      </w:ins>
    </w:p>
    <w:p w:rsidR="00AA0D74" w:rsidRDefault="00AA0D74" w:rsidP="00AA0D74">
      <w:pPr>
        <w:pStyle w:val="NormalWeb"/>
        <w:shd w:val="clear" w:color="auto" w:fill="FFFFFF"/>
        <w:spacing w:before="0" w:beforeAutospacing="0" w:after="390" w:afterAutospacing="0" w:line="390" w:lineRule="atLeast"/>
        <w:rPr>
          <w:ins w:id="273" w:author="Unknown"/>
          <w:rFonts w:ascii="Georgia" w:hAnsi="Georgia"/>
          <w:color w:val="111111"/>
        </w:rPr>
      </w:pPr>
      <w:ins w:id="274" w:author="Unknown">
        <w:r>
          <w:rPr>
            <w:rFonts w:ascii="Georgia" w:hAnsi="Georgia"/>
            <w:color w:val="111111"/>
          </w:rPr>
          <w:lastRenderedPageBreak/>
          <w:t>Remove all *.tar file that are over 100M using the alias rm100m (Remove 100M). Use the similar concepts and create alias like rm1g, rm2g, rm5g to remove file size greater than 1G, 2G and 5G respectively.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5" w:author="Unknown"/>
          <w:rFonts w:ascii="Consolas" w:hAnsi="Consolas" w:cs="Consolas"/>
          <w:color w:val="111111"/>
        </w:rPr>
      </w:pPr>
      <w:ins w:id="276" w:author="Unknown">
        <w:r>
          <w:rPr>
            <w:rFonts w:ascii="Consolas" w:hAnsi="Consolas" w:cs="Consolas"/>
            <w:color w:val="111111"/>
          </w:rPr>
          <w:t># alias rm100m="find / -type f -name *.tar -size +100M -exec rm -i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7" w:author="Unknown"/>
          <w:rFonts w:ascii="Consolas" w:hAnsi="Consolas" w:cs="Consolas"/>
          <w:color w:val="111111"/>
        </w:rPr>
      </w:pPr>
      <w:ins w:id="278" w:author="Unknown">
        <w:r>
          <w:rPr>
            <w:rFonts w:ascii="Consolas" w:hAnsi="Consolas" w:cs="Consolas"/>
            <w:color w:val="111111"/>
          </w:rPr>
          <w:t># alias rm1g="find / -type f -name *.tar -size +1G -exec rm -i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9" w:author="Unknown"/>
          <w:rFonts w:ascii="Consolas" w:hAnsi="Consolas" w:cs="Consolas"/>
          <w:color w:val="111111"/>
        </w:rPr>
      </w:pPr>
      <w:ins w:id="280" w:author="Unknown">
        <w:r>
          <w:rPr>
            <w:rFonts w:ascii="Consolas" w:hAnsi="Consolas" w:cs="Consolas"/>
            <w:color w:val="111111"/>
          </w:rPr>
          <w:t># alias rm2g="find / -type f -name *.tar -size +2G -exec rm -i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1" w:author="Unknown"/>
          <w:rFonts w:ascii="Consolas" w:hAnsi="Consolas" w:cs="Consolas"/>
          <w:color w:val="111111"/>
        </w:rPr>
      </w:pPr>
      <w:ins w:id="282" w:author="Unknown">
        <w:r>
          <w:rPr>
            <w:rFonts w:ascii="Consolas" w:hAnsi="Consolas" w:cs="Consolas"/>
            <w:color w:val="111111"/>
          </w:rPr>
          <w:t># alias rm5g="find / -type f -name *.tar -size +5G -exec rm -i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3"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4" w:author="Unknown"/>
          <w:rFonts w:ascii="Consolas" w:hAnsi="Consolas" w:cs="Consolas"/>
          <w:color w:val="111111"/>
        </w:rPr>
      </w:pPr>
      <w:ins w:id="285" w:author="Unknown">
        <w:r>
          <w:rPr>
            <w:rFonts w:ascii="Consolas" w:hAnsi="Consolas" w:cs="Consolas"/>
            <w:color w:val="111111"/>
          </w:rPr>
          <w:t># rm100m</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6" w:author="Unknown"/>
          <w:rFonts w:ascii="Consolas" w:hAnsi="Consolas" w:cs="Consolas"/>
          <w:color w:val="111111"/>
        </w:rPr>
      </w:pPr>
      <w:ins w:id="287" w:author="Unknown">
        <w:r>
          <w:rPr>
            <w:rFonts w:ascii="Consolas" w:hAnsi="Consolas" w:cs="Consolas"/>
            <w:color w:val="111111"/>
          </w:rPr>
          <w:t># rm1g</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88" w:author="Unknown"/>
          <w:rFonts w:ascii="Consolas" w:hAnsi="Consolas" w:cs="Consolas"/>
          <w:color w:val="111111"/>
        </w:rPr>
      </w:pPr>
      <w:ins w:id="289" w:author="Unknown">
        <w:r>
          <w:rPr>
            <w:rFonts w:ascii="Consolas" w:hAnsi="Consolas" w:cs="Consolas"/>
            <w:color w:val="111111"/>
          </w:rPr>
          <w:t># rm2g</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90" w:author="Unknown"/>
          <w:rFonts w:ascii="Consolas" w:hAnsi="Consolas" w:cs="Consolas"/>
          <w:color w:val="111111"/>
        </w:rPr>
      </w:pPr>
      <w:ins w:id="291" w:author="Unknown">
        <w:r>
          <w:rPr>
            <w:rFonts w:ascii="Consolas" w:hAnsi="Consolas" w:cs="Consolas"/>
            <w:color w:val="111111"/>
          </w:rPr>
          <w:t># rm5g</w:t>
        </w:r>
      </w:ins>
    </w:p>
    <w:p w:rsidR="00AA0D74" w:rsidRDefault="00AA0D74" w:rsidP="00AA0D74">
      <w:pPr>
        <w:pStyle w:val="Heading3"/>
        <w:shd w:val="clear" w:color="auto" w:fill="FFFFFF"/>
        <w:spacing w:before="440" w:after="147" w:line="293" w:lineRule="atLeast"/>
        <w:rPr>
          <w:ins w:id="292" w:author="Unknown"/>
          <w:rFonts w:ascii="Georgia" w:hAnsi="Georgia" w:cs="Times New Roman"/>
          <w:b w:val="0"/>
          <w:bCs w:val="0"/>
          <w:color w:val="111111"/>
          <w:sz w:val="31"/>
          <w:szCs w:val="31"/>
        </w:rPr>
      </w:pPr>
      <w:ins w:id="293" w:author="Unknown">
        <w:r>
          <w:rPr>
            <w:rFonts w:ascii="Georgia" w:hAnsi="Georgia"/>
            <w:b w:val="0"/>
            <w:bCs w:val="0"/>
            <w:color w:val="111111"/>
            <w:sz w:val="31"/>
            <w:szCs w:val="31"/>
          </w:rPr>
          <w:t>Find Command Examples Second Part</w:t>
        </w:r>
      </w:ins>
    </w:p>
    <w:p w:rsidR="00AA0D74" w:rsidRDefault="00AA0D74" w:rsidP="00AA0D74">
      <w:pPr>
        <w:pStyle w:val="NormalWeb"/>
        <w:shd w:val="clear" w:color="auto" w:fill="FFFFFF"/>
        <w:spacing w:before="0" w:beforeAutospacing="0" w:after="0" w:afterAutospacing="0" w:line="390" w:lineRule="atLeast"/>
        <w:rPr>
          <w:ins w:id="294" w:author="Unknown"/>
          <w:rFonts w:ascii="Georgia" w:hAnsi="Georgia"/>
          <w:color w:val="111111"/>
        </w:rPr>
      </w:pPr>
      <w:ins w:id="295" w:author="Unknown">
        <w:r>
          <w:rPr>
            <w:rFonts w:ascii="Georgia" w:hAnsi="Georgia"/>
            <w:color w:val="111111"/>
          </w:rPr>
          <w:t>If you liked this Mommy article on find command, don’t forget to check-out the Daddy article of the find command —</w:t>
        </w:r>
        <w:r>
          <w:rPr>
            <w:rStyle w:val="apple-converted-space"/>
            <w:rFonts w:ascii="Georgia" w:hAnsi="Georgia"/>
            <w:color w:val="111111"/>
          </w:rPr>
          <w:t> </w:t>
        </w:r>
        <w:r>
          <w:rPr>
            <w:rFonts w:ascii="Georgia" w:hAnsi="Georgia"/>
            <w:color w:val="111111"/>
          </w:rPr>
          <w:fldChar w:fldCharType="begin"/>
        </w:r>
        <w:r>
          <w:rPr>
            <w:rFonts w:ascii="Georgia" w:hAnsi="Georgia"/>
            <w:color w:val="111111"/>
          </w:rPr>
          <w:instrText xml:space="preserve"> HYPERLINK "http://www.thegeekstuff.com/2009/06/15-practical-unix-linux-find-command-examples-part-2/" </w:instrText>
        </w:r>
        <w:r>
          <w:rPr>
            <w:rFonts w:ascii="Georgia" w:hAnsi="Georgia"/>
            <w:color w:val="111111"/>
          </w:rPr>
          <w:fldChar w:fldCharType="separate"/>
        </w:r>
        <w:r>
          <w:rPr>
            <w:rStyle w:val="Hyperlink"/>
            <w:rFonts w:ascii="Georgia" w:eastAsiaTheme="majorEastAsia" w:hAnsi="Georgia"/>
            <w:color w:val="DD0000"/>
          </w:rPr>
          <w:t>Daddy, I found it!, 15 Awesome Linux Find Command Examples (Part2)</w:t>
        </w:r>
        <w:r>
          <w:rPr>
            <w:rFonts w:ascii="Georgia" w:hAnsi="Georgia"/>
            <w:color w:val="111111"/>
          </w:rPr>
          <w:fldChar w:fldCharType="end"/>
        </w:r>
      </w:ins>
    </w:p>
    <w:p w:rsidR="0058615F" w:rsidRDefault="0058615F"/>
    <w:p w:rsidR="00AA0D74" w:rsidRDefault="00AA0D74"/>
    <w:p w:rsidR="00AA0D74" w:rsidRDefault="00AA0D74"/>
    <w:p w:rsidR="00AA0D74" w:rsidRDefault="00AA0D74"/>
    <w:p w:rsidR="00AA0D74" w:rsidRDefault="00AA0D74"/>
    <w:p w:rsidR="00AA0D74" w:rsidRDefault="00AA0D74" w:rsidP="00AA0D74">
      <w:pPr>
        <w:pStyle w:val="Heading1"/>
        <w:shd w:val="clear" w:color="auto" w:fill="FFFFFF"/>
        <w:spacing w:before="0" w:beforeAutospacing="0" w:after="0" w:afterAutospacing="0" w:line="585" w:lineRule="atLeast"/>
        <w:rPr>
          <w:rFonts w:ascii="Georgia" w:hAnsi="Georgia"/>
          <w:b w:val="0"/>
          <w:bCs w:val="0"/>
          <w:color w:val="111111"/>
          <w:sz w:val="39"/>
          <w:szCs w:val="39"/>
        </w:rPr>
      </w:pPr>
      <w:r>
        <w:rPr>
          <w:rFonts w:ascii="Georgia" w:hAnsi="Georgia"/>
          <w:b w:val="0"/>
          <w:bCs w:val="0"/>
          <w:color w:val="111111"/>
          <w:sz w:val="39"/>
          <w:szCs w:val="39"/>
        </w:rPr>
        <w:t>Daddy, I found it!, 15 Awesome Linux Find Command Examples (Part2)</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A while back we reviewed 15 practical</w:t>
      </w:r>
      <w:r>
        <w:rPr>
          <w:rStyle w:val="apple-converted-space"/>
          <w:rFonts w:ascii="Georgia" w:eastAsiaTheme="majorEastAsia" w:hAnsi="Georgia"/>
          <w:color w:val="111111"/>
        </w:rPr>
        <w:t> </w:t>
      </w:r>
      <w:hyperlink r:id="rId7" w:history="1">
        <w:r>
          <w:rPr>
            <w:rStyle w:val="Hyperlink"/>
            <w:rFonts w:ascii="Georgia" w:hAnsi="Georgia"/>
            <w:color w:val="DD0000"/>
          </w:rPr>
          <w:t>find command examples (Part I)</w:t>
        </w:r>
      </w:hyperlink>
      <w:r>
        <w:rPr>
          <w:rFonts w:ascii="Georgia" w:hAnsi="Georgia"/>
          <w:color w:val="111111"/>
        </w:rPr>
        <w:t>. Find command can do lot more than just searching for files based on name.</w:t>
      </w:r>
      <w:r>
        <w:rPr>
          <w:rFonts w:ascii="Georgia" w:hAnsi="Georgia"/>
          <w:color w:val="111111"/>
        </w:rPr>
        <w:br/>
      </w:r>
      <w:r>
        <w:rPr>
          <w:rStyle w:val="HTMLCode"/>
          <w:rFonts w:ascii="Consolas" w:hAnsi="Consolas" w:cs="Consolas"/>
          <w:color w:val="111111"/>
        </w:rPr>
        <w:t> </w:t>
      </w:r>
      <w:r>
        <w:rPr>
          <w:rFonts w:ascii="Georgia" w:hAnsi="Georgia"/>
          <w:color w:val="111111"/>
        </w:rPr>
        <w:br/>
        <w:t>In this article (Part 2), let us discuss 15 advanced examples of</w:t>
      </w:r>
      <w:r>
        <w:rPr>
          <w:rStyle w:val="apple-converted-space"/>
          <w:rFonts w:ascii="Georgia" w:eastAsiaTheme="majorEastAsia" w:hAnsi="Georgia"/>
          <w:color w:val="111111"/>
        </w:rPr>
        <w:t> </w:t>
      </w:r>
      <w:r>
        <w:rPr>
          <w:rStyle w:val="Strong"/>
          <w:rFonts w:ascii="Georgia" w:hAnsi="Georgia"/>
          <w:color w:val="111111"/>
        </w:rPr>
        <w:t>find command</w:t>
      </w:r>
      <w:r>
        <w:rPr>
          <w:rStyle w:val="apple-converted-space"/>
          <w:rFonts w:ascii="Georgia" w:eastAsiaTheme="majorEastAsia" w:hAnsi="Georgia"/>
          <w:color w:val="111111"/>
        </w:rPr>
        <w:t> </w:t>
      </w:r>
      <w:r>
        <w:rPr>
          <w:rFonts w:ascii="Georgia" w:hAnsi="Georgia"/>
          <w:color w:val="111111"/>
        </w:rPr>
        <w:t>including — finding files based on the time it is accessed, modified or changed, finding files comparatively, performing operation on found files etc.,</w:t>
      </w:r>
      <w:r>
        <w:rPr>
          <w:rFonts w:ascii="Georgia" w:hAnsi="Georgia"/>
          <w:color w:val="111111"/>
        </w:rPr>
        <w:br/>
      </w:r>
      <w:r>
        <w:rPr>
          <w:rStyle w:val="HTMLCode"/>
          <w:rFonts w:ascii="Consolas" w:hAnsi="Consolas" w:cs="Consolas"/>
          <w:color w:val="111111"/>
        </w:rPr>
        <w:t> </w:t>
      </w:r>
      <w:r>
        <w:rPr>
          <w:rFonts w:ascii="Georgia" w:hAnsi="Georgia"/>
          <w:color w:val="111111"/>
        </w:rPr>
        <w:br/>
      </w:r>
      <w:r>
        <w:rPr>
          <w:rStyle w:val="Strong"/>
          <w:rFonts w:ascii="Georgia" w:hAnsi="Georgia"/>
          <w:color w:val="111111"/>
        </w:rPr>
        <w:t>Ramesh Natarajan:</w:t>
      </w:r>
      <w:r>
        <w:rPr>
          <w:rStyle w:val="apple-converted-space"/>
          <w:rFonts w:ascii="Georgia" w:eastAsiaTheme="majorEastAsia" w:hAnsi="Georgia"/>
          <w:color w:val="111111"/>
        </w:rPr>
        <w:t> </w:t>
      </w:r>
      <w:r>
        <w:rPr>
          <w:rFonts w:ascii="Georgia" w:hAnsi="Georgia"/>
          <w:color w:val="111111"/>
        </w:rPr>
        <w:t>That is my sweet little daughter in that picture. She was very happy to spot the sea lion in the California Long Beach Aquarium.</w:t>
      </w:r>
      <w:r>
        <w:rPr>
          <w:rFonts w:ascii="Georgia" w:hAnsi="Georgia"/>
          <w:color w:val="111111"/>
        </w:rPr>
        <w:br/>
      </w:r>
    </w:p>
    <w:p w:rsidR="00AA0D74" w:rsidRDefault="00AA0D74" w:rsidP="00AA0D74">
      <w:pPr>
        <w:pStyle w:val="Heading2"/>
        <w:shd w:val="clear" w:color="auto" w:fill="FFFFFF"/>
        <w:spacing w:before="585" w:after="195" w:line="480" w:lineRule="atLeast"/>
        <w:rPr>
          <w:rFonts w:ascii="Georgia" w:hAnsi="Georgia"/>
          <w:b w:val="0"/>
          <w:bCs w:val="0"/>
          <w:color w:val="111111"/>
          <w:sz w:val="30"/>
          <w:szCs w:val="30"/>
        </w:rPr>
      </w:pPr>
      <w:r>
        <w:rPr>
          <w:rFonts w:ascii="Georgia" w:hAnsi="Georgia"/>
          <w:b w:val="0"/>
          <w:bCs w:val="0"/>
          <w:color w:val="111111"/>
          <w:sz w:val="30"/>
          <w:szCs w:val="30"/>
        </w:rPr>
        <w:t>Find Files Based on Access / Modification / Change Time</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You can find files based on following three file time attribute.</w:t>
      </w:r>
    </w:p>
    <w:p w:rsidR="00AA0D74" w:rsidRDefault="00AA0D74" w:rsidP="00AA0D74">
      <w:pPr>
        <w:numPr>
          <w:ilvl w:val="0"/>
          <w:numId w:val="2"/>
        </w:numPr>
        <w:shd w:val="clear" w:color="auto" w:fill="FFFFFF"/>
        <w:spacing w:after="0" w:line="390" w:lineRule="atLeast"/>
        <w:ind w:left="390"/>
        <w:rPr>
          <w:rFonts w:ascii="Georgia" w:hAnsi="Georgia"/>
          <w:color w:val="111111"/>
        </w:rPr>
      </w:pPr>
      <w:r>
        <w:rPr>
          <w:rStyle w:val="Strong"/>
          <w:rFonts w:ascii="Georgia" w:hAnsi="Georgia"/>
          <w:color w:val="111111"/>
        </w:rPr>
        <w:t>Access time</w:t>
      </w:r>
      <w:r>
        <w:rPr>
          <w:rStyle w:val="apple-converted-space"/>
          <w:rFonts w:ascii="Georgia" w:hAnsi="Georgia"/>
          <w:color w:val="111111"/>
        </w:rPr>
        <w:t> </w:t>
      </w:r>
      <w:r>
        <w:rPr>
          <w:rFonts w:ascii="Georgia" w:hAnsi="Georgia"/>
          <w:color w:val="111111"/>
        </w:rPr>
        <w:t>of the file. Access time gets updated when the</w:t>
      </w:r>
      <w:r>
        <w:rPr>
          <w:rStyle w:val="apple-converted-space"/>
          <w:rFonts w:ascii="Georgia" w:hAnsi="Georgia"/>
          <w:color w:val="111111"/>
        </w:rPr>
        <w:t> </w:t>
      </w:r>
      <w:r>
        <w:rPr>
          <w:rStyle w:val="Strong"/>
          <w:rFonts w:ascii="Georgia" w:hAnsi="Georgia"/>
          <w:color w:val="111111"/>
        </w:rPr>
        <w:t>file accessed</w:t>
      </w:r>
      <w:r>
        <w:rPr>
          <w:rFonts w:ascii="Georgia" w:hAnsi="Georgia"/>
          <w:color w:val="111111"/>
        </w:rPr>
        <w:t>.</w:t>
      </w:r>
    </w:p>
    <w:p w:rsidR="00AA0D74" w:rsidRDefault="00AA0D74" w:rsidP="00AA0D74">
      <w:pPr>
        <w:numPr>
          <w:ilvl w:val="0"/>
          <w:numId w:val="2"/>
        </w:numPr>
        <w:shd w:val="clear" w:color="auto" w:fill="FFFFFF"/>
        <w:spacing w:after="0" w:line="390" w:lineRule="atLeast"/>
        <w:ind w:left="390"/>
        <w:rPr>
          <w:rFonts w:ascii="Georgia" w:hAnsi="Georgia"/>
          <w:color w:val="111111"/>
        </w:rPr>
      </w:pPr>
      <w:r>
        <w:rPr>
          <w:rStyle w:val="Strong"/>
          <w:rFonts w:ascii="Georgia" w:hAnsi="Georgia"/>
          <w:color w:val="111111"/>
        </w:rPr>
        <w:t>Modification time</w:t>
      </w:r>
      <w:r>
        <w:rPr>
          <w:rStyle w:val="apple-converted-space"/>
          <w:rFonts w:ascii="Georgia" w:hAnsi="Georgia"/>
          <w:color w:val="111111"/>
        </w:rPr>
        <w:t> </w:t>
      </w:r>
      <w:r>
        <w:rPr>
          <w:rFonts w:ascii="Georgia" w:hAnsi="Georgia"/>
          <w:color w:val="111111"/>
        </w:rPr>
        <w:t>of the file. Modification time gets updated when the</w:t>
      </w:r>
      <w:r>
        <w:rPr>
          <w:rStyle w:val="apple-converted-space"/>
          <w:rFonts w:ascii="Georgia" w:hAnsi="Georgia"/>
          <w:color w:val="111111"/>
        </w:rPr>
        <w:t> </w:t>
      </w:r>
      <w:r>
        <w:rPr>
          <w:rStyle w:val="Strong"/>
          <w:rFonts w:ascii="Georgia" w:hAnsi="Georgia"/>
          <w:color w:val="111111"/>
        </w:rPr>
        <w:t>file content modified</w:t>
      </w:r>
      <w:r>
        <w:rPr>
          <w:rFonts w:ascii="Georgia" w:hAnsi="Georgia"/>
          <w:color w:val="111111"/>
        </w:rPr>
        <w:t>.</w:t>
      </w:r>
    </w:p>
    <w:p w:rsidR="00AA0D74" w:rsidRDefault="00AA0D74" w:rsidP="00AA0D74">
      <w:pPr>
        <w:numPr>
          <w:ilvl w:val="0"/>
          <w:numId w:val="2"/>
        </w:numPr>
        <w:shd w:val="clear" w:color="auto" w:fill="FFFFFF"/>
        <w:spacing w:after="0" w:line="390" w:lineRule="atLeast"/>
        <w:ind w:left="390"/>
        <w:rPr>
          <w:rFonts w:ascii="Georgia" w:hAnsi="Georgia"/>
          <w:color w:val="111111"/>
        </w:rPr>
      </w:pPr>
      <w:r>
        <w:rPr>
          <w:rStyle w:val="Strong"/>
          <w:rFonts w:ascii="Georgia" w:hAnsi="Georgia"/>
          <w:color w:val="111111"/>
        </w:rPr>
        <w:t>Change time</w:t>
      </w:r>
      <w:r>
        <w:rPr>
          <w:rStyle w:val="apple-converted-space"/>
          <w:rFonts w:ascii="Georgia" w:hAnsi="Georgia"/>
          <w:color w:val="111111"/>
        </w:rPr>
        <w:t> </w:t>
      </w:r>
      <w:r>
        <w:rPr>
          <w:rFonts w:ascii="Georgia" w:hAnsi="Georgia"/>
          <w:color w:val="111111"/>
        </w:rPr>
        <w:t>of the file. Change time gets updated when the</w:t>
      </w:r>
      <w:r>
        <w:rPr>
          <w:rStyle w:val="apple-converted-space"/>
          <w:rFonts w:ascii="Georgia" w:hAnsi="Georgia"/>
          <w:color w:val="111111"/>
        </w:rPr>
        <w:t> </w:t>
      </w:r>
      <w:r>
        <w:rPr>
          <w:rStyle w:val="Strong"/>
          <w:rFonts w:ascii="Georgia" w:hAnsi="Georgia"/>
          <w:color w:val="111111"/>
        </w:rPr>
        <w:t>inode data changes</w:t>
      </w:r>
      <w:r>
        <w:rPr>
          <w:rFonts w:ascii="Georgia" w:hAnsi="Georgia"/>
          <w:color w:val="111111"/>
        </w:rPr>
        <w:t>.</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Style w:val="HTMLCode"/>
          <w:rFonts w:ascii="Consolas" w:hAnsi="Consolas" w:cs="Consolas"/>
          <w:color w:val="111111"/>
        </w:rPr>
        <w:t> </w:t>
      </w:r>
      <w:r>
        <w:rPr>
          <w:rFonts w:ascii="Georgia" w:hAnsi="Georgia"/>
          <w:color w:val="111111"/>
        </w:rPr>
        <w:br/>
        <w:t>In the following examples, the difference between the</w:t>
      </w:r>
      <w:r>
        <w:rPr>
          <w:rStyle w:val="apple-converted-space"/>
          <w:rFonts w:ascii="Georgia" w:eastAsiaTheme="majorEastAsia" w:hAnsi="Georgia"/>
          <w:color w:val="111111"/>
        </w:rPr>
        <w:t> </w:t>
      </w:r>
      <w:r>
        <w:rPr>
          <w:rStyle w:val="Strong"/>
          <w:rFonts w:ascii="Georgia" w:hAnsi="Georgia"/>
          <w:color w:val="111111"/>
        </w:rPr>
        <w:t>min option</w:t>
      </w:r>
      <w:r>
        <w:rPr>
          <w:rStyle w:val="apple-converted-space"/>
          <w:rFonts w:ascii="Georgia" w:eastAsiaTheme="majorEastAsia" w:hAnsi="Georgia"/>
          <w:color w:val="111111"/>
        </w:rPr>
        <w:t> </w:t>
      </w:r>
      <w:r>
        <w:rPr>
          <w:rFonts w:ascii="Georgia" w:hAnsi="Georgia"/>
          <w:color w:val="111111"/>
        </w:rPr>
        <w:t>and the</w:t>
      </w:r>
      <w:r>
        <w:rPr>
          <w:rStyle w:val="apple-converted-space"/>
          <w:rFonts w:ascii="Georgia" w:eastAsiaTheme="majorEastAsia" w:hAnsi="Georgia"/>
          <w:color w:val="111111"/>
        </w:rPr>
        <w:t> </w:t>
      </w:r>
      <w:r>
        <w:rPr>
          <w:rStyle w:val="Strong"/>
          <w:rFonts w:ascii="Georgia" w:hAnsi="Georgia"/>
          <w:color w:val="111111"/>
        </w:rPr>
        <w:t>time option</w:t>
      </w:r>
      <w:r>
        <w:rPr>
          <w:rStyle w:val="apple-converted-space"/>
          <w:rFonts w:ascii="Georgia" w:eastAsiaTheme="majorEastAsia" w:hAnsi="Georgia"/>
          <w:color w:val="111111"/>
        </w:rPr>
        <w:t> </w:t>
      </w:r>
      <w:r>
        <w:rPr>
          <w:rFonts w:ascii="Georgia" w:hAnsi="Georgia"/>
          <w:color w:val="111111"/>
        </w:rPr>
        <w:t>is the argument.</w:t>
      </w:r>
    </w:p>
    <w:p w:rsidR="00AA0D74" w:rsidRDefault="00AA0D74" w:rsidP="00AA0D74">
      <w:pPr>
        <w:numPr>
          <w:ilvl w:val="0"/>
          <w:numId w:val="3"/>
        </w:numPr>
        <w:shd w:val="clear" w:color="auto" w:fill="FFFFFF"/>
        <w:spacing w:after="0" w:line="390" w:lineRule="atLeast"/>
        <w:ind w:left="390"/>
        <w:rPr>
          <w:rFonts w:ascii="Georgia" w:hAnsi="Georgia"/>
          <w:color w:val="111111"/>
        </w:rPr>
      </w:pPr>
      <w:r>
        <w:rPr>
          <w:rStyle w:val="Strong"/>
          <w:rFonts w:ascii="Georgia" w:hAnsi="Georgia"/>
          <w:color w:val="111111"/>
        </w:rPr>
        <w:t>min argument</w:t>
      </w:r>
      <w:r>
        <w:rPr>
          <w:rStyle w:val="apple-converted-space"/>
          <w:rFonts w:ascii="Georgia" w:hAnsi="Georgia"/>
          <w:color w:val="111111"/>
        </w:rPr>
        <w:t> </w:t>
      </w:r>
      <w:r>
        <w:rPr>
          <w:rFonts w:ascii="Georgia" w:hAnsi="Georgia"/>
          <w:color w:val="111111"/>
        </w:rPr>
        <w:t>treats its argument as</w:t>
      </w:r>
      <w:r>
        <w:rPr>
          <w:rStyle w:val="apple-converted-space"/>
          <w:rFonts w:ascii="Georgia" w:hAnsi="Georgia"/>
          <w:color w:val="111111"/>
        </w:rPr>
        <w:t> </w:t>
      </w:r>
      <w:r>
        <w:rPr>
          <w:rStyle w:val="Strong"/>
          <w:rFonts w:ascii="Georgia" w:hAnsi="Georgia"/>
          <w:color w:val="111111"/>
        </w:rPr>
        <w:t>minutes</w:t>
      </w:r>
      <w:r>
        <w:rPr>
          <w:rFonts w:ascii="Georgia" w:hAnsi="Georgia"/>
          <w:color w:val="111111"/>
        </w:rPr>
        <w:t>. For example, min 60 = 60 minutes (1 hour).</w:t>
      </w:r>
    </w:p>
    <w:p w:rsidR="00AA0D74" w:rsidRDefault="00AA0D74" w:rsidP="00AA0D74">
      <w:pPr>
        <w:numPr>
          <w:ilvl w:val="0"/>
          <w:numId w:val="3"/>
        </w:numPr>
        <w:shd w:val="clear" w:color="auto" w:fill="FFFFFF"/>
        <w:spacing w:after="0" w:line="390" w:lineRule="atLeast"/>
        <w:ind w:left="390"/>
        <w:rPr>
          <w:rFonts w:ascii="Georgia" w:hAnsi="Georgia"/>
          <w:color w:val="111111"/>
        </w:rPr>
      </w:pPr>
      <w:r>
        <w:rPr>
          <w:rStyle w:val="Strong"/>
          <w:rFonts w:ascii="Georgia" w:hAnsi="Georgia"/>
          <w:color w:val="111111"/>
        </w:rPr>
        <w:t>time argument</w:t>
      </w:r>
      <w:r>
        <w:rPr>
          <w:rStyle w:val="apple-converted-space"/>
          <w:rFonts w:ascii="Georgia" w:hAnsi="Georgia"/>
          <w:color w:val="111111"/>
        </w:rPr>
        <w:t> </w:t>
      </w:r>
      <w:r>
        <w:rPr>
          <w:rFonts w:ascii="Georgia" w:hAnsi="Georgia"/>
          <w:color w:val="111111"/>
        </w:rPr>
        <w:t>treats its argument as</w:t>
      </w:r>
      <w:r>
        <w:rPr>
          <w:rStyle w:val="apple-converted-space"/>
          <w:rFonts w:ascii="Georgia" w:hAnsi="Georgia"/>
          <w:color w:val="111111"/>
        </w:rPr>
        <w:t> </w:t>
      </w:r>
      <w:r>
        <w:rPr>
          <w:rStyle w:val="Strong"/>
          <w:rFonts w:ascii="Georgia" w:hAnsi="Georgia"/>
          <w:color w:val="111111"/>
        </w:rPr>
        <w:t>24 hours</w:t>
      </w:r>
      <w:r>
        <w:rPr>
          <w:rFonts w:ascii="Georgia" w:hAnsi="Georgia"/>
          <w:color w:val="111111"/>
        </w:rPr>
        <w:t>. For example, time 2 = 2*24 hours (2 days).</w:t>
      </w:r>
    </w:p>
    <w:p w:rsidR="00AA0D74" w:rsidRDefault="00AA0D74" w:rsidP="00AA0D74">
      <w:pPr>
        <w:numPr>
          <w:ilvl w:val="0"/>
          <w:numId w:val="3"/>
        </w:numPr>
        <w:shd w:val="clear" w:color="auto" w:fill="FFFFFF"/>
        <w:spacing w:after="0" w:line="390" w:lineRule="atLeast"/>
        <w:ind w:left="390"/>
        <w:rPr>
          <w:rFonts w:ascii="Georgia" w:hAnsi="Georgia"/>
          <w:color w:val="111111"/>
        </w:rPr>
      </w:pPr>
      <w:r>
        <w:rPr>
          <w:rFonts w:ascii="Georgia" w:hAnsi="Georgia"/>
          <w:color w:val="111111"/>
        </w:rPr>
        <w:lastRenderedPageBreak/>
        <w:t>While doing the 24 hours calculation, the fractional parts are ignored so 25 hours is taken as 24 hours, and 47 hours is also taken as 24 hours, only 48 hours is taken as 48 hours. To get more clarity refer the -atime section of the</w:t>
      </w:r>
      <w:r>
        <w:rPr>
          <w:rStyle w:val="Strong"/>
          <w:rFonts w:ascii="Georgia" w:hAnsi="Georgia"/>
          <w:color w:val="111111"/>
        </w:rPr>
        <w:t>find command</w:t>
      </w:r>
      <w:r>
        <w:rPr>
          <w:rStyle w:val="apple-converted-space"/>
          <w:rFonts w:ascii="Georgia" w:hAnsi="Georgia"/>
          <w:color w:val="111111"/>
        </w:rPr>
        <w:t> </w:t>
      </w:r>
      <w:r>
        <w:rPr>
          <w:rFonts w:ascii="Georgia" w:hAnsi="Georgia"/>
          <w:color w:val="111111"/>
        </w:rPr>
        <w:t>man page.</w:t>
      </w:r>
    </w:p>
    <w:p w:rsidR="00AA0D74" w:rsidRDefault="00AA0D74" w:rsidP="00AA0D74">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Example 1: Find files whose content got updated within last 1 hour</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To find the files based up on the content modification time, the option -mmin, and -mtime is used. Following is the definition of mmin and mtime from man page.</w:t>
      </w:r>
    </w:p>
    <w:p w:rsidR="00AA0D74" w:rsidRDefault="00AA0D74" w:rsidP="00AA0D74">
      <w:pPr>
        <w:numPr>
          <w:ilvl w:val="0"/>
          <w:numId w:val="4"/>
        </w:numPr>
        <w:shd w:val="clear" w:color="auto" w:fill="FFFFFF"/>
        <w:spacing w:after="0" w:line="390" w:lineRule="atLeast"/>
        <w:ind w:left="390"/>
        <w:rPr>
          <w:rFonts w:ascii="Georgia" w:hAnsi="Georgia"/>
          <w:color w:val="111111"/>
        </w:rPr>
      </w:pPr>
      <w:r>
        <w:rPr>
          <w:rStyle w:val="Strong"/>
          <w:rFonts w:ascii="Georgia" w:hAnsi="Georgia"/>
          <w:color w:val="111111"/>
        </w:rPr>
        <w:t>-mmin n</w:t>
      </w:r>
      <w:r>
        <w:rPr>
          <w:rStyle w:val="apple-converted-space"/>
          <w:rFonts w:ascii="Georgia" w:hAnsi="Georgia"/>
          <w:color w:val="111111"/>
        </w:rPr>
        <w:t> </w:t>
      </w:r>
      <w:r>
        <w:rPr>
          <w:rFonts w:ascii="Georgia" w:hAnsi="Georgia"/>
          <w:color w:val="111111"/>
        </w:rPr>
        <w:t>File’s data was last modified</w:t>
      </w:r>
      <w:r>
        <w:rPr>
          <w:rStyle w:val="apple-converted-space"/>
          <w:rFonts w:ascii="Georgia" w:hAnsi="Georgia"/>
          <w:color w:val="111111"/>
        </w:rPr>
        <w:t> </w:t>
      </w:r>
      <w:r>
        <w:rPr>
          <w:rStyle w:val="Strong"/>
          <w:rFonts w:ascii="Georgia" w:hAnsi="Georgia"/>
          <w:color w:val="111111"/>
        </w:rPr>
        <w:t>n minutes</w:t>
      </w:r>
      <w:r>
        <w:rPr>
          <w:rStyle w:val="apple-converted-space"/>
          <w:rFonts w:ascii="Georgia" w:hAnsi="Georgia"/>
          <w:color w:val="111111"/>
        </w:rPr>
        <w:t> </w:t>
      </w:r>
      <w:r>
        <w:rPr>
          <w:rFonts w:ascii="Georgia" w:hAnsi="Georgia"/>
          <w:color w:val="111111"/>
        </w:rPr>
        <w:t>ago.</w:t>
      </w:r>
    </w:p>
    <w:p w:rsidR="00AA0D74" w:rsidRDefault="00AA0D74" w:rsidP="00AA0D74">
      <w:pPr>
        <w:numPr>
          <w:ilvl w:val="0"/>
          <w:numId w:val="4"/>
        </w:numPr>
        <w:shd w:val="clear" w:color="auto" w:fill="FFFFFF"/>
        <w:spacing w:after="0" w:line="390" w:lineRule="atLeast"/>
        <w:ind w:left="390"/>
        <w:rPr>
          <w:rFonts w:ascii="Georgia" w:hAnsi="Georgia"/>
          <w:color w:val="111111"/>
        </w:rPr>
      </w:pPr>
      <w:r>
        <w:rPr>
          <w:rStyle w:val="Strong"/>
          <w:rFonts w:ascii="Georgia" w:hAnsi="Georgia"/>
          <w:color w:val="111111"/>
        </w:rPr>
        <w:t>-mtime n</w:t>
      </w:r>
      <w:r>
        <w:rPr>
          <w:rStyle w:val="apple-converted-space"/>
          <w:rFonts w:ascii="Georgia" w:hAnsi="Georgia"/>
          <w:color w:val="111111"/>
        </w:rPr>
        <w:t> </w:t>
      </w:r>
      <w:r>
        <w:rPr>
          <w:rFonts w:ascii="Georgia" w:hAnsi="Georgia"/>
          <w:color w:val="111111"/>
        </w:rPr>
        <w:t>File’s data was last modified</w:t>
      </w:r>
      <w:r>
        <w:rPr>
          <w:rStyle w:val="apple-converted-space"/>
          <w:rFonts w:ascii="Georgia" w:hAnsi="Georgia"/>
          <w:color w:val="111111"/>
        </w:rPr>
        <w:t> </w:t>
      </w:r>
      <w:r>
        <w:rPr>
          <w:rStyle w:val="Strong"/>
          <w:rFonts w:ascii="Georgia" w:hAnsi="Georgia"/>
          <w:color w:val="111111"/>
        </w:rPr>
        <w:t>n*24 hours</w:t>
      </w:r>
      <w:r>
        <w:rPr>
          <w:rStyle w:val="apple-converted-space"/>
          <w:rFonts w:ascii="Georgia" w:hAnsi="Georgia"/>
          <w:color w:val="111111"/>
        </w:rPr>
        <w:t> </w:t>
      </w:r>
      <w:r>
        <w:rPr>
          <w:rFonts w:ascii="Georgia" w:hAnsi="Georgia"/>
          <w:color w:val="111111"/>
        </w:rPr>
        <w:t>ago.</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Style w:val="HTMLCode"/>
          <w:rFonts w:ascii="Consolas" w:hAnsi="Consolas" w:cs="Consolas"/>
          <w:color w:val="111111"/>
        </w:rPr>
        <w:t> </w:t>
      </w:r>
      <w:r>
        <w:rPr>
          <w:rFonts w:ascii="Georgia" w:hAnsi="Georgia"/>
          <w:color w:val="111111"/>
        </w:rPr>
        <w:br/>
        <w:t>Following example will find files in the current directory and sub-directories, whose content got updated within last 1 hour (60 minutes)</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 -mmin -60</w:t>
      </w:r>
    </w:p>
    <w:p w:rsidR="00AA0D74" w:rsidRDefault="00AA0D74" w:rsidP="00AA0D74">
      <w:pPr>
        <w:pStyle w:val="NormalWeb"/>
        <w:shd w:val="clear" w:color="auto" w:fill="FFFFFF"/>
        <w:spacing w:before="0" w:beforeAutospacing="0" w:after="0" w:afterAutospacing="0" w:line="390" w:lineRule="atLeast"/>
        <w:rPr>
          <w:rFonts w:ascii="Georgia" w:hAnsi="Georgia"/>
          <w:color w:val="111111"/>
        </w:rPr>
      </w:pPr>
      <w:r>
        <w:rPr>
          <w:rStyle w:val="HTMLCode"/>
          <w:rFonts w:ascii="Consolas" w:hAnsi="Consolas" w:cs="Consolas"/>
          <w:color w:val="111111"/>
        </w:rPr>
        <w:t> </w:t>
      </w:r>
      <w:r>
        <w:rPr>
          <w:rFonts w:ascii="Georgia" w:hAnsi="Georgia"/>
          <w:color w:val="111111"/>
        </w:rPr>
        <w:br/>
        <w:t>In the same way, following example finds all the files (under root file system /) that got updated within the last 24 hours (1 day).</w:t>
      </w: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 find / -mtime -1</w:t>
      </w:r>
    </w:p>
    <w:p w:rsidR="00AA0D74" w:rsidRDefault="00AA0D74" w:rsidP="00AA0D74">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Example 2: Find files which got accessed before 1 hour</w:t>
      </w:r>
    </w:p>
    <w:p w:rsidR="00AA0D74" w:rsidRDefault="00AA0D74" w:rsidP="00AA0D74">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To find the files based up on the file access time, the option -amin, and -atime is used. Following is the definition of amin and atime from find man page.</w:t>
      </w:r>
    </w:p>
    <w:p w:rsidR="00AA0D74" w:rsidRDefault="00AA0D74" w:rsidP="00AA0D74">
      <w:pPr>
        <w:numPr>
          <w:ilvl w:val="0"/>
          <w:numId w:val="5"/>
        </w:numPr>
        <w:shd w:val="clear" w:color="auto" w:fill="FFFFFF"/>
        <w:spacing w:after="0" w:line="390" w:lineRule="atLeast"/>
        <w:ind w:left="390"/>
        <w:rPr>
          <w:ins w:id="296" w:author="Unknown"/>
          <w:rFonts w:ascii="Georgia" w:hAnsi="Georgia"/>
          <w:color w:val="111111"/>
        </w:rPr>
      </w:pPr>
      <w:ins w:id="297" w:author="Unknown">
        <w:r>
          <w:rPr>
            <w:rStyle w:val="Strong"/>
            <w:rFonts w:ascii="Georgia" w:hAnsi="Georgia"/>
            <w:color w:val="111111"/>
          </w:rPr>
          <w:t>-amin n</w:t>
        </w:r>
        <w:r>
          <w:rPr>
            <w:rStyle w:val="apple-converted-space"/>
            <w:rFonts w:ascii="Georgia" w:hAnsi="Georgia"/>
            <w:color w:val="111111"/>
          </w:rPr>
          <w:t> </w:t>
        </w:r>
        <w:r>
          <w:rPr>
            <w:rFonts w:ascii="Georgia" w:hAnsi="Georgia"/>
            <w:color w:val="111111"/>
          </w:rPr>
          <w:t>File was last accessed</w:t>
        </w:r>
        <w:r>
          <w:rPr>
            <w:rStyle w:val="apple-converted-space"/>
            <w:rFonts w:ascii="Georgia" w:hAnsi="Georgia"/>
            <w:color w:val="111111"/>
          </w:rPr>
          <w:t> </w:t>
        </w:r>
        <w:r>
          <w:rPr>
            <w:rStyle w:val="Strong"/>
            <w:rFonts w:ascii="Georgia" w:hAnsi="Georgia"/>
            <w:color w:val="111111"/>
          </w:rPr>
          <w:t>n minutes</w:t>
        </w:r>
        <w:r>
          <w:rPr>
            <w:rStyle w:val="apple-converted-space"/>
            <w:rFonts w:ascii="Georgia" w:hAnsi="Georgia"/>
            <w:color w:val="111111"/>
          </w:rPr>
          <w:t> </w:t>
        </w:r>
        <w:r>
          <w:rPr>
            <w:rFonts w:ascii="Georgia" w:hAnsi="Georgia"/>
            <w:color w:val="111111"/>
          </w:rPr>
          <w:t>ago</w:t>
        </w:r>
      </w:ins>
    </w:p>
    <w:p w:rsidR="00AA0D74" w:rsidRDefault="00AA0D74" w:rsidP="00AA0D74">
      <w:pPr>
        <w:numPr>
          <w:ilvl w:val="0"/>
          <w:numId w:val="5"/>
        </w:numPr>
        <w:shd w:val="clear" w:color="auto" w:fill="FFFFFF"/>
        <w:spacing w:after="0" w:line="390" w:lineRule="atLeast"/>
        <w:ind w:left="390"/>
        <w:rPr>
          <w:ins w:id="298" w:author="Unknown"/>
          <w:rFonts w:ascii="Georgia" w:hAnsi="Georgia"/>
          <w:color w:val="111111"/>
        </w:rPr>
      </w:pPr>
      <w:ins w:id="299" w:author="Unknown">
        <w:r>
          <w:rPr>
            <w:rStyle w:val="Strong"/>
            <w:rFonts w:ascii="Georgia" w:hAnsi="Georgia"/>
            <w:color w:val="111111"/>
          </w:rPr>
          <w:t>-atime n</w:t>
        </w:r>
        <w:r>
          <w:rPr>
            <w:rStyle w:val="apple-converted-space"/>
            <w:rFonts w:ascii="Georgia" w:hAnsi="Georgia"/>
            <w:color w:val="111111"/>
          </w:rPr>
          <w:t> </w:t>
        </w:r>
        <w:r>
          <w:rPr>
            <w:rFonts w:ascii="Georgia" w:hAnsi="Georgia"/>
            <w:color w:val="111111"/>
          </w:rPr>
          <w:t>File was last accessed</w:t>
        </w:r>
        <w:r>
          <w:rPr>
            <w:rStyle w:val="apple-converted-space"/>
            <w:rFonts w:ascii="Georgia" w:hAnsi="Georgia"/>
            <w:color w:val="111111"/>
          </w:rPr>
          <w:t> </w:t>
        </w:r>
        <w:r>
          <w:rPr>
            <w:rStyle w:val="Strong"/>
            <w:rFonts w:ascii="Georgia" w:hAnsi="Georgia"/>
            <w:color w:val="111111"/>
          </w:rPr>
          <w:t>n*24 hours</w:t>
        </w:r>
        <w:r>
          <w:rPr>
            <w:rStyle w:val="apple-converted-space"/>
            <w:rFonts w:ascii="Georgia" w:hAnsi="Georgia"/>
            <w:color w:val="111111"/>
          </w:rPr>
          <w:t> </w:t>
        </w:r>
        <w:r>
          <w:rPr>
            <w:rFonts w:ascii="Georgia" w:hAnsi="Georgia"/>
            <w:color w:val="111111"/>
          </w:rPr>
          <w:t>ago</w:t>
        </w:r>
      </w:ins>
    </w:p>
    <w:p w:rsidR="00AA0D74" w:rsidRDefault="00AA0D74" w:rsidP="00AA0D74">
      <w:pPr>
        <w:pStyle w:val="NormalWeb"/>
        <w:shd w:val="clear" w:color="auto" w:fill="FFFFFF"/>
        <w:spacing w:before="0" w:beforeAutospacing="0" w:after="0" w:afterAutospacing="0" w:line="390" w:lineRule="atLeast"/>
        <w:rPr>
          <w:ins w:id="300" w:author="Unknown"/>
          <w:rFonts w:ascii="Georgia" w:hAnsi="Georgia"/>
          <w:color w:val="111111"/>
        </w:rPr>
      </w:pPr>
      <w:ins w:id="301" w:author="Unknown">
        <w:r>
          <w:rPr>
            <w:rStyle w:val="HTMLCode"/>
            <w:rFonts w:ascii="Consolas" w:hAnsi="Consolas" w:cs="Consolas"/>
            <w:color w:val="111111"/>
          </w:rPr>
          <w:t> </w:t>
        </w:r>
        <w:r>
          <w:rPr>
            <w:rFonts w:ascii="Georgia" w:hAnsi="Georgia"/>
            <w:color w:val="111111"/>
          </w:rPr>
          <w:br/>
          <w:t>Following example will find files in the current directory and sub-directories, which got accessed within last 1 hour (60 minutes)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02" w:author="Unknown"/>
          <w:rFonts w:ascii="Consolas" w:hAnsi="Consolas" w:cs="Consolas"/>
          <w:color w:val="111111"/>
        </w:rPr>
      </w:pPr>
      <w:ins w:id="303" w:author="Unknown">
        <w:r>
          <w:rPr>
            <w:rFonts w:ascii="Consolas" w:hAnsi="Consolas" w:cs="Consolas"/>
            <w:color w:val="111111"/>
          </w:rPr>
          <w:lastRenderedPageBreak/>
          <w:t># find -amin -60</w:t>
        </w:r>
      </w:ins>
    </w:p>
    <w:p w:rsidR="00AA0D74" w:rsidRDefault="00AA0D74" w:rsidP="00AA0D74">
      <w:pPr>
        <w:pStyle w:val="NormalWeb"/>
        <w:shd w:val="clear" w:color="auto" w:fill="FFFFFF"/>
        <w:spacing w:before="0" w:beforeAutospacing="0" w:after="0" w:afterAutospacing="0" w:line="390" w:lineRule="atLeast"/>
        <w:rPr>
          <w:ins w:id="304" w:author="Unknown"/>
          <w:rFonts w:ascii="Georgia" w:hAnsi="Georgia"/>
          <w:color w:val="111111"/>
        </w:rPr>
      </w:pPr>
      <w:ins w:id="305" w:author="Unknown">
        <w:r>
          <w:rPr>
            <w:rStyle w:val="HTMLCode"/>
            <w:rFonts w:ascii="Consolas" w:hAnsi="Consolas" w:cs="Consolas"/>
            <w:color w:val="111111"/>
          </w:rPr>
          <w:t> </w:t>
        </w:r>
        <w:r>
          <w:rPr>
            <w:rFonts w:ascii="Georgia" w:hAnsi="Georgia"/>
            <w:color w:val="111111"/>
          </w:rPr>
          <w:br/>
          <w:t>In the same way, following example finds all the files (under root file system /) that got accessed within the last 24 hours (1 day).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06" w:author="Unknown"/>
          <w:rFonts w:ascii="Consolas" w:hAnsi="Consolas" w:cs="Consolas"/>
          <w:color w:val="111111"/>
        </w:rPr>
      </w:pPr>
      <w:ins w:id="307" w:author="Unknown">
        <w:r>
          <w:rPr>
            <w:rFonts w:ascii="Consolas" w:hAnsi="Consolas" w:cs="Consolas"/>
            <w:color w:val="111111"/>
          </w:rPr>
          <w:t># find / -atime -1</w:t>
        </w:r>
      </w:ins>
    </w:p>
    <w:p w:rsidR="00AA0D74" w:rsidRDefault="00AA0D74" w:rsidP="00AA0D74">
      <w:pPr>
        <w:pStyle w:val="Heading3"/>
        <w:shd w:val="clear" w:color="auto" w:fill="FFFFFF"/>
        <w:spacing w:before="440" w:after="147" w:line="293" w:lineRule="atLeast"/>
        <w:rPr>
          <w:ins w:id="308" w:author="Unknown"/>
          <w:rFonts w:ascii="Georgia" w:hAnsi="Georgia" w:cs="Times New Roman"/>
          <w:b w:val="0"/>
          <w:bCs w:val="0"/>
          <w:color w:val="111111"/>
          <w:sz w:val="31"/>
          <w:szCs w:val="31"/>
        </w:rPr>
      </w:pPr>
      <w:ins w:id="309" w:author="Unknown">
        <w:r>
          <w:rPr>
            <w:rFonts w:ascii="Georgia" w:hAnsi="Georgia"/>
            <w:b w:val="0"/>
            <w:bCs w:val="0"/>
            <w:color w:val="111111"/>
            <w:sz w:val="31"/>
            <w:szCs w:val="31"/>
          </w:rPr>
          <w:t>Example 3: Find files which got changed exactly before 1 hour</w:t>
        </w:r>
      </w:ins>
    </w:p>
    <w:p w:rsidR="00AA0D74" w:rsidRDefault="00AA0D74" w:rsidP="00AA0D74">
      <w:pPr>
        <w:pStyle w:val="NormalWeb"/>
        <w:shd w:val="clear" w:color="auto" w:fill="FFFFFF"/>
        <w:spacing w:before="0" w:beforeAutospacing="0" w:after="390" w:afterAutospacing="0" w:line="390" w:lineRule="atLeast"/>
        <w:rPr>
          <w:ins w:id="310" w:author="Unknown"/>
          <w:rFonts w:ascii="Georgia" w:hAnsi="Georgia"/>
          <w:color w:val="111111"/>
        </w:rPr>
      </w:pPr>
      <w:ins w:id="311" w:author="Unknown">
        <w:r>
          <w:rPr>
            <w:rFonts w:ascii="Georgia" w:hAnsi="Georgia"/>
            <w:color w:val="111111"/>
          </w:rPr>
          <w:t>To find the files based up on the file inode change time, the option -cmin, and -ctime is used. Following is the definition of cmin and ctime from find man page.</w:t>
        </w:r>
      </w:ins>
    </w:p>
    <w:p w:rsidR="00AA0D74" w:rsidRDefault="00AA0D74" w:rsidP="00AA0D74">
      <w:pPr>
        <w:numPr>
          <w:ilvl w:val="0"/>
          <w:numId w:val="6"/>
        </w:numPr>
        <w:shd w:val="clear" w:color="auto" w:fill="FFFFFF"/>
        <w:spacing w:after="0" w:line="390" w:lineRule="atLeast"/>
        <w:ind w:left="390"/>
        <w:rPr>
          <w:ins w:id="312" w:author="Unknown"/>
          <w:rFonts w:ascii="Georgia" w:hAnsi="Georgia"/>
          <w:color w:val="111111"/>
        </w:rPr>
      </w:pPr>
      <w:ins w:id="313" w:author="Unknown">
        <w:r>
          <w:rPr>
            <w:rStyle w:val="Strong"/>
            <w:rFonts w:ascii="Georgia" w:hAnsi="Georgia"/>
            <w:color w:val="111111"/>
          </w:rPr>
          <w:t>-cmin n</w:t>
        </w:r>
        <w:r>
          <w:rPr>
            <w:rStyle w:val="apple-converted-space"/>
            <w:rFonts w:ascii="Georgia" w:hAnsi="Georgia"/>
            <w:color w:val="111111"/>
          </w:rPr>
          <w:t> </w:t>
        </w:r>
        <w:r>
          <w:rPr>
            <w:rFonts w:ascii="Georgia" w:hAnsi="Georgia"/>
            <w:color w:val="111111"/>
          </w:rPr>
          <w:t>File’s status was last changed</w:t>
        </w:r>
        <w:r>
          <w:rPr>
            <w:rStyle w:val="apple-converted-space"/>
            <w:rFonts w:ascii="Georgia" w:hAnsi="Georgia"/>
            <w:color w:val="111111"/>
          </w:rPr>
          <w:t> </w:t>
        </w:r>
        <w:r>
          <w:rPr>
            <w:rStyle w:val="Strong"/>
            <w:rFonts w:ascii="Georgia" w:hAnsi="Georgia"/>
            <w:color w:val="111111"/>
          </w:rPr>
          <w:t>n minutes</w:t>
        </w:r>
        <w:r>
          <w:rPr>
            <w:rStyle w:val="apple-converted-space"/>
            <w:rFonts w:ascii="Georgia" w:hAnsi="Georgia"/>
            <w:color w:val="111111"/>
          </w:rPr>
          <w:t> </w:t>
        </w:r>
        <w:r>
          <w:rPr>
            <w:rFonts w:ascii="Georgia" w:hAnsi="Georgia"/>
            <w:color w:val="111111"/>
          </w:rPr>
          <w:t>ago.</w:t>
        </w:r>
      </w:ins>
    </w:p>
    <w:p w:rsidR="00AA0D74" w:rsidRDefault="00AA0D74" w:rsidP="00AA0D74">
      <w:pPr>
        <w:numPr>
          <w:ilvl w:val="0"/>
          <w:numId w:val="6"/>
        </w:numPr>
        <w:shd w:val="clear" w:color="auto" w:fill="FFFFFF"/>
        <w:spacing w:after="0" w:line="390" w:lineRule="atLeast"/>
        <w:ind w:left="390"/>
        <w:rPr>
          <w:ins w:id="314" w:author="Unknown"/>
          <w:rFonts w:ascii="Georgia" w:hAnsi="Georgia"/>
          <w:color w:val="111111"/>
        </w:rPr>
      </w:pPr>
      <w:ins w:id="315" w:author="Unknown">
        <w:r>
          <w:rPr>
            <w:rStyle w:val="Strong"/>
            <w:rFonts w:ascii="Georgia" w:hAnsi="Georgia"/>
            <w:color w:val="111111"/>
          </w:rPr>
          <w:t>-ctime n</w:t>
        </w:r>
        <w:r>
          <w:rPr>
            <w:rStyle w:val="apple-converted-space"/>
            <w:rFonts w:ascii="Georgia" w:hAnsi="Georgia"/>
            <w:color w:val="111111"/>
          </w:rPr>
          <w:t> </w:t>
        </w:r>
        <w:r>
          <w:rPr>
            <w:rFonts w:ascii="Georgia" w:hAnsi="Georgia"/>
            <w:color w:val="111111"/>
          </w:rPr>
          <w:t>File’s status was last changed</w:t>
        </w:r>
        <w:r>
          <w:rPr>
            <w:rStyle w:val="apple-converted-space"/>
            <w:rFonts w:ascii="Georgia" w:hAnsi="Georgia"/>
            <w:color w:val="111111"/>
          </w:rPr>
          <w:t> </w:t>
        </w:r>
        <w:r>
          <w:rPr>
            <w:rStyle w:val="Strong"/>
            <w:rFonts w:ascii="Georgia" w:hAnsi="Georgia"/>
            <w:color w:val="111111"/>
          </w:rPr>
          <w:t>n*24 hours</w:t>
        </w:r>
        <w:r>
          <w:rPr>
            <w:rStyle w:val="apple-converted-space"/>
            <w:rFonts w:ascii="Georgia" w:hAnsi="Georgia"/>
            <w:color w:val="111111"/>
          </w:rPr>
          <w:t> </w:t>
        </w:r>
        <w:r>
          <w:rPr>
            <w:rFonts w:ascii="Georgia" w:hAnsi="Georgia"/>
            <w:color w:val="111111"/>
          </w:rPr>
          <w:t>ago.</w:t>
        </w:r>
      </w:ins>
    </w:p>
    <w:p w:rsidR="00AA0D74" w:rsidRDefault="00AA0D74" w:rsidP="00AA0D74">
      <w:pPr>
        <w:pStyle w:val="NormalWeb"/>
        <w:shd w:val="clear" w:color="auto" w:fill="FFFFFF"/>
        <w:spacing w:before="0" w:beforeAutospacing="0" w:after="0" w:afterAutospacing="0" w:line="390" w:lineRule="atLeast"/>
        <w:rPr>
          <w:ins w:id="316" w:author="Unknown"/>
          <w:rFonts w:ascii="Georgia" w:hAnsi="Georgia"/>
          <w:color w:val="111111"/>
        </w:rPr>
      </w:pPr>
      <w:ins w:id="317" w:author="Unknown">
        <w:r>
          <w:rPr>
            <w:rStyle w:val="HTMLCode"/>
            <w:rFonts w:ascii="Consolas" w:hAnsi="Consolas" w:cs="Consolas"/>
            <w:color w:val="111111"/>
          </w:rPr>
          <w:t> </w:t>
        </w:r>
        <w:r>
          <w:rPr>
            <w:rFonts w:ascii="Georgia" w:hAnsi="Georgia"/>
            <w:color w:val="111111"/>
          </w:rPr>
          <w:br/>
          <w:t>Following example will find files in the current directory and sub-directories, which changed within last 1 hour (60 minutes)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18" w:author="Unknown"/>
          <w:rFonts w:ascii="Consolas" w:hAnsi="Consolas" w:cs="Consolas"/>
          <w:color w:val="111111"/>
        </w:rPr>
      </w:pPr>
      <w:ins w:id="319" w:author="Unknown">
        <w:r>
          <w:rPr>
            <w:rFonts w:ascii="Consolas" w:hAnsi="Consolas" w:cs="Consolas"/>
            <w:color w:val="111111"/>
          </w:rPr>
          <w:t># find . -cmin -60</w:t>
        </w:r>
      </w:ins>
    </w:p>
    <w:p w:rsidR="00AA0D74" w:rsidRDefault="00AA0D74" w:rsidP="00AA0D74">
      <w:pPr>
        <w:pStyle w:val="NormalWeb"/>
        <w:shd w:val="clear" w:color="auto" w:fill="FFFFFF"/>
        <w:spacing w:before="0" w:beforeAutospacing="0" w:after="0" w:afterAutospacing="0" w:line="390" w:lineRule="atLeast"/>
        <w:rPr>
          <w:ins w:id="320" w:author="Unknown"/>
          <w:rFonts w:ascii="Georgia" w:hAnsi="Georgia"/>
          <w:color w:val="111111"/>
        </w:rPr>
      </w:pPr>
      <w:ins w:id="321" w:author="Unknown">
        <w:r>
          <w:rPr>
            <w:rStyle w:val="HTMLCode"/>
            <w:rFonts w:ascii="Consolas" w:hAnsi="Consolas" w:cs="Consolas"/>
            <w:color w:val="111111"/>
          </w:rPr>
          <w:t> </w:t>
        </w:r>
        <w:r>
          <w:rPr>
            <w:rFonts w:ascii="Georgia" w:hAnsi="Georgia"/>
            <w:color w:val="111111"/>
          </w:rPr>
          <w:br/>
          <w:t>In the same way, following example finds all the files (under root file system /) that got changed within the last 24 hours (1 day).</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2" w:author="Unknown"/>
          <w:rFonts w:ascii="Consolas" w:hAnsi="Consolas" w:cs="Consolas"/>
          <w:color w:val="111111"/>
        </w:rPr>
      </w:pPr>
      <w:ins w:id="323" w:author="Unknown">
        <w:r>
          <w:rPr>
            <w:rFonts w:ascii="Consolas" w:hAnsi="Consolas" w:cs="Consolas"/>
            <w:color w:val="111111"/>
          </w:rPr>
          <w:t># find / -ctime -1</w:t>
        </w:r>
      </w:ins>
    </w:p>
    <w:p w:rsidR="00AA0D74" w:rsidRDefault="00AA0D74" w:rsidP="00AA0D74">
      <w:pPr>
        <w:pStyle w:val="Heading3"/>
        <w:shd w:val="clear" w:color="auto" w:fill="FFFFFF"/>
        <w:spacing w:before="440" w:after="147" w:line="293" w:lineRule="atLeast"/>
        <w:rPr>
          <w:ins w:id="324" w:author="Unknown"/>
          <w:rFonts w:ascii="Georgia" w:hAnsi="Georgia" w:cs="Times New Roman"/>
          <w:b w:val="0"/>
          <w:bCs w:val="0"/>
          <w:color w:val="111111"/>
          <w:sz w:val="31"/>
          <w:szCs w:val="31"/>
        </w:rPr>
      </w:pPr>
      <w:ins w:id="325" w:author="Unknown">
        <w:r>
          <w:rPr>
            <w:rFonts w:ascii="Georgia" w:hAnsi="Georgia"/>
            <w:b w:val="0"/>
            <w:bCs w:val="0"/>
            <w:color w:val="111111"/>
            <w:sz w:val="31"/>
            <w:szCs w:val="31"/>
          </w:rPr>
          <w:t>Example 4: Restricting the find output only to files. (Display only files as find command results)</w:t>
        </w:r>
      </w:ins>
    </w:p>
    <w:p w:rsidR="00AA0D74" w:rsidRDefault="00AA0D74" w:rsidP="00AA0D74">
      <w:pPr>
        <w:pStyle w:val="NormalWeb"/>
        <w:shd w:val="clear" w:color="auto" w:fill="FFFFFF"/>
        <w:spacing w:before="0" w:beforeAutospacing="0" w:after="0" w:afterAutospacing="0" w:line="390" w:lineRule="atLeast"/>
        <w:rPr>
          <w:ins w:id="326" w:author="Unknown"/>
          <w:rFonts w:ascii="Georgia" w:hAnsi="Georgia"/>
          <w:color w:val="111111"/>
        </w:rPr>
      </w:pPr>
      <w:ins w:id="327" w:author="Unknown">
        <w:r>
          <w:rPr>
            <w:rFonts w:ascii="Georgia" w:hAnsi="Georgia"/>
            <w:color w:val="111111"/>
          </w:rPr>
          <w:t>The above find command’s will also show the directories because directories gets accessed when the file inside it gets accessed. But if you want only the files to be displayed then give -type f in the find command as</w:t>
        </w:r>
        <w:r>
          <w:rPr>
            <w:rFonts w:ascii="Georgia" w:hAnsi="Georgia"/>
            <w:color w:val="111111"/>
          </w:rPr>
          <w:br/>
        </w:r>
        <w:r>
          <w:rPr>
            <w:rStyle w:val="HTMLCode"/>
            <w:rFonts w:ascii="Consolas" w:hAnsi="Consolas" w:cs="Consolas"/>
            <w:color w:val="111111"/>
          </w:rPr>
          <w:lastRenderedPageBreak/>
          <w:t> </w:t>
        </w:r>
        <w:r>
          <w:rPr>
            <w:rFonts w:ascii="Georgia" w:hAnsi="Georgia"/>
            <w:color w:val="111111"/>
          </w:rPr>
          <w:br/>
          <w:t>The following</w:t>
        </w:r>
        <w:r>
          <w:rPr>
            <w:rStyle w:val="apple-converted-space"/>
            <w:rFonts w:ascii="Georgia" w:eastAsiaTheme="majorEastAsia" w:hAnsi="Georgia"/>
            <w:color w:val="111111"/>
          </w:rPr>
          <w:t> </w:t>
        </w:r>
        <w:r>
          <w:rPr>
            <w:rStyle w:val="Strong"/>
            <w:rFonts w:ascii="Georgia" w:hAnsi="Georgia"/>
            <w:color w:val="111111"/>
          </w:rPr>
          <w:t>find command</w:t>
        </w:r>
        <w:r>
          <w:rPr>
            <w:rStyle w:val="apple-converted-space"/>
            <w:rFonts w:ascii="Georgia" w:eastAsiaTheme="majorEastAsia" w:hAnsi="Georgia"/>
            <w:color w:val="111111"/>
          </w:rPr>
          <w:t> </w:t>
        </w:r>
        <w:r>
          <w:rPr>
            <w:rFonts w:ascii="Georgia" w:hAnsi="Georgia"/>
            <w:color w:val="111111"/>
          </w:rPr>
          <w:t>displays files that are accessed in the last 30 minutes.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28" w:author="Unknown"/>
          <w:rFonts w:ascii="Consolas" w:hAnsi="Consolas" w:cs="Consolas"/>
          <w:color w:val="111111"/>
        </w:rPr>
      </w:pPr>
      <w:ins w:id="329" w:author="Unknown">
        <w:r>
          <w:rPr>
            <w:rFonts w:ascii="Consolas" w:hAnsi="Consolas" w:cs="Consolas"/>
            <w:color w:val="111111"/>
          </w:rPr>
          <w:t># find /etc/sysconfig -amin -30</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0" w:author="Unknown"/>
          <w:rFonts w:ascii="Consolas" w:hAnsi="Consolas" w:cs="Consolas"/>
          <w:color w:val="111111"/>
        </w:rPr>
      </w:pPr>
      <w:ins w:id="331" w:author="Unknown">
        <w:r>
          <w:rPr>
            <w:rFonts w:ascii="Consolas" w:hAnsi="Consolas" w:cs="Consolas"/>
            <w:color w:val="111111"/>
          </w:rPr>
          <w: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2" w:author="Unknown"/>
          <w:rFonts w:ascii="Consolas" w:hAnsi="Consolas" w:cs="Consolas"/>
          <w:color w:val="111111"/>
        </w:rPr>
      </w:pPr>
      <w:ins w:id="333" w:author="Unknown">
        <w:r>
          <w:rPr>
            <w:rFonts w:ascii="Consolas" w:hAnsi="Consolas" w:cs="Consolas"/>
            <w:color w:val="111111"/>
          </w:rPr>
          <w:t>./console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4" w:author="Unknown"/>
          <w:rFonts w:ascii="Consolas" w:hAnsi="Consolas" w:cs="Consolas"/>
          <w:color w:val="111111"/>
        </w:rPr>
      </w:pPr>
      <w:ins w:id="335" w:author="Unknown">
        <w:r>
          <w:rPr>
            <w:rFonts w:ascii="Consolas" w:hAnsi="Consolas" w:cs="Consolas"/>
            <w:color w:val="111111"/>
          </w:rPr>
          <w:t>./network-scripts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6" w:author="Unknown"/>
          <w:rFonts w:ascii="Consolas" w:hAnsi="Consolas" w:cs="Consolas"/>
          <w:color w:val="111111"/>
        </w:rPr>
      </w:pPr>
      <w:ins w:id="337" w:author="Unknown">
        <w:r>
          <w:rPr>
            <w:rFonts w:ascii="Consolas" w:hAnsi="Consolas" w:cs="Consolas"/>
            <w:color w:val="111111"/>
          </w:rPr>
          <w:t>./i18n</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38" w:author="Unknown"/>
          <w:rFonts w:ascii="Consolas" w:hAnsi="Consolas" w:cs="Consolas"/>
          <w:color w:val="111111"/>
        </w:rPr>
      </w:pPr>
      <w:ins w:id="339" w:author="Unknown">
        <w:r>
          <w:rPr>
            <w:rFonts w:ascii="Consolas" w:hAnsi="Consolas" w:cs="Consolas"/>
            <w:color w:val="111111"/>
          </w:rPr>
          <w:t>./rhn</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0" w:author="Unknown"/>
          <w:rFonts w:ascii="Consolas" w:hAnsi="Consolas" w:cs="Consolas"/>
          <w:color w:val="111111"/>
        </w:rPr>
      </w:pPr>
      <w:ins w:id="341" w:author="Unknown">
        <w:r>
          <w:rPr>
            <w:rFonts w:ascii="Consolas" w:hAnsi="Consolas" w:cs="Consolas"/>
            <w:color w:val="111111"/>
          </w:rPr>
          <w:t>./rhn/clientCaps.d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2" w:author="Unknown"/>
          <w:rFonts w:ascii="Consolas" w:hAnsi="Consolas" w:cs="Consolas"/>
          <w:color w:val="111111"/>
        </w:rPr>
      </w:pPr>
      <w:ins w:id="343" w:author="Unknown">
        <w:r>
          <w:rPr>
            <w:rFonts w:ascii="Consolas" w:hAnsi="Consolas" w:cs="Consolas"/>
            <w:color w:val="111111"/>
          </w:rPr>
          <w:t>./networking</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4" w:author="Unknown"/>
          <w:rFonts w:ascii="Consolas" w:hAnsi="Consolas" w:cs="Consolas"/>
          <w:color w:val="111111"/>
        </w:rPr>
      </w:pPr>
      <w:ins w:id="345" w:author="Unknown">
        <w:r>
          <w:rPr>
            <w:rFonts w:ascii="Consolas" w:hAnsi="Consolas" w:cs="Consolas"/>
            <w:color w:val="111111"/>
          </w:rPr>
          <w:t>./networking/profiles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6" w:author="Unknown"/>
          <w:rFonts w:ascii="Consolas" w:hAnsi="Consolas" w:cs="Consolas"/>
          <w:color w:val="111111"/>
        </w:rPr>
      </w:pPr>
      <w:ins w:id="347" w:author="Unknown">
        <w:r>
          <w:rPr>
            <w:rFonts w:ascii="Consolas" w:hAnsi="Consolas" w:cs="Consolas"/>
            <w:color w:val="111111"/>
          </w:rPr>
          <w:t>./networking/profiles/default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48" w:author="Unknown"/>
          <w:rFonts w:ascii="Consolas" w:hAnsi="Consolas" w:cs="Consolas"/>
          <w:color w:val="111111"/>
        </w:rPr>
      </w:pPr>
      <w:ins w:id="349" w:author="Unknown">
        <w:r>
          <w:rPr>
            <w:rFonts w:ascii="Consolas" w:hAnsi="Consolas" w:cs="Consolas"/>
            <w:color w:val="111111"/>
          </w:rPr>
          <w:t>./networking/profiles/default/resolv.conf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0" w:author="Unknown"/>
          <w:rFonts w:ascii="Consolas" w:hAnsi="Consolas" w:cs="Consolas"/>
          <w:color w:val="111111"/>
        </w:rPr>
      </w:pPr>
      <w:ins w:id="351" w:author="Unknown">
        <w:r>
          <w:rPr>
            <w:rFonts w:ascii="Consolas" w:hAnsi="Consolas" w:cs="Consolas"/>
            <w:color w:val="111111"/>
          </w:rPr>
          <w:t>./networking/profiles/default/hosts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2" w:author="Unknown"/>
          <w:rFonts w:ascii="Consolas" w:hAnsi="Consolas" w:cs="Consolas"/>
          <w:color w:val="111111"/>
        </w:rPr>
      </w:pPr>
      <w:ins w:id="353" w:author="Unknown">
        <w:r>
          <w:rPr>
            <w:rFonts w:ascii="Consolas" w:hAnsi="Consolas" w:cs="Consolas"/>
            <w:color w:val="111111"/>
          </w:rPr>
          <w:t>./networking/devices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4" w:author="Unknown"/>
          <w:rFonts w:ascii="Consolas" w:hAnsi="Consolas" w:cs="Consolas"/>
          <w:color w:val="111111"/>
        </w:rPr>
      </w:pPr>
      <w:ins w:id="355" w:author="Unknown">
        <w:r>
          <w:rPr>
            <w:rFonts w:ascii="Consolas" w:hAnsi="Consolas" w:cs="Consolas"/>
            <w:color w:val="111111"/>
          </w:rPr>
          <w:t>./apm-scripts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6" w:author="Unknown"/>
          <w:rFonts w:ascii="Consolas" w:hAnsi="Consolas" w:cs="Consolas"/>
          <w:color w:val="111111"/>
        </w:rPr>
      </w:pPr>
      <w:ins w:id="357" w:author="Unknown">
        <w:r>
          <w:rPr>
            <w:rFonts w:ascii="Consolas" w:hAnsi="Consolas" w:cs="Consolas"/>
            <w:color w:val="111111"/>
          </w:rPr>
          <w:t>[Note: The above output contains both files and directories]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8"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59" w:author="Unknown"/>
          <w:rFonts w:ascii="Consolas" w:hAnsi="Consolas" w:cs="Consolas"/>
          <w:color w:val="111111"/>
        </w:rPr>
      </w:pPr>
      <w:ins w:id="360" w:author="Unknown">
        <w:r>
          <w:rPr>
            <w:rFonts w:ascii="Consolas" w:hAnsi="Consolas" w:cs="Consolas"/>
            <w:color w:val="111111"/>
          </w:rPr>
          <w:t># find /etc/sysconfig -amin -30 -type 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1" w:author="Unknown"/>
          <w:rFonts w:ascii="Consolas" w:hAnsi="Consolas" w:cs="Consolas"/>
          <w:color w:val="111111"/>
        </w:rPr>
      </w:pPr>
      <w:ins w:id="362" w:author="Unknown">
        <w:r>
          <w:rPr>
            <w:rFonts w:ascii="Consolas" w:hAnsi="Consolas" w:cs="Consolas"/>
            <w:color w:val="111111"/>
          </w:rPr>
          <w:t>./i18n</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3" w:author="Unknown"/>
          <w:rFonts w:ascii="Consolas" w:hAnsi="Consolas" w:cs="Consolas"/>
          <w:color w:val="111111"/>
        </w:rPr>
      </w:pPr>
      <w:ins w:id="364" w:author="Unknown">
        <w:r>
          <w:rPr>
            <w:rFonts w:ascii="Consolas" w:hAnsi="Consolas" w:cs="Consolas"/>
            <w:color w:val="111111"/>
          </w:rPr>
          <w:t>./networking/profiles/default/resolv.conf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5" w:author="Unknown"/>
          <w:rFonts w:ascii="Consolas" w:hAnsi="Consolas" w:cs="Consolas"/>
          <w:color w:val="111111"/>
        </w:rPr>
      </w:pPr>
      <w:ins w:id="366" w:author="Unknown">
        <w:r>
          <w:rPr>
            <w:rFonts w:ascii="Consolas" w:hAnsi="Consolas" w:cs="Consolas"/>
            <w:color w:val="111111"/>
          </w:rPr>
          <w:t>./networking/profiles/default/hosts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67" w:author="Unknown"/>
          <w:rFonts w:ascii="Consolas" w:hAnsi="Consolas" w:cs="Consolas"/>
          <w:color w:val="111111"/>
        </w:rPr>
      </w:pPr>
      <w:ins w:id="368" w:author="Unknown">
        <w:r>
          <w:rPr>
            <w:rFonts w:ascii="Consolas" w:hAnsi="Consolas" w:cs="Consolas"/>
            <w:color w:val="111111"/>
          </w:rPr>
          <w:t>[Note: The above output contains only files]</w:t>
        </w:r>
      </w:ins>
    </w:p>
    <w:p w:rsidR="00AA0D74" w:rsidRDefault="00AA0D74" w:rsidP="00AA0D74">
      <w:pPr>
        <w:pStyle w:val="Heading3"/>
        <w:shd w:val="clear" w:color="auto" w:fill="FFFFFF"/>
        <w:spacing w:before="440" w:after="147" w:line="293" w:lineRule="atLeast"/>
        <w:rPr>
          <w:ins w:id="369" w:author="Unknown"/>
          <w:rFonts w:ascii="Georgia" w:hAnsi="Georgia" w:cs="Times New Roman"/>
          <w:b w:val="0"/>
          <w:bCs w:val="0"/>
          <w:color w:val="111111"/>
          <w:sz w:val="31"/>
          <w:szCs w:val="31"/>
        </w:rPr>
      </w:pPr>
      <w:ins w:id="370" w:author="Unknown">
        <w:r>
          <w:rPr>
            <w:rFonts w:ascii="Georgia" w:hAnsi="Georgia"/>
            <w:b w:val="0"/>
            <w:bCs w:val="0"/>
            <w:color w:val="111111"/>
            <w:sz w:val="31"/>
            <w:szCs w:val="31"/>
          </w:rPr>
          <w:t>Example 5: Restricting the search only to unhidden files. (Do not display hidden files in find output)</w:t>
        </w:r>
      </w:ins>
    </w:p>
    <w:p w:rsidR="00AA0D74" w:rsidRDefault="00AA0D74" w:rsidP="00AA0D74">
      <w:pPr>
        <w:pStyle w:val="NormalWeb"/>
        <w:shd w:val="clear" w:color="auto" w:fill="FFFFFF"/>
        <w:spacing w:before="0" w:beforeAutospacing="0" w:after="0" w:afterAutospacing="0" w:line="390" w:lineRule="atLeast"/>
        <w:rPr>
          <w:ins w:id="371" w:author="Unknown"/>
          <w:rFonts w:ascii="Georgia" w:hAnsi="Georgia"/>
          <w:color w:val="111111"/>
        </w:rPr>
      </w:pPr>
      <w:ins w:id="372" w:author="Unknown">
        <w:r>
          <w:rPr>
            <w:rFonts w:ascii="Georgia" w:hAnsi="Georgia"/>
            <w:color w:val="111111"/>
          </w:rPr>
          <w:t>When we don’t want the hidden files to be listed in the find output, we can use the following regex.</w:t>
        </w:r>
        <w:r>
          <w:rPr>
            <w:rFonts w:ascii="Georgia" w:hAnsi="Georgia"/>
            <w:color w:val="111111"/>
          </w:rPr>
          <w:br/>
          <w:t>The below find displays the files which are modified in the last 15 minutes. And it lists only the unhidden files. i.e hidden files that starts with a . (period) are not displayed in the find output.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3" w:author="Unknown"/>
          <w:rFonts w:ascii="Consolas" w:hAnsi="Consolas" w:cs="Consolas"/>
          <w:color w:val="111111"/>
        </w:rPr>
      </w:pPr>
      <w:ins w:id="374" w:author="Unknown">
        <w:r>
          <w:rPr>
            <w:rFonts w:ascii="Consolas" w:hAnsi="Consolas" w:cs="Consolas"/>
            <w:color w:val="111111"/>
          </w:rPr>
          <w:t># find . -mmin -15 \( ! -regex ".*/\..*" \)</w:t>
        </w:r>
      </w:ins>
    </w:p>
    <w:p w:rsidR="00AA0D74" w:rsidRDefault="00AA0D74" w:rsidP="00AA0D74">
      <w:pPr>
        <w:pStyle w:val="Heading2"/>
        <w:shd w:val="clear" w:color="auto" w:fill="FFFFFF"/>
        <w:spacing w:before="585" w:after="195" w:line="480" w:lineRule="atLeast"/>
        <w:rPr>
          <w:ins w:id="375" w:author="Unknown"/>
          <w:rFonts w:ascii="Georgia" w:hAnsi="Georgia" w:cs="Times New Roman"/>
          <w:b w:val="0"/>
          <w:bCs w:val="0"/>
          <w:color w:val="111111"/>
          <w:sz w:val="30"/>
          <w:szCs w:val="30"/>
        </w:rPr>
      </w:pPr>
      <w:ins w:id="376" w:author="Unknown">
        <w:r>
          <w:rPr>
            <w:rFonts w:ascii="Georgia" w:hAnsi="Georgia"/>
            <w:b w:val="0"/>
            <w:bCs w:val="0"/>
            <w:color w:val="111111"/>
            <w:sz w:val="30"/>
            <w:szCs w:val="30"/>
          </w:rPr>
          <w:t>Finding Files Comparatively Using Find Command</w:t>
        </w:r>
      </w:ins>
    </w:p>
    <w:p w:rsidR="00AA0D74" w:rsidRDefault="00AA0D74" w:rsidP="00AA0D74">
      <w:pPr>
        <w:pStyle w:val="NormalWeb"/>
        <w:shd w:val="clear" w:color="auto" w:fill="FFFFFF"/>
        <w:spacing w:before="0" w:beforeAutospacing="0" w:after="390" w:afterAutospacing="0" w:line="390" w:lineRule="atLeast"/>
        <w:rPr>
          <w:ins w:id="377" w:author="Unknown"/>
          <w:rFonts w:ascii="Georgia" w:hAnsi="Georgia"/>
          <w:color w:val="111111"/>
        </w:rPr>
      </w:pPr>
      <w:ins w:id="378" w:author="Unknown">
        <w:r>
          <w:rPr>
            <w:rFonts w:ascii="Georgia" w:hAnsi="Georgia"/>
            <w:color w:val="111111"/>
          </w:rPr>
          <w:t>Human mind can remember things better by reference such as, i want to find files which i edited after editing the file “test”. You can find files by referring to the other files modification as like the following.</w:t>
        </w:r>
      </w:ins>
    </w:p>
    <w:p w:rsidR="00AA0D74" w:rsidRDefault="00AA0D74" w:rsidP="00AA0D74">
      <w:pPr>
        <w:pStyle w:val="Heading3"/>
        <w:shd w:val="clear" w:color="auto" w:fill="FFFFFF"/>
        <w:spacing w:before="440" w:after="147" w:line="293" w:lineRule="atLeast"/>
        <w:rPr>
          <w:ins w:id="379" w:author="Unknown"/>
          <w:rFonts w:ascii="Georgia" w:hAnsi="Georgia"/>
          <w:b w:val="0"/>
          <w:bCs w:val="0"/>
          <w:color w:val="111111"/>
          <w:sz w:val="31"/>
          <w:szCs w:val="31"/>
        </w:rPr>
      </w:pPr>
      <w:ins w:id="380" w:author="Unknown">
        <w:r>
          <w:rPr>
            <w:rFonts w:ascii="Georgia" w:hAnsi="Georgia"/>
            <w:b w:val="0"/>
            <w:bCs w:val="0"/>
            <w:color w:val="111111"/>
            <w:sz w:val="31"/>
            <w:szCs w:val="31"/>
          </w:rPr>
          <w:lastRenderedPageBreak/>
          <w:t>Example 6: Find files which are modified after modification of a particular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81" w:author="Unknown"/>
          <w:rFonts w:ascii="Consolas" w:hAnsi="Consolas" w:cs="Consolas"/>
          <w:color w:val="111111"/>
        </w:rPr>
      </w:pPr>
      <w:ins w:id="382" w:author="Unknown">
        <w:r>
          <w:rPr>
            <w:rFonts w:ascii="Consolas" w:hAnsi="Consolas" w:cs="Consolas"/>
            <w:color w:val="111111"/>
          </w:rPr>
          <w:t>Syntax: find -newer FILE</w:t>
        </w:r>
      </w:ins>
    </w:p>
    <w:p w:rsidR="00AA0D74" w:rsidRDefault="00AA0D74" w:rsidP="00AA0D74">
      <w:pPr>
        <w:pStyle w:val="NormalWeb"/>
        <w:shd w:val="clear" w:color="auto" w:fill="FFFFFF"/>
        <w:spacing w:before="0" w:beforeAutospacing="0" w:after="0" w:afterAutospacing="0" w:line="390" w:lineRule="atLeast"/>
        <w:rPr>
          <w:ins w:id="383" w:author="Unknown"/>
          <w:rFonts w:ascii="Georgia" w:hAnsi="Georgia"/>
          <w:color w:val="111111"/>
        </w:rPr>
      </w:pPr>
      <w:ins w:id="384" w:author="Unknown">
        <w:r>
          <w:rPr>
            <w:rStyle w:val="HTMLCode"/>
            <w:rFonts w:ascii="Consolas" w:hAnsi="Consolas" w:cs="Consolas"/>
            <w:color w:val="111111"/>
          </w:rPr>
          <w:t> </w:t>
        </w:r>
        <w:r>
          <w:rPr>
            <w:rFonts w:ascii="Georgia" w:hAnsi="Georgia"/>
            <w:color w:val="111111"/>
          </w:rPr>
          <w:br/>
          <w:t>Following example displays all the files which are modified after the /etc/passwd files was modified. This is helpful, if you want to track all the activities you’ve done after adding a new user.</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85" w:author="Unknown"/>
          <w:rFonts w:ascii="Consolas" w:hAnsi="Consolas" w:cs="Consolas"/>
          <w:color w:val="111111"/>
        </w:rPr>
      </w:pPr>
      <w:ins w:id="386" w:author="Unknown">
        <w:r>
          <w:rPr>
            <w:rFonts w:ascii="Consolas" w:hAnsi="Consolas" w:cs="Consolas"/>
            <w:color w:val="111111"/>
          </w:rPr>
          <w:t># find -newer /etc/passwd</w:t>
        </w:r>
      </w:ins>
    </w:p>
    <w:p w:rsidR="00AA0D74" w:rsidRDefault="00AA0D74" w:rsidP="00AA0D74">
      <w:pPr>
        <w:pStyle w:val="Heading3"/>
        <w:shd w:val="clear" w:color="auto" w:fill="FFFFFF"/>
        <w:spacing w:before="440" w:after="147" w:line="293" w:lineRule="atLeast"/>
        <w:rPr>
          <w:ins w:id="387" w:author="Unknown"/>
          <w:rFonts w:ascii="Georgia" w:hAnsi="Georgia" w:cs="Times New Roman"/>
          <w:b w:val="0"/>
          <w:bCs w:val="0"/>
          <w:color w:val="111111"/>
          <w:sz w:val="31"/>
          <w:szCs w:val="31"/>
        </w:rPr>
      </w:pPr>
      <w:ins w:id="388" w:author="Unknown">
        <w:r>
          <w:rPr>
            <w:rFonts w:ascii="Georgia" w:hAnsi="Georgia"/>
            <w:b w:val="0"/>
            <w:bCs w:val="0"/>
            <w:color w:val="111111"/>
            <w:sz w:val="31"/>
            <w:szCs w:val="31"/>
          </w:rPr>
          <w:t>Example 7: Find files which are accessed after modification of a specific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89" w:author="Unknown"/>
          <w:rFonts w:ascii="Consolas" w:hAnsi="Consolas" w:cs="Consolas"/>
          <w:color w:val="111111"/>
        </w:rPr>
      </w:pPr>
      <w:ins w:id="390" w:author="Unknown">
        <w:r>
          <w:rPr>
            <w:rFonts w:ascii="Consolas" w:hAnsi="Consolas" w:cs="Consolas"/>
            <w:color w:val="111111"/>
          </w:rPr>
          <w:t>Syntax: find -anewer FILE</w:t>
        </w:r>
      </w:ins>
    </w:p>
    <w:p w:rsidR="00AA0D74" w:rsidRDefault="00AA0D74" w:rsidP="00AA0D74">
      <w:pPr>
        <w:pStyle w:val="NormalWeb"/>
        <w:shd w:val="clear" w:color="auto" w:fill="FFFFFF"/>
        <w:spacing w:before="0" w:beforeAutospacing="0" w:after="0" w:afterAutospacing="0" w:line="390" w:lineRule="atLeast"/>
        <w:rPr>
          <w:ins w:id="391" w:author="Unknown"/>
          <w:rFonts w:ascii="Georgia" w:hAnsi="Georgia"/>
          <w:color w:val="111111"/>
        </w:rPr>
      </w:pPr>
      <w:ins w:id="392" w:author="Unknown">
        <w:r>
          <w:rPr>
            <w:rStyle w:val="HTMLCode"/>
            <w:rFonts w:ascii="Consolas" w:hAnsi="Consolas" w:cs="Consolas"/>
            <w:color w:val="111111"/>
          </w:rPr>
          <w:t> </w:t>
        </w:r>
        <w:r>
          <w:rPr>
            <w:rFonts w:ascii="Georgia" w:hAnsi="Georgia"/>
            <w:color w:val="111111"/>
          </w:rPr>
          <w:br/>
          <w:t>Following example displays all the files which are accessed after modifying /etc/hosts. If you remember adding an entry to the /etc/hosts and would like to see all the files that you’ve accessed since then, use the following command.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3" w:author="Unknown"/>
          <w:rFonts w:ascii="Consolas" w:hAnsi="Consolas" w:cs="Consolas"/>
          <w:color w:val="111111"/>
        </w:rPr>
      </w:pPr>
      <w:ins w:id="394" w:author="Unknown">
        <w:r>
          <w:rPr>
            <w:rFonts w:ascii="Consolas" w:hAnsi="Consolas" w:cs="Consolas"/>
            <w:color w:val="111111"/>
          </w:rPr>
          <w:t># find -anewer /etc/hosts</w:t>
        </w:r>
      </w:ins>
    </w:p>
    <w:p w:rsidR="00AA0D74" w:rsidRDefault="00AA0D74" w:rsidP="00AA0D74">
      <w:pPr>
        <w:pStyle w:val="Heading3"/>
        <w:shd w:val="clear" w:color="auto" w:fill="FFFFFF"/>
        <w:spacing w:before="440" w:after="147" w:line="293" w:lineRule="atLeast"/>
        <w:rPr>
          <w:ins w:id="395" w:author="Unknown"/>
          <w:rFonts w:ascii="Georgia" w:hAnsi="Georgia" w:cs="Times New Roman"/>
          <w:b w:val="0"/>
          <w:bCs w:val="0"/>
          <w:color w:val="111111"/>
          <w:sz w:val="31"/>
          <w:szCs w:val="31"/>
        </w:rPr>
      </w:pPr>
      <w:ins w:id="396" w:author="Unknown">
        <w:r>
          <w:rPr>
            <w:rFonts w:ascii="Georgia" w:hAnsi="Georgia"/>
            <w:b w:val="0"/>
            <w:bCs w:val="0"/>
            <w:color w:val="111111"/>
            <w:sz w:val="31"/>
            <w:szCs w:val="31"/>
          </w:rPr>
          <w:t>Example 8: Find files whose status got changed after the modification of a specific FILE.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7" w:author="Unknown"/>
          <w:rFonts w:ascii="Consolas" w:hAnsi="Consolas" w:cs="Consolas"/>
          <w:color w:val="111111"/>
        </w:rPr>
      </w:pPr>
      <w:ins w:id="398" w:author="Unknown">
        <w:r>
          <w:rPr>
            <w:rFonts w:ascii="Consolas" w:hAnsi="Consolas" w:cs="Consolas"/>
            <w:color w:val="111111"/>
          </w:rPr>
          <w:t>Syntax: find -cnewer FILE</w:t>
        </w:r>
      </w:ins>
    </w:p>
    <w:p w:rsidR="00AA0D74" w:rsidRDefault="00AA0D74" w:rsidP="00AA0D74">
      <w:pPr>
        <w:pStyle w:val="NormalWeb"/>
        <w:shd w:val="clear" w:color="auto" w:fill="FFFFFF"/>
        <w:spacing w:before="0" w:beforeAutospacing="0" w:after="0" w:afterAutospacing="0" w:line="390" w:lineRule="atLeast"/>
        <w:rPr>
          <w:ins w:id="399" w:author="Unknown"/>
          <w:rFonts w:ascii="Georgia" w:hAnsi="Georgia"/>
          <w:color w:val="111111"/>
        </w:rPr>
      </w:pPr>
      <w:ins w:id="400" w:author="Unknown">
        <w:r>
          <w:rPr>
            <w:rStyle w:val="HTMLCode"/>
            <w:rFonts w:ascii="Consolas" w:hAnsi="Consolas" w:cs="Consolas"/>
            <w:color w:val="111111"/>
          </w:rPr>
          <w:t> </w:t>
        </w:r>
        <w:r>
          <w:rPr>
            <w:rFonts w:ascii="Georgia" w:hAnsi="Georgia"/>
            <w:color w:val="111111"/>
          </w:rPr>
          <w:br/>
          <w:t xml:space="preserve">Following example displays all the files whose status got changed after modifying the </w:t>
        </w:r>
        <w:r>
          <w:rPr>
            <w:rFonts w:ascii="Georgia" w:hAnsi="Georgia"/>
            <w:color w:val="111111"/>
          </w:rPr>
          <w:lastRenderedPageBreak/>
          <w:t>/etc/fstab. If you remember adding a mount point in the /etc/fstab and would like to know all the files who status got changed since then, use the following command.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1" w:author="Unknown"/>
          <w:rFonts w:ascii="Consolas" w:hAnsi="Consolas" w:cs="Consolas"/>
          <w:color w:val="111111"/>
        </w:rPr>
      </w:pPr>
      <w:ins w:id="402" w:author="Unknown">
        <w:r>
          <w:rPr>
            <w:rFonts w:ascii="Consolas" w:hAnsi="Consolas" w:cs="Consolas"/>
            <w:color w:val="111111"/>
          </w:rPr>
          <w:t>find -cnewer /etc/fstab</w:t>
        </w:r>
      </w:ins>
    </w:p>
    <w:p w:rsidR="00AA0D74" w:rsidRDefault="00AA0D74" w:rsidP="00AA0D74">
      <w:pPr>
        <w:pStyle w:val="Heading2"/>
        <w:shd w:val="clear" w:color="auto" w:fill="FFFFFF"/>
        <w:spacing w:before="585" w:after="195" w:line="480" w:lineRule="atLeast"/>
        <w:rPr>
          <w:ins w:id="403" w:author="Unknown"/>
          <w:rFonts w:ascii="Georgia" w:hAnsi="Georgia" w:cs="Times New Roman"/>
          <w:b w:val="0"/>
          <w:bCs w:val="0"/>
          <w:color w:val="111111"/>
          <w:sz w:val="30"/>
          <w:szCs w:val="30"/>
        </w:rPr>
      </w:pPr>
      <w:ins w:id="404" w:author="Unknown">
        <w:r>
          <w:rPr>
            <w:rFonts w:ascii="Georgia" w:hAnsi="Georgia"/>
            <w:b w:val="0"/>
            <w:bCs w:val="0"/>
            <w:color w:val="111111"/>
            <w:sz w:val="30"/>
            <w:szCs w:val="30"/>
          </w:rPr>
          <w:t>Perform Any Operation on Files Found From Find Command</w:t>
        </w:r>
      </w:ins>
    </w:p>
    <w:p w:rsidR="00AA0D74" w:rsidRDefault="00AA0D74" w:rsidP="00AA0D74">
      <w:pPr>
        <w:pStyle w:val="NormalWeb"/>
        <w:shd w:val="clear" w:color="auto" w:fill="FFFFFF"/>
        <w:spacing w:before="0" w:beforeAutospacing="0" w:after="0" w:afterAutospacing="0" w:line="390" w:lineRule="atLeast"/>
        <w:rPr>
          <w:ins w:id="405" w:author="Unknown"/>
          <w:rFonts w:ascii="Georgia" w:hAnsi="Georgia"/>
          <w:color w:val="111111"/>
        </w:rPr>
      </w:pPr>
      <w:ins w:id="406" w:author="Unknown">
        <w:r>
          <w:rPr>
            <w:rFonts w:ascii="Georgia" w:hAnsi="Georgia"/>
            <w:color w:val="111111"/>
          </w:rPr>
          <w:t>We have looked at many different ways of finding files using</w:t>
        </w:r>
        <w:r>
          <w:rPr>
            <w:rStyle w:val="apple-converted-space"/>
            <w:rFonts w:ascii="Georgia" w:eastAsiaTheme="majorEastAsia" w:hAnsi="Georgia"/>
            <w:color w:val="111111"/>
          </w:rPr>
          <w:t> </w:t>
        </w:r>
        <w:r>
          <w:rPr>
            <w:rStyle w:val="Strong"/>
            <w:rFonts w:ascii="Georgia" w:hAnsi="Georgia"/>
            <w:color w:val="111111"/>
          </w:rPr>
          <w:t>find command</w:t>
        </w:r>
        <w:r>
          <w:rPr>
            <w:rStyle w:val="apple-converted-space"/>
            <w:rFonts w:ascii="Georgia" w:eastAsiaTheme="majorEastAsia" w:hAnsi="Georgia"/>
            <w:color w:val="111111"/>
          </w:rPr>
          <w:t> </w:t>
        </w:r>
        <w:r>
          <w:rPr>
            <w:rFonts w:ascii="Georgia" w:hAnsi="Georgia"/>
            <w:color w:val="111111"/>
          </w:rPr>
          <w:t>in this article and also in our previous article. If you are not familiar in finding files in different ways, i strongly recommend you to read the part 1.</w:t>
        </w:r>
        <w:r>
          <w:rPr>
            <w:rFonts w:ascii="Georgia" w:hAnsi="Georgia"/>
            <w:color w:val="111111"/>
          </w:rPr>
          <w:br/>
        </w:r>
        <w:r>
          <w:rPr>
            <w:rStyle w:val="HTMLCode"/>
            <w:rFonts w:ascii="Consolas" w:hAnsi="Consolas" w:cs="Consolas"/>
            <w:color w:val="111111"/>
          </w:rPr>
          <w:t> </w:t>
        </w:r>
        <w:r>
          <w:rPr>
            <w:rFonts w:ascii="Georgia" w:hAnsi="Georgia"/>
            <w:color w:val="111111"/>
          </w:rPr>
          <w:br/>
          <w:t>This section explains about how to do different operation on the files from the find command. i.e how to manipulate the files returned by the find command output.</w:t>
        </w:r>
        <w:r>
          <w:rPr>
            <w:rFonts w:ascii="Georgia" w:hAnsi="Georgia"/>
            <w:color w:val="111111"/>
          </w:rPr>
          <w:br/>
        </w:r>
        <w:r>
          <w:rPr>
            <w:rStyle w:val="HTMLCode"/>
            <w:rFonts w:ascii="Consolas" w:hAnsi="Consolas" w:cs="Consolas"/>
            <w:color w:val="111111"/>
          </w:rPr>
          <w:t> </w:t>
        </w:r>
        <w:r>
          <w:rPr>
            <w:rFonts w:ascii="Georgia" w:hAnsi="Georgia"/>
            <w:color w:val="111111"/>
          </w:rPr>
          <w:br/>
          <w:t>We can specify any operation on the files found from find command.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07" w:author="Unknown"/>
          <w:rFonts w:ascii="Consolas" w:hAnsi="Consolas" w:cs="Consolas"/>
          <w:color w:val="111111"/>
        </w:rPr>
      </w:pPr>
      <w:ins w:id="408" w:author="Unknown">
        <w:r>
          <w:rPr>
            <w:rFonts w:ascii="Consolas" w:hAnsi="Consolas" w:cs="Consolas"/>
            <w:color w:val="111111"/>
          </w:rPr>
          <w:t>find &lt;CONDITION to Find files&gt; -exec &lt;OPERATION&gt; \;</w:t>
        </w:r>
      </w:ins>
    </w:p>
    <w:p w:rsidR="00AA0D74" w:rsidRDefault="00AA0D74" w:rsidP="00AA0D74">
      <w:pPr>
        <w:pStyle w:val="NormalWeb"/>
        <w:shd w:val="clear" w:color="auto" w:fill="FFFFFF"/>
        <w:spacing w:before="0" w:beforeAutospacing="0" w:after="0" w:afterAutospacing="0" w:line="390" w:lineRule="atLeast"/>
        <w:rPr>
          <w:ins w:id="409" w:author="Unknown"/>
          <w:rFonts w:ascii="Georgia" w:hAnsi="Georgia"/>
          <w:color w:val="111111"/>
        </w:rPr>
      </w:pPr>
      <w:ins w:id="410" w:author="Unknown">
        <w:r>
          <w:rPr>
            <w:rStyle w:val="HTMLCode"/>
            <w:rFonts w:ascii="Consolas" w:hAnsi="Consolas" w:cs="Consolas"/>
            <w:color w:val="111111"/>
          </w:rPr>
          <w:t> </w:t>
        </w:r>
        <w:r>
          <w:rPr>
            <w:rFonts w:ascii="Georgia" w:hAnsi="Georgia"/>
            <w:color w:val="111111"/>
          </w:rPr>
          <w:br/>
          <w:t>The OPERATION can be anything such as:</w:t>
        </w:r>
      </w:ins>
    </w:p>
    <w:p w:rsidR="00AA0D74" w:rsidRDefault="00AA0D74" w:rsidP="00AA0D74">
      <w:pPr>
        <w:numPr>
          <w:ilvl w:val="0"/>
          <w:numId w:val="7"/>
        </w:numPr>
        <w:shd w:val="clear" w:color="auto" w:fill="FFFFFF"/>
        <w:spacing w:after="0" w:line="390" w:lineRule="atLeast"/>
        <w:ind w:left="390"/>
        <w:rPr>
          <w:ins w:id="411" w:author="Unknown"/>
          <w:rFonts w:ascii="Georgia" w:hAnsi="Georgia"/>
          <w:color w:val="111111"/>
        </w:rPr>
      </w:pPr>
      <w:ins w:id="412" w:author="Unknown">
        <w:r>
          <w:rPr>
            <w:rStyle w:val="Strong"/>
            <w:rFonts w:ascii="Georgia" w:hAnsi="Georgia"/>
            <w:color w:val="111111"/>
          </w:rPr>
          <w:t>rm command</w:t>
        </w:r>
        <w:r>
          <w:rPr>
            <w:rStyle w:val="apple-converted-space"/>
            <w:rFonts w:ascii="Georgia" w:hAnsi="Georgia"/>
            <w:color w:val="111111"/>
          </w:rPr>
          <w:t> </w:t>
        </w:r>
        <w:r>
          <w:rPr>
            <w:rFonts w:ascii="Georgia" w:hAnsi="Georgia"/>
            <w:color w:val="111111"/>
          </w:rPr>
          <w:t>to remove the files found by find command.</w:t>
        </w:r>
      </w:ins>
    </w:p>
    <w:p w:rsidR="00AA0D74" w:rsidRDefault="00AA0D74" w:rsidP="00AA0D74">
      <w:pPr>
        <w:numPr>
          <w:ilvl w:val="0"/>
          <w:numId w:val="7"/>
        </w:numPr>
        <w:shd w:val="clear" w:color="auto" w:fill="FFFFFF"/>
        <w:spacing w:after="0" w:line="390" w:lineRule="atLeast"/>
        <w:ind w:left="390"/>
        <w:rPr>
          <w:ins w:id="413" w:author="Unknown"/>
          <w:rFonts w:ascii="Georgia" w:hAnsi="Georgia"/>
          <w:color w:val="111111"/>
        </w:rPr>
      </w:pPr>
      <w:ins w:id="414" w:author="Unknown">
        <w:r>
          <w:rPr>
            <w:rStyle w:val="Strong"/>
            <w:rFonts w:ascii="Georgia" w:hAnsi="Georgia"/>
            <w:color w:val="111111"/>
          </w:rPr>
          <w:t>mv command</w:t>
        </w:r>
        <w:r>
          <w:rPr>
            <w:rStyle w:val="apple-converted-space"/>
            <w:rFonts w:ascii="Georgia" w:hAnsi="Georgia"/>
            <w:color w:val="111111"/>
          </w:rPr>
          <w:t> </w:t>
        </w:r>
        <w:r>
          <w:rPr>
            <w:rFonts w:ascii="Georgia" w:hAnsi="Georgia"/>
            <w:color w:val="111111"/>
          </w:rPr>
          <w:t>to rename the files found.</w:t>
        </w:r>
      </w:ins>
    </w:p>
    <w:p w:rsidR="00AA0D74" w:rsidRDefault="00AA0D74" w:rsidP="00AA0D74">
      <w:pPr>
        <w:numPr>
          <w:ilvl w:val="0"/>
          <w:numId w:val="7"/>
        </w:numPr>
        <w:shd w:val="clear" w:color="auto" w:fill="FFFFFF"/>
        <w:spacing w:after="0" w:line="390" w:lineRule="atLeast"/>
        <w:ind w:left="390"/>
        <w:rPr>
          <w:ins w:id="415" w:author="Unknown"/>
          <w:rFonts w:ascii="Georgia" w:hAnsi="Georgia"/>
          <w:color w:val="111111"/>
        </w:rPr>
      </w:pPr>
      <w:ins w:id="416" w:author="Unknown">
        <w:r>
          <w:rPr>
            <w:rStyle w:val="Strong"/>
            <w:rFonts w:ascii="Georgia" w:hAnsi="Georgia"/>
            <w:color w:val="111111"/>
          </w:rPr>
          <w:t>ls -l command</w:t>
        </w:r>
        <w:r>
          <w:rPr>
            <w:rStyle w:val="apple-converted-space"/>
            <w:rFonts w:ascii="Georgia" w:hAnsi="Georgia"/>
            <w:color w:val="111111"/>
          </w:rPr>
          <w:t> </w:t>
        </w:r>
        <w:r>
          <w:rPr>
            <w:rFonts w:ascii="Georgia" w:hAnsi="Georgia"/>
            <w:color w:val="111111"/>
          </w:rPr>
          <w:t>to get details of the find command output files.</w:t>
        </w:r>
      </w:ins>
    </w:p>
    <w:p w:rsidR="00AA0D74" w:rsidRDefault="00AA0D74" w:rsidP="00AA0D74">
      <w:pPr>
        <w:numPr>
          <w:ilvl w:val="0"/>
          <w:numId w:val="7"/>
        </w:numPr>
        <w:shd w:val="clear" w:color="auto" w:fill="FFFFFF"/>
        <w:spacing w:after="0" w:line="390" w:lineRule="atLeast"/>
        <w:ind w:left="390"/>
        <w:rPr>
          <w:ins w:id="417" w:author="Unknown"/>
          <w:rFonts w:ascii="Georgia" w:hAnsi="Georgia"/>
          <w:color w:val="111111"/>
        </w:rPr>
      </w:pPr>
      <w:ins w:id="418" w:author="Unknown">
        <w:r>
          <w:rPr>
            <w:rStyle w:val="Strong"/>
            <w:rFonts w:ascii="Georgia" w:hAnsi="Georgia"/>
            <w:color w:val="111111"/>
          </w:rPr>
          <w:t>md5sum</w:t>
        </w:r>
        <w:r>
          <w:rPr>
            <w:rStyle w:val="apple-converted-space"/>
            <w:rFonts w:ascii="Georgia" w:hAnsi="Georgia"/>
            <w:color w:val="111111"/>
          </w:rPr>
          <w:t> </w:t>
        </w:r>
        <w:r>
          <w:rPr>
            <w:rFonts w:ascii="Georgia" w:hAnsi="Georgia"/>
            <w:color w:val="111111"/>
          </w:rPr>
          <w:t>on find command output files</w:t>
        </w:r>
      </w:ins>
    </w:p>
    <w:p w:rsidR="00AA0D74" w:rsidRDefault="00AA0D74" w:rsidP="00AA0D74">
      <w:pPr>
        <w:numPr>
          <w:ilvl w:val="0"/>
          <w:numId w:val="7"/>
        </w:numPr>
        <w:shd w:val="clear" w:color="auto" w:fill="FFFFFF"/>
        <w:spacing w:after="0" w:line="390" w:lineRule="atLeast"/>
        <w:ind w:left="390"/>
        <w:rPr>
          <w:ins w:id="419" w:author="Unknown"/>
          <w:rFonts w:ascii="Georgia" w:hAnsi="Georgia"/>
          <w:color w:val="111111"/>
        </w:rPr>
      </w:pPr>
      <w:ins w:id="420" w:author="Unknown">
        <w:r>
          <w:rPr>
            <w:rStyle w:val="Strong"/>
            <w:rFonts w:ascii="Georgia" w:hAnsi="Georgia"/>
            <w:color w:val="111111"/>
          </w:rPr>
          <w:t>wc command</w:t>
        </w:r>
        <w:r>
          <w:rPr>
            <w:rStyle w:val="apple-converted-space"/>
            <w:rFonts w:ascii="Georgia" w:hAnsi="Georgia"/>
            <w:color w:val="111111"/>
          </w:rPr>
          <w:t> </w:t>
        </w:r>
        <w:r>
          <w:rPr>
            <w:rFonts w:ascii="Georgia" w:hAnsi="Georgia"/>
            <w:color w:val="111111"/>
          </w:rPr>
          <w:t>to count the total number of words on find command output files.</w:t>
        </w:r>
      </w:ins>
    </w:p>
    <w:p w:rsidR="00AA0D74" w:rsidRDefault="00AA0D74" w:rsidP="00AA0D74">
      <w:pPr>
        <w:numPr>
          <w:ilvl w:val="0"/>
          <w:numId w:val="7"/>
        </w:numPr>
        <w:shd w:val="clear" w:color="auto" w:fill="FFFFFF"/>
        <w:spacing w:after="0" w:line="390" w:lineRule="atLeast"/>
        <w:ind w:left="390"/>
        <w:rPr>
          <w:ins w:id="421" w:author="Unknown"/>
          <w:rFonts w:ascii="Georgia" w:hAnsi="Georgia"/>
          <w:color w:val="111111"/>
        </w:rPr>
      </w:pPr>
      <w:ins w:id="422" w:author="Unknown">
        <w:r>
          <w:rPr>
            <w:rFonts w:ascii="Georgia" w:hAnsi="Georgia"/>
            <w:color w:val="111111"/>
          </w:rPr>
          <w:t>Execute any</w:t>
        </w:r>
        <w:r>
          <w:rPr>
            <w:rStyle w:val="apple-converted-space"/>
            <w:rFonts w:ascii="Georgia" w:hAnsi="Georgia"/>
            <w:color w:val="111111"/>
          </w:rPr>
          <w:t> </w:t>
        </w:r>
        <w:r>
          <w:rPr>
            <w:rStyle w:val="Strong"/>
            <w:rFonts w:ascii="Georgia" w:hAnsi="Georgia"/>
            <w:color w:val="111111"/>
          </w:rPr>
          <w:t>Unix shell command</w:t>
        </w:r>
        <w:r>
          <w:rPr>
            <w:rStyle w:val="apple-converted-space"/>
            <w:rFonts w:ascii="Georgia" w:hAnsi="Georgia"/>
            <w:color w:val="111111"/>
          </w:rPr>
          <w:t> </w:t>
        </w:r>
        <w:r>
          <w:rPr>
            <w:rFonts w:ascii="Georgia" w:hAnsi="Georgia"/>
            <w:color w:val="111111"/>
          </w:rPr>
          <w:t>on find command output files.</w:t>
        </w:r>
      </w:ins>
    </w:p>
    <w:p w:rsidR="00AA0D74" w:rsidRDefault="00AA0D74" w:rsidP="00AA0D74">
      <w:pPr>
        <w:numPr>
          <w:ilvl w:val="0"/>
          <w:numId w:val="7"/>
        </w:numPr>
        <w:shd w:val="clear" w:color="auto" w:fill="FFFFFF"/>
        <w:spacing w:after="0" w:line="390" w:lineRule="atLeast"/>
        <w:ind w:left="390"/>
        <w:rPr>
          <w:ins w:id="423" w:author="Unknown"/>
          <w:rFonts w:ascii="Georgia" w:hAnsi="Georgia"/>
          <w:color w:val="111111"/>
        </w:rPr>
      </w:pPr>
      <w:ins w:id="424" w:author="Unknown">
        <w:r>
          <w:rPr>
            <w:rFonts w:ascii="Georgia" w:hAnsi="Georgia"/>
            <w:color w:val="111111"/>
          </w:rPr>
          <w:t>or Execute your own</w:t>
        </w:r>
        <w:r>
          <w:rPr>
            <w:rStyle w:val="apple-converted-space"/>
            <w:rFonts w:ascii="Georgia" w:hAnsi="Georgia"/>
            <w:color w:val="111111"/>
          </w:rPr>
          <w:t> </w:t>
        </w:r>
        <w:r>
          <w:rPr>
            <w:rStyle w:val="Strong"/>
            <w:rFonts w:ascii="Georgia" w:hAnsi="Georgia"/>
            <w:color w:val="111111"/>
          </w:rPr>
          <w:t>custom shell script</w:t>
        </w:r>
        <w:r>
          <w:rPr>
            <w:rStyle w:val="apple-converted-space"/>
            <w:rFonts w:ascii="Georgia" w:hAnsi="Georgia"/>
            <w:color w:val="111111"/>
          </w:rPr>
          <w:t> </w:t>
        </w:r>
        <w:r>
          <w:rPr>
            <w:rFonts w:ascii="Georgia" w:hAnsi="Georgia"/>
            <w:color w:val="111111"/>
          </w:rPr>
          <w:t>/ command on find command output files.</w:t>
        </w:r>
      </w:ins>
    </w:p>
    <w:p w:rsidR="00AA0D74" w:rsidRDefault="00AA0D74" w:rsidP="00AA0D74">
      <w:pPr>
        <w:pStyle w:val="Heading3"/>
        <w:shd w:val="clear" w:color="auto" w:fill="FFFFFF"/>
        <w:spacing w:before="440" w:after="147" w:line="293" w:lineRule="atLeast"/>
        <w:rPr>
          <w:ins w:id="425" w:author="Unknown"/>
          <w:rFonts w:ascii="Georgia" w:hAnsi="Georgia"/>
          <w:b w:val="0"/>
          <w:bCs w:val="0"/>
          <w:color w:val="111111"/>
          <w:sz w:val="31"/>
          <w:szCs w:val="31"/>
        </w:rPr>
      </w:pPr>
      <w:ins w:id="426" w:author="Unknown">
        <w:r>
          <w:rPr>
            <w:rFonts w:ascii="Georgia" w:hAnsi="Georgia"/>
            <w:b w:val="0"/>
            <w:bCs w:val="0"/>
            <w:color w:val="111111"/>
            <w:sz w:val="31"/>
            <w:szCs w:val="31"/>
          </w:rPr>
          <w:t>Example 9: ls -l in find command output. Long list the files which are edited within the last 1 hour.</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7" w:author="Unknown"/>
          <w:rFonts w:ascii="Consolas" w:hAnsi="Consolas" w:cs="Consolas"/>
          <w:color w:val="111111"/>
        </w:rPr>
      </w:pPr>
      <w:ins w:id="428" w:author="Unknown">
        <w:r>
          <w:rPr>
            <w:rFonts w:ascii="Consolas" w:hAnsi="Consolas" w:cs="Consolas"/>
            <w:color w:val="111111"/>
          </w:rPr>
          <w:t># find -mmin -60</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29" w:author="Unknown"/>
          <w:rFonts w:ascii="Consolas" w:hAnsi="Consolas" w:cs="Consolas"/>
          <w:color w:val="111111"/>
        </w:rPr>
      </w:pPr>
      <w:ins w:id="430" w:author="Unknown">
        <w:r>
          <w:rPr>
            <w:rFonts w:ascii="Consolas" w:hAnsi="Consolas" w:cs="Consolas"/>
            <w:color w:val="111111"/>
          </w:rPr>
          <w:lastRenderedPageBreak/>
          <w:t>./cron</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1" w:author="Unknown"/>
          <w:rFonts w:ascii="Consolas" w:hAnsi="Consolas" w:cs="Consolas"/>
          <w:color w:val="111111"/>
        </w:rPr>
      </w:pPr>
      <w:ins w:id="432" w:author="Unknown">
        <w:r>
          <w:rPr>
            <w:rFonts w:ascii="Consolas" w:hAnsi="Consolas" w:cs="Consolas"/>
            <w:color w:val="111111"/>
          </w:rPr>
          <w:t>./secure</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3" w:author="Unknown"/>
          <w:rFonts w:ascii="Consolas" w:hAnsi="Consolas" w:cs="Consolas"/>
          <w:color w:val="111111"/>
        </w:rPr>
      </w:pPr>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4" w:author="Unknown"/>
          <w:rFonts w:ascii="Consolas" w:hAnsi="Consolas" w:cs="Consolas"/>
          <w:color w:val="111111"/>
        </w:rPr>
      </w:pPr>
      <w:ins w:id="435" w:author="Unknown">
        <w:r>
          <w:rPr>
            <w:rFonts w:ascii="Consolas" w:hAnsi="Consolas" w:cs="Consolas"/>
            <w:color w:val="111111"/>
          </w:rPr>
          <w:t># find -mmin -60 -exec ls -l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6" w:author="Unknown"/>
          <w:rFonts w:ascii="Consolas" w:hAnsi="Consolas" w:cs="Consolas"/>
          <w:color w:val="111111"/>
        </w:rPr>
      </w:pPr>
      <w:ins w:id="437" w:author="Unknown">
        <w:r>
          <w:rPr>
            <w:rFonts w:ascii="Consolas" w:hAnsi="Consolas" w:cs="Consolas"/>
            <w:color w:val="111111"/>
          </w:rPr>
          <w:t>-rw-------  1 root root 1028 Jun 21 15:01 ./cron</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38" w:author="Unknown"/>
          <w:rFonts w:ascii="Consolas" w:hAnsi="Consolas" w:cs="Consolas"/>
          <w:color w:val="111111"/>
        </w:rPr>
      </w:pPr>
      <w:ins w:id="439" w:author="Unknown">
        <w:r>
          <w:rPr>
            <w:rFonts w:ascii="Consolas" w:hAnsi="Consolas" w:cs="Consolas"/>
            <w:color w:val="111111"/>
          </w:rPr>
          <w:t>-rw-------  1 root root 831752 Jun 21 15:42 ./secure</w:t>
        </w:r>
      </w:ins>
    </w:p>
    <w:p w:rsidR="00AA0D74" w:rsidRDefault="00AA0D74" w:rsidP="00AA0D74">
      <w:pPr>
        <w:pStyle w:val="Heading3"/>
        <w:shd w:val="clear" w:color="auto" w:fill="FFFFFF"/>
        <w:spacing w:before="440" w:after="147" w:line="293" w:lineRule="atLeast"/>
        <w:rPr>
          <w:ins w:id="440" w:author="Unknown"/>
          <w:rFonts w:ascii="Georgia" w:hAnsi="Georgia" w:cs="Times New Roman"/>
          <w:b w:val="0"/>
          <w:bCs w:val="0"/>
          <w:color w:val="111111"/>
          <w:sz w:val="31"/>
          <w:szCs w:val="31"/>
        </w:rPr>
      </w:pPr>
      <w:ins w:id="441" w:author="Unknown">
        <w:r>
          <w:rPr>
            <w:rFonts w:ascii="Georgia" w:hAnsi="Georgia"/>
            <w:b w:val="0"/>
            <w:bCs w:val="0"/>
            <w:color w:val="111111"/>
            <w:sz w:val="31"/>
            <w:szCs w:val="31"/>
          </w:rPr>
          <w:t>Example 10: Searching Only in the Current Filesystem</w:t>
        </w:r>
      </w:ins>
    </w:p>
    <w:p w:rsidR="00AA0D74" w:rsidRDefault="00AA0D74" w:rsidP="00AA0D74">
      <w:pPr>
        <w:pStyle w:val="NormalWeb"/>
        <w:shd w:val="clear" w:color="auto" w:fill="FFFFFF"/>
        <w:spacing w:before="0" w:beforeAutospacing="0" w:after="0" w:afterAutospacing="0" w:line="390" w:lineRule="atLeast"/>
        <w:rPr>
          <w:ins w:id="442" w:author="Unknown"/>
          <w:rFonts w:ascii="Georgia" w:hAnsi="Georgia"/>
          <w:color w:val="111111"/>
        </w:rPr>
      </w:pPr>
      <w:ins w:id="443" w:author="Unknown">
        <w:r>
          <w:rPr>
            <w:rFonts w:ascii="Georgia" w:hAnsi="Georgia"/>
            <w:color w:val="111111"/>
          </w:rPr>
          <w:t>System administrators would want to search in the root file system, but not in the other mounted partitions. When you have multiple partitions mounted, and if you want to search in /. You can do the following.</w:t>
        </w:r>
        <w:r>
          <w:rPr>
            <w:rFonts w:ascii="Georgia" w:hAnsi="Georgia"/>
            <w:color w:val="111111"/>
          </w:rPr>
          <w:br/>
        </w:r>
        <w:r>
          <w:rPr>
            <w:rStyle w:val="HTMLCode"/>
            <w:rFonts w:ascii="Consolas" w:hAnsi="Consolas" w:cs="Consolas"/>
            <w:color w:val="111111"/>
          </w:rPr>
          <w:t> </w:t>
        </w:r>
        <w:r>
          <w:rPr>
            <w:rFonts w:ascii="Georgia" w:hAnsi="Georgia"/>
            <w:color w:val="111111"/>
          </w:rPr>
          <w:br/>
          <w:t>Following command will search for *.log files starting from /. i.e If you have multiple partitions mounted under / (root), the following command will search all those mounted partitions.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44" w:author="Unknown"/>
          <w:rFonts w:ascii="Consolas" w:hAnsi="Consolas" w:cs="Consolas"/>
          <w:color w:val="111111"/>
        </w:rPr>
      </w:pPr>
      <w:ins w:id="445" w:author="Unknown">
        <w:r>
          <w:rPr>
            <w:rFonts w:ascii="Consolas" w:hAnsi="Consolas" w:cs="Consolas"/>
            <w:color w:val="111111"/>
          </w:rPr>
          <w:t># find / -name "*.log"</w:t>
        </w:r>
      </w:ins>
    </w:p>
    <w:p w:rsidR="00AA0D74" w:rsidRDefault="00AA0D74" w:rsidP="00AA0D74">
      <w:pPr>
        <w:pStyle w:val="NormalWeb"/>
        <w:shd w:val="clear" w:color="auto" w:fill="FFFFFF"/>
        <w:spacing w:before="0" w:beforeAutospacing="0" w:after="0" w:afterAutospacing="0" w:line="390" w:lineRule="atLeast"/>
        <w:rPr>
          <w:ins w:id="446" w:author="Unknown"/>
          <w:rFonts w:ascii="Georgia" w:hAnsi="Georgia"/>
          <w:color w:val="111111"/>
        </w:rPr>
      </w:pPr>
      <w:ins w:id="447" w:author="Unknown">
        <w:r>
          <w:rPr>
            <w:rStyle w:val="HTMLCode"/>
            <w:rFonts w:ascii="Consolas" w:hAnsi="Consolas" w:cs="Consolas"/>
            <w:color w:val="111111"/>
          </w:rPr>
          <w:t> </w:t>
        </w:r>
        <w:r>
          <w:rPr>
            <w:rFonts w:ascii="Georgia" w:hAnsi="Georgia"/>
            <w:color w:val="111111"/>
          </w:rPr>
          <w:br/>
          <w:t>This will search for the file only in the current file system. Following is the xdev definition from find man page:</w:t>
        </w:r>
      </w:ins>
    </w:p>
    <w:p w:rsidR="00AA0D74" w:rsidRDefault="00AA0D74" w:rsidP="00AA0D74">
      <w:pPr>
        <w:numPr>
          <w:ilvl w:val="0"/>
          <w:numId w:val="8"/>
        </w:numPr>
        <w:shd w:val="clear" w:color="auto" w:fill="FFFFFF"/>
        <w:spacing w:after="0" w:line="390" w:lineRule="atLeast"/>
        <w:ind w:left="390"/>
        <w:rPr>
          <w:ins w:id="448" w:author="Unknown"/>
          <w:rFonts w:ascii="Georgia" w:hAnsi="Georgia"/>
          <w:color w:val="111111"/>
        </w:rPr>
      </w:pPr>
      <w:ins w:id="449" w:author="Unknown">
        <w:r>
          <w:rPr>
            <w:rStyle w:val="Strong"/>
            <w:rFonts w:ascii="Georgia" w:hAnsi="Georgia"/>
            <w:color w:val="111111"/>
          </w:rPr>
          <w:t>-xdev</w:t>
        </w:r>
        <w:r>
          <w:rPr>
            <w:rStyle w:val="apple-converted-space"/>
            <w:rFonts w:ascii="Georgia" w:hAnsi="Georgia"/>
            <w:color w:val="111111"/>
          </w:rPr>
          <w:t> </w:t>
        </w:r>
        <w:r>
          <w:rPr>
            <w:rFonts w:ascii="Georgia" w:hAnsi="Georgia"/>
            <w:color w:val="111111"/>
          </w:rPr>
          <w:t>Don’t descend directories on other filesystems.</w:t>
        </w:r>
      </w:ins>
    </w:p>
    <w:p w:rsidR="00AA0D74" w:rsidRDefault="00AA0D74" w:rsidP="00AA0D74">
      <w:pPr>
        <w:pStyle w:val="NormalWeb"/>
        <w:shd w:val="clear" w:color="auto" w:fill="FFFFFF"/>
        <w:spacing w:before="0" w:beforeAutospacing="0" w:after="0" w:afterAutospacing="0" w:line="390" w:lineRule="atLeast"/>
        <w:rPr>
          <w:ins w:id="450" w:author="Unknown"/>
          <w:rFonts w:ascii="Georgia" w:hAnsi="Georgia"/>
          <w:color w:val="111111"/>
        </w:rPr>
      </w:pPr>
      <w:ins w:id="451" w:author="Unknown">
        <w:r>
          <w:rPr>
            <w:rStyle w:val="HTMLCode"/>
            <w:rFonts w:ascii="Consolas" w:hAnsi="Consolas" w:cs="Consolas"/>
            <w:color w:val="111111"/>
          </w:rPr>
          <w:t> </w:t>
        </w:r>
        <w:r>
          <w:rPr>
            <w:rFonts w:ascii="Georgia" w:hAnsi="Georgia"/>
            <w:color w:val="111111"/>
          </w:rPr>
          <w:br/>
          <w:t>Following command will search for *.log files starting from / (root) and only in the current file system. i.e If you have multiple partitions mounted under / (root), the following command will NOT search all those mounted partitions.</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52" w:author="Unknown"/>
          <w:rFonts w:ascii="Consolas" w:hAnsi="Consolas" w:cs="Consolas"/>
          <w:color w:val="111111"/>
        </w:rPr>
      </w:pPr>
      <w:ins w:id="453" w:author="Unknown">
        <w:r>
          <w:rPr>
            <w:rFonts w:ascii="Consolas" w:hAnsi="Consolas" w:cs="Consolas"/>
            <w:color w:val="111111"/>
          </w:rPr>
          <w:lastRenderedPageBreak/>
          <w:t># find / -xdev -name "*.log"</w:t>
        </w:r>
      </w:ins>
    </w:p>
    <w:p w:rsidR="00AA0D74" w:rsidRDefault="00AA0D74" w:rsidP="00AA0D74">
      <w:pPr>
        <w:pStyle w:val="Heading3"/>
        <w:shd w:val="clear" w:color="auto" w:fill="FFFFFF"/>
        <w:spacing w:before="440" w:after="147" w:line="293" w:lineRule="atLeast"/>
        <w:rPr>
          <w:ins w:id="454" w:author="Unknown"/>
          <w:rFonts w:ascii="Georgia" w:hAnsi="Georgia" w:cs="Times New Roman"/>
          <w:b w:val="0"/>
          <w:bCs w:val="0"/>
          <w:color w:val="111111"/>
          <w:sz w:val="31"/>
          <w:szCs w:val="31"/>
        </w:rPr>
      </w:pPr>
      <w:ins w:id="455" w:author="Unknown">
        <w:r>
          <w:rPr>
            <w:rFonts w:ascii="Georgia" w:hAnsi="Georgia"/>
            <w:b w:val="0"/>
            <w:bCs w:val="0"/>
            <w:color w:val="111111"/>
            <w:sz w:val="31"/>
            <w:szCs w:val="31"/>
          </w:rPr>
          <w:t>Example 11: Using more than one { } in same command</w:t>
        </w:r>
      </w:ins>
    </w:p>
    <w:p w:rsidR="00AA0D74" w:rsidRDefault="00AA0D74" w:rsidP="00AA0D74">
      <w:pPr>
        <w:pStyle w:val="NormalWeb"/>
        <w:shd w:val="clear" w:color="auto" w:fill="FFFFFF"/>
        <w:spacing w:before="0" w:beforeAutospacing="0" w:after="390" w:afterAutospacing="0" w:line="390" w:lineRule="atLeast"/>
        <w:rPr>
          <w:ins w:id="456" w:author="Unknown"/>
          <w:rFonts w:ascii="Georgia" w:hAnsi="Georgia"/>
          <w:color w:val="111111"/>
        </w:rPr>
      </w:pPr>
      <w:ins w:id="457" w:author="Unknown">
        <w:r>
          <w:rPr>
            <w:rFonts w:ascii="Georgia" w:hAnsi="Georgia"/>
            <w:color w:val="111111"/>
          </w:rPr>
          <w:t>Manual says only one instance of the {} is possible. But you can use more than one {} in the same command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58" w:author="Unknown"/>
          <w:rFonts w:ascii="Consolas" w:hAnsi="Consolas" w:cs="Consolas"/>
          <w:color w:val="111111"/>
        </w:rPr>
      </w:pPr>
      <w:ins w:id="459" w:author="Unknown">
        <w:r>
          <w:rPr>
            <w:rFonts w:ascii="Consolas" w:hAnsi="Consolas" w:cs="Consolas"/>
            <w:color w:val="111111"/>
          </w:rPr>
          <w:t># find -name "*.txt" cp {} {}.bkup \;</w:t>
        </w:r>
      </w:ins>
    </w:p>
    <w:p w:rsidR="00AA0D74" w:rsidRDefault="00AA0D74" w:rsidP="00AA0D74">
      <w:pPr>
        <w:pStyle w:val="NormalWeb"/>
        <w:shd w:val="clear" w:color="auto" w:fill="FFFFFF"/>
        <w:spacing w:before="0" w:beforeAutospacing="0" w:after="0" w:afterAutospacing="0" w:line="390" w:lineRule="atLeast"/>
        <w:rPr>
          <w:ins w:id="460" w:author="Unknown"/>
          <w:rFonts w:ascii="Georgia" w:hAnsi="Georgia"/>
          <w:color w:val="111111"/>
        </w:rPr>
      </w:pPr>
      <w:ins w:id="461" w:author="Unknown">
        <w:r>
          <w:rPr>
            <w:rStyle w:val="HTMLCode"/>
            <w:rFonts w:ascii="Consolas" w:hAnsi="Consolas" w:cs="Consolas"/>
            <w:color w:val="111111"/>
          </w:rPr>
          <w:t> </w:t>
        </w:r>
        <w:r>
          <w:rPr>
            <w:rFonts w:ascii="Georgia" w:hAnsi="Georgia"/>
            <w:color w:val="111111"/>
          </w:rPr>
          <w:br/>
          <w:t>Using this {} in the same command is possible but using it in different command it is not possible, say you want to rename the files as following, which will not give the expected result.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62" w:author="Unknown"/>
          <w:rFonts w:ascii="Consolas" w:hAnsi="Consolas" w:cs="Consolas"/>
          <w:color w:val="111111"/>
        </w:rPr>
      </w:pPr>
      <w:ins w:id="463" w:author="Unknown">
        <w:r>
          <w:rPr>
            <w:rFonts w:ascii="Consolas" w:hAnsi="Consolas" w:cs="Consolas"/>
            <w:color w:val="111111"/>
          </w:rPr>
          <w:t>find -name "*.txt" -exec mv {} `basename {} .htm`.html \;</w:t>
        </w:r>
      </w:ins>
    </w:p>
    <w:p w:rsidR="00AA0D74" w:rsidRDefault="00AA0D74" w:rsidP="00AA0D74">
      <w:pPr>
        <w:pStyle w:val="Heading3"/>
        <w:shd w:val="clear" w:color="auto" w:fill="FFFFFF"/>
        <w:spacing w:before="440" w:after="147" w:line="293" w:lineRule="atLeast"/>
        <w:rPr>
          <w:ins w:id="464" w:author="Unknown"/>
          <w:rFonts w:ascii="Georgia" w:hAnsi="Georgia" w:cs="Times New Roman"/>
          <w:b w:val="0"/>
          <w:bCs w:val="0"/>
          <w:color w:val="111111"/>
          <w:sz w:val="31"/>
          <w:szCs w:val="31"/>
        </w:rPr>
      </w:pPr>
      <w:ins w:id="465" w:author="Unknown">
        <w:r>
          <w:rPr>
            <w:rFonts w:ascii="Georgia" w:hAnsi="Georgia"/>
            <w:b w:val="0"/>
            <w:bCs w:val="0"/>
            <w:color w:val="111111"/>
            <w:sz w:val="31"/>
            <w:szCs w:val="31"/>
          </w:rPr>
          <w:t>Example 12: Using { } in more than one instance.</w:t>
        </w:r>
      </w:ins>
    </w:p>
    <w:p w:rsidR="00AA0D74" w:rsidRDefault="00AA0D74" w:rsidP="00AA0D74">
      <w:pPr>
        <w:pStyle w:val="NormalWeb"/>
        <w:shd w:val="clear" w:color="auto" w:fill="FFFFFF"/>
        <w:spacing w:before="0" w:beforeAutospacing="0" w:after="390" w:afterAutospacing="0" w:line="390" w:lineRule="atLeast"/>
        <w:rPr>
          <w:ins w:id="466" w:author="Unknown"/>
          <w:rFonts w:ascii="Georgia" w:hAnsi="Georgia"/>
          <w:color w:val="111111"/>
        </w:rPr>
      </w:pPr>
      <w:ins w:id="467" w:author="Unknown">
        <w:r>
          <w:rPr>
            <w:rFonts w:ascii="Georgia" w:hAnsi="Georgia"/>
            <w:color w:val="111111"/>
          </w:rPr>
          <w:t>You can simulate it by writing a shell script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68" w:author="Unknown"/>
          <w:rFonts w:ascii="Consolas" w:hAnsi="Consolas" w:cs="Consolas"/>
          <w:color w:val="111111"/>
        </w:rPr>
      </w:pPr>
      <w:ins w:id="469" w:author="Unknown">
        <w:r>
          <w:rPr>
            <w:rFonts w:ascii="Consolas" w:hAnsi="Consolas" w:cs="Consolas"/>
            <w:color w:val="111111"/>
          </w:rPr>
          <w:t># mv "$1" "`basename "$1" .htm`.html"</w:t>
        </w:r>
      </w:ins>
    </w:p>
    <w:p w:rsidR="00AA0D74" w:rsidRDefault="00AA0D74" w:rsidP="00AA0D74">
      <w:pPr>
        <w:pStyle w:val="NormalWeb"/>
        <w:shd w:val="clear" w:color="auto" w:fill="FFFFFF"/>
        <w:spacing w:before="0" w:beforeAutospacing="0" w:after="0" w:afterAutospacing="0" w:line="390" w:lineRule="atLeast"/>
        <w:rPr>
          <w:ins w:id="470" w:author="Unknown"/>
          <w:rFonts w:ascii="Georgia" w:hAnsi="Georgia"/>
          <w:color w:val="111111"/>
        </w:rPr>
      </w:pPr>
      <w:ins w:id="471" w:author="Unknown">
        <w:r>
          <w:rPr>
            <w:rStyle w:val="HTMLCode"/>
            <w:rFonts w:ascii="Consolas" w:hAnsi="Consolas" w:cs="Consolas"/>
            <w:color w:val="111111"/>
          </w:rPr>
          <w:t> </w:t>
        </w:r>
        <w:r>
          <w:rPr>
            <w:rFonts w:ascii="Georgia" w:hAnsi="Georgia"/>
            <w:color w:val="111111"/>
          </w:rPr>
          <w:br/>
          <w:t>These double quotes are to handle spaces in file name. And then call that shell script from the</w:t>
        </w:r>
        <w:r>
          <w:rPr>
            <w:rStyle w:val="apple-converted-space"/>
            <w:rFonts w:ascii="Georgia" w:eastAsiaTheme="majorEastAsia" w:hAnsi="Georgia"/>
            <w:color w:val="111111"/>
          </w:rPr>
          <w:t> </w:t>
        </w:r>
        <w:r>
          <w:rPr>
            <w:rStyle w:val="Strong"/>
            <w:rFonts w:ascii="Georgia" w:hAnsi="Georgia"/>
            <w:color w:val="111111"/>
          </w:rPr>
          <w:t>find command</w:t>
        </w:r>
        <w:r>
          <w:rPr>
            <w:rStyle w:val="apple-converted-space"/>
            <w:rFonts w:ascii="Georgia" w:eastAsiaTheme="majorEastAsia" w:hAnsi="Georgia"/>
            <w:color w:val="111111"/>
          </w:rPr>
          <w:t> </w:t>
        </w:r>
        <w:r>
          <w:rPr>
            <w:rFonts w:ascii="Georgia" w:hAnsi="Georgia"/>
            <w:color w:val="111111"/>
          </w:rPr>
          <w:t>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2" w:author="Unknown"/>
          <w:rFonts w:ascii="Consolas" w:hAnsi="Consolas" w:cs="Consolas"/>
          <w:color w:val="111111"/>
        </w:rPr>
      </w:pPr>
      <w:ins w:id="473" w:author="Unknown">
        <w:r>
          <w:rPr>
            <w:rFonts w:ascii="Consolas" w:hAnsi="Consolas" w:cs="Consolas"/>
            <w:color w:val="111111"/>
          </w:rPr>
          <w:t>find -name "*.html" -exec ./mv.sh '{}' \;</w:t>
        </w:r>
      </w:ins>
    </w:p>
    <w:p w:rsidR="00AA0D74" w:rsidRDefault="00AA0D74" w:rsidP="00AA0D74">
      <w:pPr>
        <w:pStyle w:val="NormalWeb"/>
        <w:shd w:val="clear" w:color="auto" w:fill="FFFFFF"/>
        <w:spacing w:before="0" w:beforeAutospacing="0" w:after="390" w:afterAutospacing="0" w:line="390" w:lineRule="atLeast"/>
        <w:rPr>
          <w:ins w:id="474" w:author="Unknown"/>
          <w:rFonts w:ascii="Georgia" w:hAnsi="Georgia"/>
          <w:color w:val="111111"/>
        </w:rPr>
      </w:pPr>
      <w:ins w:id="475" w:author="Unknown">
        <w:r>
          <w:rPr>
            <w:rFonts w:ascii="Georgia" w:hAnsi="Georgia"/>
            <w:color w:val="111111"/>
          </w:rPr>
          <w:lastRenderedPageBreak/>
          <w:t>So for any reason if you want the same file name to be used more than once then writing the simple shell script and passing the file names as argument is the simplest way to do it.</w:t>
        </w:r>
      </w:ins>
    </w:p>
    <w:p w:rsidR="00AA0D74" w:rsidRDefault="00AA0D74" w:rsidP="00AA0D74">
      <w:pPr>
        <w:pStyle w:val="Heading3"/>
        <w:shd w:val="clear" w:color="auto" w:fill="FFFFFF"/>
        <w:spacing w:before="440" w:after="147" w:line="293" w:lineRule="atLeast"/>
        <w:rPr>
          <w:ins w:id="476" w:author="Unknown"/>
          <w:rFonts w:ascii="Georgia" w:hAnsi="Georgia"/>
          <w:b w:val="0"/>
          <w:bCs w:val="0"/>
          <w:color w:val="111111"/>
          <w:sz w:val="31"/>
          <w:szCs w:val="31"/>
        </w:rPr>
      </w:pPr>
      <w:ins w:id="477" w:author="Unknown">
        <w:r>
          <w:rPr>
            <w:rFonts w:ascii="Georgia" w:hAnsi="Georgia"/>
            <w:b w:val="0"/>
            <w:bCs w:val="0"/>
            <w:color w:val="111111"/>
            <w:sz w:val="31"/>
            <w:szCs w:val="31"/>
          </w:rPr>
          <w:t>Example 13: Redirecting errors to /dev/null</w:t>
        </w:r>
      </w:ins>
    </w:p>
    <w:p w:rsidR="00AA0D74" w:rsidRDefault="00AA0D74" w:rsidP="00AA0D74">
      <w:pPr>
        <w:pStyle w:val="NormalWeb"/>
        <w:shd w:val="clear" w:color="auto" w:fill="FFFFFF"/>
        <w:spacing w:before="0" w:beforeAutospacing="0" w:after="0" w:afterAutospacing="0" w:line="390" w:lineRule="atLeast"/>
        <w:rPr>
          <w:ins w:id="478" w:author="Unknown"/>
          <w:rFonts w:ascii="Georgia" w:hAnsi="Georgia"/>
          <w:color w:val="111111"/>
        </w:rPr>
      </w:pPr>
      <w:ins w:id="479" w:author="Unknown">
        <w:r>
          <w:rPr>
            <w:rFonts w:ascii="Georgia" w:hAnsi="Georgia"/>
            <w:color w:val="111111"/>
          </w:rPr>
          <w:t>Redirecting the errors is not a good practice. An experienced user understands the importance of getting the error printed on terminal and fix it.</w:t>
        </w:r>
        <w:r>
          <w:rPr>
            <w:rFonts w:ascii="Georgia" w:hAnsi="Georgia"/>
            <w:color w:val="111111"/>
          </w:rPr>
          <w:br/>
        </w:r>
        <w:r>
          <w:rPr>
            <w:rStyle w:val="HTMLCode"/>
            <w:rFonts w:ascii="Consolas" w:hAnsi="Consolas" w:cs="Consolas"/>
            <w:color w:val="111111"/>
          </w:rPr>
          <w:t> </w:t>
        </w:r>
        <w:r>
          <w:rPr>
            <w:rFonts w:ascii="Georgia" w:hAnsi="Georgia"/>
            <w:color w:val="111111"/>
          </w:rPr>
          <w:br/>
          <w:t>Particularly in find command redirecting the errors is not a good practice. But if you don’t want to see the errors and would like to redirect it to null do it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0" w:author="Unknown"/>
          <w:rFonts w:ascii="Consolas" w:hAnsi="Consolas" w:cs="Consolas"/>
          <w:color w:val="111111"/>
        </w:rPr>
      </w:pPr>
      <w:ins w:id="481" w:author="Unknown">
        <w:r>
          <w:rPr>
            <w:rFonts w:ascii="Consolas" w:hAnsi="Consolas" w:cs="Consolas"/>
            <w:color w:val="111111"/>
          </w:rPr>
          <w:t>find -name "*.txt" 2&gt;&gt;/dev/null</w:t>
        </w:r>
      </w:ins>
    </w:p>
    <w:p w:rsidR="00AA0D74" w:rsidRDefault="00AA0D74" w:rsidP="00AA0D74">
      <w:pPr>
        <w:pStyle w:val="NormalWeb"/>
        <w:shd w:val="clear" w:color="auto" w:fill="FFFFFF"/>
        <w:spacing w:before="0" w:beforeAutospacing="0" w:after="0" w:afterAutospacing="0" w:line="390" w:lineRule="atLeast"/>
        <w:rPr>
          <w:ins w:id="482" w:author="Unknown"/>
          <w:rFonts w:ascii="Georgia" w:hAnsi="Georgia"/>
          <w:color w:val="111111"/>
        </w:rPr>
      </w:pPr>
      <w:ins w:id="483" w:author="Unknown">
        <w:r>
          <w:rPr>
            <w:rStyle w:val="HTMLCode"/>
            <w:rFonts w:ascii="Consolas" w:hAnsi="Consolas" w:cs="Consolas"/>
            <w:color w:val="111111"/>
          </w:rPr>
          <w:t> </w:t>
        </w:r>
        <w:r>
          <w:rPr>
            <w:rFonts w:ascii="Georgia" w:hAnsi="Georgia"/>
            <w:color w:val="111111"/>
          </w:rPr>
          <w:br/>
          <w:t>Sometimes this may be helpful. For example, if you are trying to find all the *.conf file under / (root) from your account, you may get lot of “Permission denied” error message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4" w:author="Unknown"/>
          <w:rFonts w:ascii="Consolas" w:hAnsi="Consolas" w:cs="Consolas"/>
          <w:color w:val="111111"/>
        </w:rPr>
      </w:pPr>
      <w:ins w:id="485" w:author="Unknown">
        <w:r>
          <w:rPr>
            <w:rFonts w:ascii="Consolas" w:hAnsi="Consolas" w:cs="Consolas"/>
            <w:color w:val="111111"/>
          </w:rPr>
          <w:t>$ find / -name "*.conf"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6" w:author="Unknown"/>
          <w:rFonts w:ascii="Consolas" w:hAnsi="Consolas" w:cs="Consolas"/>
          <w:color w:val="111111"/>
        </w:rPr>
      </w:pPr>
      <w:ins w:id="487" w:author="Unknown">
        <w:r>
          <w:rPr>
            <w:rFonts w:ascii="Consolas" w:hAnsi="Consolas" w:cs="Consolas"/>
            <w:color w:val="111111"/>
          </w:rPr>
          <w:t>/sbin/generate-modprobe.conf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88" w:author="Unknown"/>
          <w:rFonts w:ascii="Consolas" w:hAnsi="Consolas" w:cs="Consolas"/>
          <w:color w:val="111111"/>
        </w:rPr>
      </w:pPr>
      <w:ins w:id="489" w:author="Unknown">
        <w:r>
          <w:rPr>
            <w:rFonts w:ascii="Consolas" w:hAnsi="Consolas" w:cs="Consolas"/>
            <w:color w:val="111111"/>
          </w:rPr>
          <w:t>find: /tmp/orbit-root: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0" w:author="Unknown"/>
          <w:rFonts w:ascii="Consolas" w:hAnsi="Consolas" w:cs="Consolas"/>
          <w:color w:val="111111"/>
        </w:rPr>
      </w:pPr>
      <w:ins w:id="491" w:author="Unknown">
        <w:r>
          <w:rPr>
            <w:rFonts w:ascii="Consolas" w:hAnsi="Consolas" w:cs="Consolas"/>
            <w:color w:val="111111"/>
          </w:rPr>
          <w:t>find: /tmp/ssh-gccBMp5019: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2" w:author="Unknown"/>
          <w:rFonts w:ascii="Consolas" w:hAnsi="Consolas" w:cs="Consolas"/>
          <w:color w:val="111111"/>
        </w:rPr>
      </w:pPr>
      <w:ins w:id="493" w:author="Unknown">
        <w:r>
          <w:rPr>
            <w:rFonts w:ascii="Consolas" w:hAnsi="Consolas" w:cs="Consolas"/>
            <w:color w:val="111111"/>
          </w:rPr>
          <w:t>find: /tmp/keyring-5iqiGo: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4" w:author="Unknown"/>
          <w:rFonts w:ascii="Consolas" w:hAnsi="Consolas" w:cs="Consolas"/>
          <w:color w:val="111111"/>
        </w:rPr>
      </w:pPr>
      <w:ins w:id="495" w:author="Unknown">
        <w:r>
          <w:rPr>
            <w:rFonts w:ascii="Consolas" w:hAnsi="Consolas" w:cs="Consolas"/>
            <w:color w:val="111111"/>
          </w:rPr>
          <w:t>find: /var/log/httpd: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6" w:author="Unknown"/>
          <w:rFonts w:ascii="Consolas" w:hAnsi="Consolas" w:cs="Consolas"/>
          <w:color w:val="111111"/>
        </w:rPr>
      </w:pPr>
      <w:ins w:id="497" w:author="Unknown">
        <w:r>
          <w:rPr>
            <w:rFonts w:ascii="Consolas" w:hAnsi="Consolas" w:cs="Consolas"/>
            <w:color w:val="111111"/>
          </w:rPr>
          <w:t>find: /var/log/ppp: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8" w:author="Unknown"/>
          <w:rFonts w:ascii="Consolas" w:hAnsi="Consolas" w:cs="Consolas"/>
          <w:color w:val="111111"/>
        </w:rPr>
      </w:pPr>
      <w:ins w:id="499" w:author="Unknown">
        <w:r>
          <w:rPr>
            <w:rFonts w:ascii="Consolas" w:hAnsi="Consolas" w:cs="Consolas"/>
            <w:color w:val="111111"/>
          </w:rPr>
          <w:t>/boot/grub/grub.conf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0" w:author="Unknown"/>
          <w:rFonts w:ascii="Consolas" w:hAnsi="Consolas" w:cs="Consolas"/>
          <w:color w:val="111111"/>
        </w:rPr>
      </w:pPr>
      <w:ins w:id="501" w:author="Unknown">
        <w:r>
          <w:rPr>
            <w:rFonts w:ascii="Consolas" w:hAnsi="Consolas" w:cs="Consolas"/>
            <w:color w:val="111111"/>
          </w:rPr>
          <w:lastRenderedPageBreak/>
          <w:t>find: /var/log/audit: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2" w:author="Unknown"/>
          <w:rFonts w:ascii="Consolas" w:hAnsi="Consolas" w:cs="Consolas"/>
          <w:color w:val="111111"/>
        </w:rPr>
      </w:pPr>
      <w:ins w:id="503" w:author="Unknown">
        <w:r>
          <w:rPr>
            <w:rFonts w:ascii="Consolas" w:hAnsi="Consolas" w:cs="Consolas"/>
            <w:color w:val="111111"/>
          </w:rPr>
          <w:t>find: /var/log/squid: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4" w:author="Unknown"/>
          <w:rFonts w:ascii="Consolas" w:hAnsi="Consolas" w:cs="Consolas"/>
          <w:color w:val="111111"/>
        </w:rPr>
      </w:pPr>
      <w:ins w:id="505" w:author="Unknown">
        <w:r>
          <w:rPr>
            <w:rFonts w:ascii="Consolas" w:hAnsi="Consolas" w:cs="Consolas"/>
            <w:color w:val="111111"/>
          </w:rPr>
          <w:t>find: /var/log/samba: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6" w:author="Unknown"/>
          <w:rFonts w:ascii="Consolas" w:hAnsi="Consolas" w:cs="Consolas"/>
          <w:color w:val="111111"/>
        </w:rPr>
      </w:pPr>
      <w:ins w:id="507" w:author="Unknown">
        <w:r>
          <w:rPr>
            <w:rFonts w:ascii="Consolas" w:hAnsi="Consolas" w:cs="Consolas"/>
            <w:color w:val="111111"/>
          </w:rPr>
          <w:t>find: /var/cache/alchemist/printconf.rpm/wm: Permission denied</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08" w:author="Unknown"/>
          <w:rFonts w:ascii="Consolas" w:hAnsi="Consolas" w:cs="Consolas"/>
          <w:color w:val="111111"/>
        </w:rPr>
      </w:pPr>
      <w:ins w:id="509" w:author="Unknown">
        <w:r>
          <w:rPr>
            <w:rFonts w:ascii="Consolas" w:hAnsi="Consolas" w:cs="Consolas"/>
            <w:color w:val="111111"/>
          </w:rPr>
          <w:t>[Note: There are two valid *.conf files burned in the "Permission denied" messages]</w:t>
        </w:r>
      </w:ins>
    </w:p>
    <w:p w:rsidR="00AA0D74" w:rsidRDefault="00AA0D74" w:rsidP="00AA0D74">
      <w:pPr>
        <w:pStyle w:val="NormalWeb"/>
        <w:shd w:val="clear" w:color="auto" w:fill="FFFFFF"/>
        <w:spacing w:before="0" w:beforeAutospacing="0" w:after="0" w:afterAutospacing="0" w:line="390" w:lineRule="atLeast"/>
        <w:rPr>
          <w:ins w:id="510" w:author="Unknown"/>
          <w:rFonts w:ascii="Georgia" w:hAnsi="Georgia"/>
          <w:color w:val="111111"/>
        </w:rPr>
      </w:pPr>
      <w:ins w:id="511" w:author="Unknown">
        <w:r>
          <w:rPr>
            <w:rStyle w:val="HTMLCode"/>
            <w:rFonts w:ascii="Consolas" w:hAnsi="Consolas" w:cs="Consolas"/>
            <w:color w:val="111111"/>
          </w:rPr>
          <w:t> </w:t>
        </w:r>
        <w:r>
          <w:rPr>
            <w:rFonts w:ascii="Georgia" w:hAnsi="Georgia"/>
            <w:color w:val="111111"/>
          </w:rPr>
          <w:br/>
          <w:t>So, if you want to just view the real output of the</w:t>
        </w:r>
        <w:r>
          <w:rPr>
            <w:rStyle w:val="apple-converted-space"/>
            <w:rFonts w:ascii="Georgia" w:eastAsiaTheme="majorEastAsia" w:hAnsi="Georgia"/>
            <w:color w:val="111111"/>
          </w:rPr>
          <w:t> </w:t>
        </w:r>
        <w:r>
          <w:rPr>
            <w:rStyle w:val="Strong"/>
            <w:rFonts w:ascii="Georgia" w:hAnsi="Georgia"/>
            <w:color w:val="111111"/>
          </w:rPr>
          <w:t>find command</w:t>
        </w:r>
        <w:r>
          <w:rPr>
            <w:rStyle w:val="apple-converted-space"/>
            <w:rFonts w:ascii="Georgia" w:eastAsiaTheme="majorEastAsia" w:hAnsi="Georgia"/>
            <w:color w:val="111111"/>
          </w:rPr>
          <w:t> </w:t>
        </w:r>
        <w:r>
          <w:rPr>
            <w:rFonts w:ascii="Georgia" w:hAnsi="Georgia"/>
            <w:color w:val="111111"/>
          </w:rPr>
          <w:t>and not the “Permission denied” error message you can redirect the error message to /dev/null as shown below.</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2" w:author="Unknown"/>
          <w:rFonts w:ascii="Consolas" w:hAnsi="Consolas" w:cs="Consolas"/>
          <w:color w:val="111111"/>
        </w:rPr>
      </w:pPr>
      <w:ins w:id="513" w:author="Unknown">
        <w:r>
          <w:rPr>
            <w:rFonts w:ascii="Consolas" w:hAnsi="Consolas" w:cs="Consolas"/>
            <w:color w:val="111111"/>
          </w:rPr>
          <w:t>$ find / -name "*.conf" 2&gt;&gt;/dev/null</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4" w:author="Unknown"/>
          <w:rFonts w:ascii="Consolas" w:hAnsi="Consolas" w:cs="Consolas"/>
          <w:color w:val="111111"/>
        </w:rPr>
      </w:pPr>
      <w:ins w:id="515" w:author="Unknown">
        <w:r>
          <w:rPr>
            <w:rFonts w:ascii="Consolas" w:hAnsi="Consolas" w:cs="Consolas"/>
            <w:color w:val="111111"/>
          </w:rPr>
          <w:t>/sbin/generate-modprobe.conf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6" w:author="Unknown"/>
          <w:rFonts w:ascii="Consolas" w:hAnsi="Consolas" w:cs="Consolas"/>
          <w:color w:val="111111"/>
        </w:rPr>
      </w:pPr>
      <w:ins w:id="517" w:author="Unknown">
        <w:r>
          <w:rPr>
            <w:rFonts w:ascii="Consolas" w:hAnsi="Consolas" w:cs="Consolas"/>
            <w:color w:val="111111"/>
          </w:rPr>
          <w:t>/boot/grub/grub.conf</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18" w:author="Unknown"/>
          <w:rFonts w:ascii="Consolas" w:hAnsi="Consolas" w:cs="Consolas"/>
          <w:color w:val="111111"/>
        </w:rPr>
      </w:pPr>
      <w:ins w:id="519" w:author="Unknown">
        <w:r>
          <w:rPr>
            <w:rFonts w:ascii="Consolas" w:hAnsi="Consolas" w:cs="Consolas"/>
            <w:color w:val="111111"/>
          </w:rPr>
          <w:t>[Note: All the "Permission denied" messages are not displayed]</w:t>
        </w:r>
      </w:ins>
    </w:p>
    <w:p w:rsidR="00AA0D74" w:rsidRDefault="00AA0D74" w:rsidP="00AA0D74">
      <w:pPr>
        <w:pStyle w:val="Heading3"/>
        <w:shd w:val="clear" w:color="auto" w:fill="FFFFFF"/>
        <w:spacing w:before="440" w:after="147" w:line="293" w:lineRule="atLeast"/>
        <w:rPr>
          <w:ins w:id="520" w:author="Unknown"/>
          <w:rFonts w:ascii="Georgia" w:hAnsi="Georgia" w:cs="Times New Roman"/>
          <w:b w:val="0"/>
          <w:bCs w:val="0"/>
          <w:color w:val="111111"/>
          <w:sz w:val="31"/>
          <w:szCs w:val="31"/>
        </w:rPr>
      </w:pPr>
      <w:ins w:id="521" w:author="Unknown">
        <w:r>
          <w:rPr>
            <w:rFonts w:ascii="Georgia" w:hAnsi="Georgia"/>
            <w:b w:val="0"/>
            <w:bCs w:val="0"/>
            <w:color w:val="111111"/>
            <w:sz w:val="31"/>
            <w:szCs w:val="31"/>
          </w:rPr>
          <w:t>Example 14: Substitute space with underscore in the file name.</w:t>
        </w:r>
      </w:ins>
    </w:p>
    <w:p w:rsidR="00AA0D74" w:rsidRDefault="00AA0D74" w:rsidP="00AA0D74">
      <w:pPr>
        <w:pStyle w:val="NormalWeb"/>
        <w:shd w:val="clear" w:color="auto" w:fill="FFFFFF"/>
        <w:spacing w:before="0" w:beforeAutospacing="0" w:after="0" w:afterAutospacing="0" w:line="390" w:lineRule="atLeast"/>
        <w:rPr>
          <w:ins w:id="522" w:author="Unknown"/>
          <w:rFonts w:ascii="Georgia" w:hAnsi="Georgia"/>
          <w:color w:val="111111"/>
        </w:rPr>
      </w:pPr>
      <w:ins w:id="523" w:author="Unknown">
        <w:r>
          <w:rPr>
            <w:rFonts w:ascii="Georgia" w:hAnsi="Georgia"/>
            <w:color w:val="111111"/>
          </w:rPr>
          <w:t>Audio files you download from internet mostly come with the spaces in it. But having space in the file name is not so good for Linux kind of systems. You can use the find and rename command combination as shown below to rename the files, by substituting the space with underscore.</w:t>
        </w:r>
        <w:r>
          <w:rPr>
            <w:rFonts w:ascii="Georgia" w:hAnsi="Georgia"/>
            <w:color w:val="111111"/>
          </w:rPr>
          <w:br/>
        </w:r>
        <w:r>
          <w:rPr>
            <w:rStyle w:val="HTMLCode"/>
            <w:rFonts w:ascii="Consolas" w:hAnsi="Consolas" w:cs="Consolas"/>
            <w:color w:val="111111"/>
          </w:rPr>
          <w:t> </w:t>
        </w:r>
        <w:r>
          <w:rPr>
            <w:rFonts w:ascii="Georgia" w:hAnsi="Georgia"/>
            <w:color w:val="111111"/>
          </w:rPr>
          <w:br/>
          <w:t>The following replaces space in all the *.mp3 files with _</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24" w:author="Unknown"/>
          <w:rFonts w:ascii="Consolas" w:hAnsi="Consolas" w:cs="Consolas"/>
          <w:color w:val="111111"/>
        </w:rPr>
      </w:pPr>
      <w:ins w:id="525" w:author="Unknown">
        <w:r>
          <w:rPr>
            <w:rFonts w:ascii="Consolas" w:hAnsi="Consolas" w:cs="Consolas"/>
            <w:color w:val="111111"/>
          </w:rPr>
          <w:lastRenderedPageBreak/>
          <w:t>$ find . -type f -iname “*.mp3″ -exec rename “s/ /_/g” {} \;</w:t>
        </w:r>
      </w:ins>
    </w:p>
    <w:p w:rsidR="00AA0D74" w:rsidRDefault="00AA0D74" w:rsidP="00AA0D74">
      <w:pPr>
        <w:pStyle w:val="Heading3"/>
        <w:shd w:val="clear" w:color="auto" w:fill="FFFFFF"/>
        <w:spacing w:before="440" w:after="147" w:line="293" w:lineRule="atLeast"/>
        <w:rPr>
          <w:ins w:id="526" w:author="Unknown"/>
          <w:rFonts w:ascii="Georgia" w:hAnsi="Georgia" w:cs="Times New Roman"/>
          <w:b w:val="0"/>
          <w:bCs w:val="0"/>
          <w:color w:val="111111"/>
          <w:sz w:val="31"/>
          <w:szCs w:val="31"/>
        </w:rPr>
      </w:pPr>
      <w:ins w:id="527" w:author="Unknown">
        <w:r>
          <w:rPr>
            <w:rFonts w:ascii="Georgia" w:hAnsi="Georgia"/>
            <w:b w:val="0"/>
            <w:bCs w:val="0"/>
            <w:color w:val="111111"/>
            <w:sz w:val="31"/>
            <w:szCs w:val="31"/>
          </w:rPr>
          <w:t>Example 15: Executing two find commands at the same time</w:t>
        </w:r>
      </w:ins>
    </w:p>
    <w:p w:rsidR="00AA0D74" w:rsidRDefault="00AA0D74" w:rsidP="00AA0D74">
      <w:pPr>
        <w:pStyle w:val="NormalWeb"/>
        <w:shd w:val="clear" w:color="auto" w:fill="FFFFFF"/>
        <w:spacing w:before="0" w:beforeAutospacing="0" w:after="0" w:afterAutospacing="0" w:line="390" w:lineRule="atLeast"/>
        <w:rPr>
          <w:ins w:id="528" w:author="Unknown"/>
          <w:rFonts w:ascii="Georgia" w:hAnsi="Georgia"/>
          <w:color w:val="111111"/>
        </w:rPr>
      </w:pPr>
      <w:ins w:id="529" w:author="Unknown">
        <w:r>
          <w:rPr>
            <w:rFonts w:ascii="Georgia" w:hAnsi="Georgia"/>
            <w:color w:val="111111"/>
          </w:rPr>
          <w:t>As shown in the examples of the find command in its manual page, the following is the syntax which can be used to execute two commands in single traversal.</w:t>
        </w:r>
        <w:r>
          <w:rPr>
            <w:rFonts w:ascii="Georgia" w:hAnsi="Georgia"/>
            <w:color w:val="111111"/>
          </w:rPr>
          <w:br/>
        </w:r>
        <w:r>
          <w:rPr>
            <w:rStyle w:val="HTMLCode"/>
            <w:rFonts w:ascii="Consolas" w:hAnsi="Consolas" w:cs="Consolas"/>
            <w:color w:val="111111"/>
          </w:rPr>
          <w:t> </w:t>
        </w:r>
        <w:r>
          <w:rPr>
            <w:rFonts w:ascii="Georgia" w:hAnsi="Georgia"/>
            <w:color w:val="111111"/>
          </w:rPr>
          <w:br/>
          <w:t>The following find command example, traverse the filesystem just once, listing setuid files and directories into /root/suid.txt and large files into /root/big.txt.</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30" w:author="Unknown"/>
          <w:rFonts w:ascii="Consolas" w:hAnsi="Consolas" w:cs="Consolas"/>
          <w:color w:val="111111"/>
        </w:rPr>
      </w:pPr>
      <w:ins w:id="531" w:author="Unknown">
        <w:r>
          <w:rPr>
            <w:rFonts w:ascii="Consolas" w:hAnsi="Consolas" w:cs="Consolas"/>
            <w:color w:val="111111"/>
          </w:rPr>
          <w:t># find /    \( -perm -4000 -fprintf /root/suid.txt '%#m %u %p\n' \) , \</w:t>
        </w:r>
      </w:ins>
    </w:p>
    <w:p w:rsidR="00AA0D74" w:rsidRDefault="00AA0D74" w:rsidP="00AA0D7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32" w:author="Unknown"/>
          <w:rFonts w:ascii="Consolas" w:hAnsi="Consolas" w:cs="Consolas"/>
          <w:color w:val="111111"/>
        </w:rPr>
      </w:pPr>
      <w:ins w:id="533" w:author="Unknown">
        <w:r>
          <w:rPr>
            <w:rFonts w:ascii="Consolas" w:hAnsi="Consolas" w:cs="Consolas"/>
            <w:color w:val="111111"/>
          </w:rPr>
          <w:t xml:space="preserve"> \( -size +100M -fprintf /root/big.txt '%-10s %p\n' \)</w:t>
        </w:r>
      </w:ins>
    </w:p>
    <w:p w:rsidR="00AA0D74" w:rsidRDefault="00AA0D74">
      <w:bookmarkStart w:id="534" w:name="_GoBack"/>
      <w:bookmarkEnd w:id="534"/>
    </w:p>
    <w:sectPr w:rsidR="00AA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A1D"/>
    <w:multiLevelType w:val="multilevel"/>
    <w:tmpl w:val="2070A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53D43"/>
    <w:multiLevelType w:val="multilevel"/>
    <w:tmpl w:val="D62C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27C23"/>
    <w:multiLevelType w:val="multilevel"/>
    <w:tmpl w:val="4D0E7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44E9F"/>
    <w:multiLevelType w:val="multilevel"/>
    <w:tmpl w:val="DD2C6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D1517"/>
    <w:multiLevelType w:val="multilevel"/>
    <w:tmpl w:val="9606D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4E586B"/>
    <w:multiLevelType w:val="multilevel"/>
    <w:tmpl w:val="AA3C7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747FA8"/>
    <w:multiLevelType w:val="multilevel"/>
    <w:tmpl w:val="3D88E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BC3C1C"/>
    <w:multiLevelType w:val="multilevel"/>
    <w:tmpl w:val="7F38E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0"/>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D74"/>
    <w:rsid w:val="0058615F"/>
    <w:rsid w:val="00AA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0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0D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A0D7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A0D74"/>
  </w:style>
  <w:style w:type="character" w:styleId="Hyperlink">
    <w:name w:val="Hyperlink"/>
    <w:basedOn w:val="DefaultParagraphFont"/>
    <w:uiPriority w:val="99"/>
    <w:semiHidden/>
    <w:unhideWhenUsed/>
    <w:rsid w:val="00AA0D74"/>
    <w:rPr>
      <w:color w:val="0000FF"/>
      <w:u w:val="single"/>
    </w:rPr>
  </w:style>
  <w:style w:type="paragraph" w:styleId="NormalWeb">
    <w:name w:val="Normal (Web)"/>
    <w:basedOn w:val="Normal"/>
    <w:uiPriority w:val="99"/>
    <w:semiHidden/>
    <w:unhideWhenUsed/>
    <w:rsid w:val="00AA0D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D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A0D7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A0D74"/>
    <w:rPr>
      <w:rFonts w:ascii="Courier New" w:eastAsia="Times New Roman" w:hAnsi="Courier New" w:cs="Courier New"/>
      <w:sz w:val="20"/>
      <w:szCs w:val="20"/>
    </w:rPr>
  </w:style>
  <w:style w:type="character" w:styleId="Strong">
    <w:name w:val="Strong"/>
    <w:basedOn w:val="DefaultParagraphFont"/>
    <w:uiPriority w:val="22"/>
    <w:qFormat/>
    <w:rsid w:val="00AA0D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0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0D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A0D7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A0D74"/>
  </w:style>
  <w:style w:type="character" w:styleId="Hyperlink">
    <w:name w:val="Hyperlink"/>
    <w:basedOn w:val="DefaultParagraphFont"/>
    <w:uiPriority w:val="99"/>
    <w:semiHidden/>
    <w:unhideWhenUsed/>
    <w:rsid w:val="00AA0D74"/>
    <w:rPr>
      <w:color w:val="0000FF"/>
      <w:u w:val="single"/>
    </w:rPr>
  </w:style>
  <w:style w:type="paragraph" w:styleId="NormalWeb">
    <w:name w:val="Normal (Web)"/>
    <w:basedOn w:val="Normal"/>
    <w:uiPriority w:val="99"/>
    <w:semiHidden/>
    <w:unhideWhenUsed/>
    <w:rsid w:val="00AA0D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D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A0D7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A0D74"/>
    <w:rPr>
      <w:rFonts w:ascii="Courier New" w:eastAsia="Times New Roman" w:hAnsi="Courier New" w:cs="Courier New"/>
      <w:sz w:val="20"/>
      <w:szCs w:val="20"/>
    </w:rPr>
  </w:style>
  <w:style w:type="character" w:styleId="Strong">
    <w:name w:val="Strong"/>
    <w:basedOn w:val="DefaultParagraphFont"/>
    <w:uiPriority w:val="22"/>
    <w:qFormat/>
    <w:rsid w:val="00A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42441">
      <w:bodyDiv w:val="1"/>
      <w:marLeft w:val="0"/>
      <w:marRight w:val="0"/>
      <w:marTop w:val="0"/>
      <w:marBottom w:val="0"/>
      <w:divBdr>
        <w:top w:val="none" w:sz="0" w:space="0" w:color="auto"/>
        <w:left w:val="none" w:sz="0" w:space="0" w:color="auto"/>
        <w:bottom w:val="none" w:sz="0" w:space="0" w:color="auto"/>
        <w:right w:val="none" w:sz="0" w:space="0" w:color="auto"/>
      </w:divBdr>
      <w:divsChild>
        <w:div w:id="1980959221">
          <w:marLeft w:val="0"/>
          <w:marRight w:val="0"/>
          <w:marTop w:val="0"/>
          <w:marBottom w:val="0"/>
          <w:divBdr>
            <w:top w:val="none" w:sz="0" w:space="0" w:color="auto"/>
            <w:left w:val="none" w:sz="0" w:space="0" w:color="auto"/>
            <w:bottom w:val="none" w:sz="0" w:space="0" w:color="auto"/>
            <w:right w:val="none" w:sz="0" w:space="0" w:color="auto"/>
          </w:divBdr>
        </w:div>
      </w:divsChild>
    </w:div>
    <w:div w:id="406222985">
      <w:bodyDiv w:val="1"/>
      <w:marLeft w:val="0"/>
      <w:marRight w:val="0"/>
      <w:marTop w:val="0"/>
      <w:marBottom w:val="0"/>
      <w:divBdr>
        <w:top w:val="none" w:sz="0" w:space="0" w:color="auto"/>
        <w:left w:val="none" w:sz="0" w:space="0" w:color="auto"/>
        <w:bottom w:val="none" w:sz="0" w:space="0" w:color="auto"/>
        <w:right w:val="none" w:sz="0" w:space="0" w:color="auto"/>
      </w:divBdr>
    </w:div>
    <w:div w:id="752749976">
      <w:bodyDiv w:val="1"/>
      <w:marLeft w:val="0"/>
      <w:marRight w:val="0"/>
      <w:marTop w:val="0"/>
      <w:marBottom w:val="0"/>
      <w:divBdr>
        <w:top w:val="none" w:sz="0" w:space="0" w:color="auto"/>
        <w:left w:val="none" w:sz="0" w:space="0" w:color="auto"/>
        <w:bottom w:val="none" w:sz="0" w:space="0" w:color="auto"/>
        <w:right w:val="none" w:sz="0" w:space="0" w:color="auto"/>
      </w:divBdr>
    </w:div>
    <w:div w:id="18855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geekstuff.com/2009/03/15-practical-linux-find-comm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ickr.com/photos/qole/7922918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3270</Words>
  <Characters>18640</Characters>
  <Application>Microsoft Office Word</Application>
  <DocSecurity>0</DocSecurity>
  <Lines>155</Lines>
  <Paragraphs>43</Paragraphs>
  <ScaleCrop>false</ScaleCrop>
  <Company/>
  <LinksUpToDate>false</LinksUpToDate>
  <CharactersWithSpaces>21867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2015-07-02T17:17:00Z</dcterms:created>
  <dcterms:modified xsi:type="dcterms:W3CDTF">2015-07-02T17:18:00Z</dcterms:modified>
</cp:coreProperties>
</file>