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2A7" w:rsidRPr="007962A7" w:rsidRDefault="007962A7" w:rsidP="007962A7">
      <w:pPr>
        <w:shd w:val="clear" w:color="auto" w:fill="FFFFFF"/>
        <w:spacing w:after="0" w:line="585" w:lineRule="atLeast"/>
        <w:outlineLvl w:val="0"/>
        <w:rPr>
          <w:rFonts w:ascii="Georgia" w:eastAsia="Times New Roman" w:hAnsi="Georgia" w:cs="Times New Roman"/>
          <w:color w:val="111111"/>
          <w:kern w:val="36"/>
          <w:sz w:val="39"/>
          <w:szCs w:val="39"/>
        </w:rPr>
      </w:pPr>
      <w:r w:rsidRPr="007962A7">
        <w:rPr>
          <w:rFonts w:ascii="Georgia" w:eastAsia="Times New Roman" w:hAnsi="Georgia" w:cs="Times New Roman"/>
          <w:color w:val="111111"/>
          <w:kern w:val="36"/>
          <w:sz w:val="39"/>
          <w:szCs w:val="39"/>
        </w:rPr>
        <w:t>15 Examples To Master Linux Command Line History</w:t>
      </w:r>
    </w:p>
    <w:p w:rsidR="007962A7" w:rsidRDefault="007962A7" w:rsidP="007962A7">
      <w:pPr>
        <w:pStyle w:val="NormalWeb"/>
        <w:shd w:val="clear" w:color="auto" w:fill="FFFFFF"/>
        <w:spacing w:before="0" w:beforeAutospacing="0" w:after="0" w:afterAutospacing="0" w:line="390" w:lineRule="atLeast"/>
        <w:rPr>
          <w:rFonts w:ascii="Georgia" w:hAnsi="Georgia"/>
          <w:color w:val="111111"/>
        </w:rPr>
      </w:pPr>
      <w:r>
        <w:rPr>
          <w:rFonts w:ascii="Georgia" w:hAnsi="Georgia"/>
          <w:color w:val="111111"/>
        </w:rPr>
        <w:t>When you are using Linux command line frequently, using the history effectively can be a major productivity boost. In fact, once you have mastered the 15 examples that I’ve provided here, you’ll find using command line more enjoyable and fun.</w:t>
      </w:r>
      <w:r>
        <w:rPr>
          <w:rFonts w:ascii="Georgia" w:hAnsi="Georgia"/>
          <w:color w:val="111111"/>
        </w:rPr>
        <w:br/>
      </w:r>
    </w:p>
    <w:p w:rsidR="007962A7" w:rsidRDefault="007962A7" w:rsidP="007962A7">
      <w:pPr>
        <w:pStyle w:val="Heading3"/>
        <w:shd w:val="clear" w:color="auto" w:fill="FFFFFF"/>
        <w:spacing w:before="440" w:after="147" w:line="293" w:lineRule="atLeast"/>
        <w:rPr>
          <w:rFonts w:ascii="Georgia" w:hAnsi="Georgia"/>
          <w:b w:val="0"/>
          <w:bCs w:val="0"/>
          <w:color w:val="111111"/>
          <w:sz w:val="31"/>
          <w:szCs w:val="31"/>
        </w:rPr>
      </w:pPr>
      <w:r>
        <w:rPr>
          <w:rFonts w:ascii="Georgia" w:hAnsi="Georgia"/>
          <w:b w:val="0"/>
          <w:bCs w:val="0"/>
          <w:color w:val="111111"/>
          <w:sz w:val="31"/>
          <w:szCs w:val="31"/>
        </w:rPr>
        <w:t>1. Display timestamp using HISTTIMEFORMAT</w:t>
      </w:r>
    </w:p>
    <w:p w:rsidR="007962A7" w:rsidRDefault="007962A7" w:rsidP="007962A7">
      <w:pPr>
        <w:pStyle w:val="NormalWeb"/>
        <w:shd w:val="clear" w:color="auto" w:fill="FFFFFF"/>
        <w:spacing w:before="0" w:beforeAutospacing="0" w:after="390" w:afterAutospacing="0" w:line="390" w:lineRule="atLeast"/>
        <w:rPr>
          <w:rFonts w:ascii="Georgia" w:hAnsi="Georgia"/>
          <w:color w:val="111111"/>
        </w:rPr>
      </w:pPr>
      <w:r>
        <w:rPr>
          <w:rFonts w:ascii="Georgia" w:hAnsi="Georgia"/>
          <w:color w:val="111111"/>
        </w:rPr>
        <w:t>Typically when you type history from command line, it displays the command# and the command. For auditing purpose, it may be beneficial to display the timepstamp along with the command as shown below.</w:t>
      </w:r>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rFonts w:ascii="Consolas" w:hAnsi="Consolas" w:cs="Consolas"/>
          <w:color w:val="111111"/>
        </w:rPr>
      </w:pPr>
      <w:r>
        <w:rPr>
          <w:rFonts w:ascii="Consolas" w:hAnsi="Consolas" w:cs="Consolas"/>
          <w:color w:val="111111"/>
        </w:rPr>
        <w:t xml:space="preserve"># </w:t>
      </w:r>
      <w:r>
        <w:rPr>
          <w:rStyle w:val="Strong"/>
          <w:rFonts w:ascii="Consolas" w:hAnsi="Consolas" w:cs="Consolas"/>
          <w:color w:val="111111"/>
        </w:rPr>
        <w:t>export HISTTIMEFORMAT='%F %T '</w:t>
      </w:r>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rFonts w:ascii="Consolas" w:hAnsi="Consolas" w:cs="Consolas"/>
          <w:color w:val="111111"/>
        </w:rPr>
      </w:pPr>
      <w:r>
        <w:rPr>
          <w:rFonts w:ascii="Consolas" w:hAnsi="Consolas" w:cs="Consolas"/>
          <w:color w:val="111111"/>
        </w:rPr>
        <w:t xml:space="preserve"># </w:t>
      </w:r>
      <w:r>
        <w:rPr>
          <w:rStyle w:val="Strong"/>
          <w:rFonts w:ascii="Consolas" w:hAnsi="Consolas" w:cs="Consolas"/>
          <w:color w:val="111111"/>
        </w:rPr>
        <w:t>history | more</w:t>
      </w:r>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rFonts w:ascii="Consolas" w:hAnsi="Consolas" w:cs="Consolas"/>
          <w:color w:val="111111"/>
        </w:rPr>
      </w:pPr>
      <w:r>
        <w:rPr>
          <w:rFonts w:ascii="Consolas" w:hAnsi="Consolas" w:cs="Consolas"/>
          <w:color w:val="111111"/>
        </w:rPr>
        <w:t>1  2008-08-05 19:02:39 service network restart</w:t>
      </w:r>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rFonts w:ascii="Consolas" w:hAnsi="Consolas" w:cs="Consolas"/>
          <w:color w:val="111111"/>
        </w:rPr>
      </w:pPr>
      <w:r>
        <w:rPr>
          <w:rFonts w:ascii="Consolas" w:hAnsi="Consolas" w:cs="Consolas"/>
          <w:color w:val="111111"/>
        </w:rPr>
        <w:t>2  2008-08-05 19:02:39 exit</w:t>
      </w:r>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rFonts w:ascii="Consolas" w:hAnsi="Consolas" w:cs="Consolas"/>
          <w:color w:val="111111"/>
        </w:rPr>
      </w:pPr>
      <w:r>
        <w:rPr>
          <w:rFonts w:ascii="Consolas" w:hAnsi="Consolas" w:cs="Consolas"/>
          <w:color w:val="111111"/>
        </w:rPr>
        <w:t>3  2008-08-05 19:02:39 id</w:t>
      </w:r>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rFonts w:ascii="Consolas" w:hAnsi="Consolas" w:cs="Consolas"/>
          <w:color w:val="111111"/>
        </w:rPr>
      </w:pPr>
      <w:r>
        <w:rPr>
          <w:rFonts w:ascii="Consolas" w:hAnsi="Consolas" w:cs="Consolas"/>
          <w:color w:val="111111"/>
        </w:rPr>
        <w:t>4  2008-08-05 19:02:39 cat /etc/redhat-release</w:t>
      </w:r>
    </w:p>
    <w:p w:rsidR="007962A7" w:rsidRDefault="007962A7" w:rsidP="007962A7">
      <w:pPr>
        <w:pStyle w:val="Heading3"/>
        <w:shd w:val="clear" w:color="auto" w:fill="FFFFFF"/>
        <w:spacing w:before="440" w:after="147" w:line="293" w:lineRule="atLeast"/>
        <w:rPr>
          <w:rFonts w:ascii="Georgia" w:hAnsi="Georgia" w:cs="Times New Roman"/>
          <w:b w:val="0"/>
          <w:bCs w:val="0"/>
          <w:color w:val="111111"/>
          <w:sz w:val="31"/>
          <w:szCs w:val="31"/>
        </w:rPr>
      </w:pPr>
      <w:r>
        <w:rPr>
          <w:rFonts w:ascii="Georgia" w:hAnsi="Georgia"/>
          <w:b w:val="0"/>
          <w:bCs w:val="0"/>
          <w:color w:val="111111"/>
          <w:sz w:val="31"/>
          <w:szCs w:val="31"/>
        </w:rPr>
        <w:t>2. Search the history using Control+R</w:t>
      </w:r>
    </w:p>
    <w:p w:rsidR="007962A7" w:rsidRDefault="007962A7" w:rsidP="007962A7">
      <w:pPr>
        <w:pStyle w:val="NormalWeb"/>
        <w:shd w:val="clear" w:color="auto" w:fill="FFFFFF"/>
        <w:spacing w:before="0" w:beforeAutospacing="0" w:after="0" w:afterAutospacing="0" w:line="390" w:lineRule="atLeast"/>
        <w:rPr>
          <w:rFonts w:ascii="Georgia" w:hAnsi="Georgia"/>
          <w:color w:val="111111"/>
        </w:rPr>
      </w:pPr>
      <w:r>
        <w:rPr>
          <w:rFonts w:ascii="Georgia" w:hAnsi="Georgia"/>
          <w:color w:val="111111"/>
        </w:rPr>
        <w:t>I strongly believe, this may be your most frequently used feature of history. When you’ve already executed a very long command, you can simply search history using a keyword and re-execute the same command without having to type it fully.</w:t>
      </w:r>
      <w:r>
        <w:rPr>
          <w:rStyle w:val="Strong"/>
          <w:rFonts w:ascii="Georgia" w:hAnsi="Georgia"/>
          <w:color w:val="111111"/>
        </w:rPr>
        <w:t>Press Control+R and type the keyword</w:t>
      </w:r>
      <w:r>
        <w:rPr>
          <w:rFonts w:ascii="Georgia" w:hAnsi="Georgia"/>
          <w:color w:val="111111"/>
        </w:rPr>
        <w:t>. In the following example, I searched for</w:t>
      </w:r>
      <w:r>
        <w:rPr>
          <w:rStyle w:val="apple-converted-space"/>
          <w:rFonts w:ascii="Georgia" w:hAnsi="Georgia"/>
          <w:color w:val="111111"/>
        </w:rPr>
        <w:t> </w:t>
      </w:r>
      <w:r>
        <w:rPr>
          <w:rStyle w:val="Strong"/>
          <w:rFonts w:ascii="Georgia" w:hAnsi="Georgia"/>
          <w:color w:val="111111"/>
        </w:rPr>
        <w:t>red</w:t>
      </w:r>
      <w:r>
        <w:rPr>
          <w:rFonts w:ascii="Georgia" w:hAnsi="Georgia"/>
          <w:color w:val="111111"/>
        </w:rPr>
        <w:t>, which displayed the previous command “</w:t>
      </w:r>
      <w:r>
        <w:rPr>
          <w:rStyle w:val="Strong"/>
          <w:rFonts w:ascii="Georgia" w:hAnsi="Georgia"/>
          <w:color w:val="111111"/>
        </w:rPr>
        <w:t>cat /etc/redhat-release</w:t>
      </w:r>
      <w:r>
        <w:rPr>
          <w:rFonts w:ascii="Georgia" w:hAnsi="Georgia"/>
          <w:color w:val="111111"/>
        </w:rPr>
        <w:t>” in the history that contained the word red.</w:t>
      </w:r>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rFonts w:ascii="Consolas" w:hAnsi="Consolas" w:cs="Consolas"/>
          <w:color w:val="FF0000"/>
        </w:rPr>
      </w:pPr>
      <w:r>
        <w:rPr>
          <w:rFonts w:ascii="Consolas" w:hAnsi="Consolas" w:cs="Consolas"/>
          <w:color w:val="111111"/>
        </w:rPr>
        <w:t xml:space="preserve"># </w:t>
      </w:r>
      <w:r>
        <w:rPr>
          <w:rFonts w:ascii="Consolas" w:hAnsi="Consolas" w:cs="Consolas"/>
          <w:color w:val="FF0000"/>
        </w:rPr>
        <w:t xml:space="preserve">[Press </w:t>
      </w:r>
      <w:r>
        <w:rPr>
          <w:rStyle w:val="Strong"/>
          <w:rFonts w:ascii="Consolas" w:hAnsi="Consolas" w:cs="Consolas"/>
          <w:color w:val="FF0000"/>
        </w:rPr>
        <w:t>Ctrl+R</w:t>
      </w:r>
      <w:r>
        <w:rPr>
          <w:rFonts w:ascii="Consolas" w:hAnsi="Consolas" w:cs="Consolas"/>
          <w:color w:val="FF0000"/>
        </w:rPr>
        <w:t xml:space="preserve"> from the command prompt,</w:t>
      </w:r>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rFonts w:ascii="Consolas" w:hAnsi="Consolas" w:cs="Consolas"/>
          <w:color w:val="111111"/>
        </w:rPr>
      </w:pPr>
      <w:r>
        <w:rPr>
          <w:rFonts w:ascii="Consolas" w:hAnsi="Consolas" w:cs="Consolas"/>
          <w:color w:val="FF0000"/>
        </w:rPr>
        <w:t>which will display the reverse-i-search prompt]</w:t>
      </w:r>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rFonts w:ascii="Consolas" w:hAnsi="Consolas" w:cs="Consolas"/>
          <w:color w:val="111111"/>
        </w:rPr>
      </w:pPr>
      <w:r>
        <w:rPr>
          <w:rFonts w:ascii="Consolas" w:hAnsi="Consolas" w:cs="Consolas"/>
          <w:color w:val="111111"/>
        </w:rPr>
        <w:t>(reverse-i-search)`</w:t>
      </w:r>
      <w:r>
        <w:rPr>
          <w:rStyle w:val="Strong"/>
          <w:rFonts w:ascii="Consolas" w:hAnsi="Consolas" w:cs="Consolas"/>
          <w:color w:val="111111"/>
        </w:rPr>
        <w:t>red</w:t>
      </w:r>
      <w:r>
        <w:rPr>
          <w:rFonts w:ascii="Consolas" w:hAnsi="Consolas" w:cs="Consolas"/>
          <w:color w:val="111111"/>
        </w:rPr>
        <w:t>': cat /etc/redhat-release</w:t>
      </w:r>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rFonts w:ascii="Consolas" w:hAnsi="Consolas" w:cs="Consolas"/>
          <w:color w:val="FF0000"/>
        </w:rPr>
      </w:pPr>
      <w:r>
        <w:rPr>
          <w:rFonts w:ascii="Consolas" w:hAnsi="Consolas" w:cs="Consolas"/>
          <w:color w:val="FF0000"/>
        </w:rPr>
        <w:t xml:space="preserve">[Note: Press </w:t>
      </w:r>
      <w:r>
        <w:rPr>
          <w:rStyle w:val="Strong"/>
          <w:rFonts w:ascii="Consolas" w:hAnsi="Consolas" w:cs="Consolas"/>
          <w:color w:val="FF0000"/>
        </w:rPr>
        <w:t>enter when you see your command</w:t>
      </w:r>
      <w:r>
        <w:rPr>
          <w:rFonts w:ascii="Consolas" w:hAnsi="Consolas" w:cs="Consolas"/>
          <w:color w:val="FF0000"/>
        </w:rPr>
        <w:t>,</w:t>
      </w:r>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rFonts w:ascii="Consolas" w:hAnsi="Consolas" w:cs="Consolas"/>
          <w:color w:val="111111"/>
        </w:rPr>
      </w:pPr>
      <w:r>
        <w:rPr>
          <w:rFonts w:ascii="Consolas" w:hAnsi="Consolas" w:cs="Consolas"/>
          <w:color w:val="FF0000"/>
        </w:rPr>
        <w:t>which will execute the command from the history]</w:t>
      </w:r>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rFonts w:ascii="Consolas" w:hAnsi="Consolas" w:cs="Consolas"/>
          <w:color w:val="111111"/>
        </w:rPr>
      </w:pPr>
      <w:r>
        <w:rPr>
          <w:rFonts w:ascii="Consolas" w:hAnsi="Consolas" w:cs="Consolas"/>
          <w:color w:val="111111"/>
        </w:rPr>
        <w:lastRenderedPageBreak/>
        <w:t># cat /etc/redhat-release</w:t>
      </w:r>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rFonts w:ascii="Consolas" w:hAnsi="Consolas" w:cs="Consolas"/>
          <w:color w:val="111111"/>
        </w:rPr>
      </w:pPr>
      <w:r>
        <w:rPr>
          <w:rFonts w:ascii="Consolas" w:hAnsi="Consolas" w:cs="Consolas"/>
          <w:color w:val="111111"/>
        </w:rPr>
        <w:t>Fedora release 9 (Sulphur)</w:t>
      </w:r>
    </w:p>
    <w:p w:rsidR="007962A7" w:rsidRDefault="007962A7" w:rsidP="007962A7">
      <w:pPr>
        <w:pStyle w:val="NormalWeb"/>
        <w:shd w:val="clear" w:color="auto" w:fill="FFFFFF"/>
        <w:spacing w:before="0" w:beforeAutospacing="0" w:after="0" w:afterAutospacing="0" w:line="390" w:lineRule="atLeast"/>
        <w:rPr>
          <w:rFonts w:ascii="Georgia" w:hAnsi="Georgia"/>
          <w:color w:val="111111"/>
        </w:rPr>
      </w:pPr>
      <w:r>
        <w:rPr>
          <w:rFonts w:ascii="Georgia" w:hAnsi="Georgia"/>
          <w:color w:val="111111"/>
        </w:rPr>
        <w:t>Sometimes you want to edit a command from history before executing it. For e.g. you can search for</w:t>
      </w:r>
      <w:r>
        <w:rPr>
          <w:rStyle w:val="apple-converted-space"/>
          <w:rFonts w:ascii="Georgia" w:hAnsi="Georgia"/>
          <w:color w:val="111111"/>
        </w:rPr>
        <w:t> </w:t>
      </w:r>
      <w:r>
        <w:rPr>
          <w:rStyle w:val="Strong"/>
          <w:rFonts w:ascii="Georgia" w:hAnsi="Georgia"/>
          <w:color w:val="111111"/>
        </w:rPr>
        <w:t>httpd</w:t>
      </w:r>
      <w:r>
        <w:rPr>
          <w:rFonts w:ascii="Georgia" w:hAnsi="Georgia"/>
          <w:color w:val="111111"/>
        </w:rPr>
        <w:t>, which will display</w:t>
      </w:r>
      <w:r>
        <w:rPr>
          <w:rStyle w:val="apple-converted-space"/>
          <w:rFonts w:ascii="Georgia" w:hAnsi="Georgia"/>
          <w:color w:val="111111"/>
        </w:rPr>
        <w:t> </w:t>
      </w:r>
      <w:r>
        <w:rPr>
          <w:rStyle w:val="Strong"/>
          <w:rFonts w:ascii="Georgia" w:hAnsi="Georgia"/>
          <w:color w:val="111111"/>
        </w:rPr>
        <w:t>service httpd stop</w:t>
      </w:r>
      <w:r>
        <w:rPr>
          <w:rStyle w:val="apple-converted-space"/>
          <w:rFonts w:ascii="Georgia" w:hAnsi="Georgia"/>
          <w:color w:val="111111"/>
        </w:rPr>
        <w:t> </w:t>
      </w:r>
      <w:r>
        <w:rPr>
          <w:rFonts w:ascii="Georgia" w:hAnsi="Georgia"/>
          <w:color w:val="111111"/>
        </w:rPr>
        <w:t>from the command history, select this command and</w:t>
      </w:r>
      <w:r>
        <w:rPr>
          <w:rStyle w:val="apple-converted-space"/>
          <w:rFonts w:ascii="Georgia" w:hAnsi="Georgia"/>
          <w:color w:val="111111"/>
        </w:rPr>
        <w:t> </w:t>
      </w:r>
      <w:r>
        <w:rPr>
          <w:rStyle w:val="Strong"/>
          <w:rFonts w:ascii="Georgia" w:hAnsi="Georgia"/>
          <w:color w:val="111111"/>
        </w:rPr>
        <w:t>change the stop to start</w:t>
      </w:r>
      <w:r>
        <w:rPr>
          <w:rStyle w:val="apple-converted-space"/>
          <w:rFonts w:ascii="Georgia" w:hAnsi="Georgia"/>
          <w:color w:val="111111"/>
        </w:rPr>
        <w:t> </w:t>
      </w:r>
      <w:r>
        <w:rPr>
          <w:rFonts w:ascii="Georgia" w:hAnsi="Georgia"/>
          <w:color w:val="111111"/>
        </w:rPr>
        <w:t>and re-execute it again as shown below.</w:t>
      </w:r>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rFonts w:ascii="Consolas" w:hAnsi="Consolas" w:cs="Consolas"/>
          <w:color w:val="FF0000"/>
        </w:rPr>
      </w:pPr>
      <w:r>
        <w:rPr>
          <w:rFonts w:ascii="Consolas" w:hAnsi="Consolas" w:cs="Consolas"/>
          <w:color w:val="111111"/>
        </w:rPr>
        <w:t xml:space="preserve"># </w:t>
      </w:r>
      <w:r>
        <w:rPr>
          <w:rFonts w:ascii="Consolas" w:hAnsi="Consolas" w:cs="Consolas"/>
          <w:color w:val="FF0000"/>
        </w:rPr>
        <w:t xml:space="preserve">[Press </w:t>
      </w:r>
      <w:r>
        <w:rPr>
          <w:rStyle w:val="Strong"/>
          <w:rFonts w:ascii="Consolas" w:hAnsi="Consolas" w:cs="Consolas"/>
          <w:color w:val="FF0000"/>
        </w:rPr>
        <w:t>Ctrl+R</w:t>
      </w:r>
      <w:r>
        <w:rPr>
          <w:rFonts w:ascii="Consolas" w:hAnsi="Consolas" w:cs="Consolas"/>
          <w:color w:val="FF0000"/>
        </w:rPr>
        <w:t xml:space="preserve"> from the command prompt,</w:t>
      </w:r>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rFonts w:ascii="Consolas" w:hAnsi="Consolas" w:cs="Consolas"/>
          <w:color w:val="111111"/>
        </w:rPr>
      </w:pPr>
      <w:r>
        <w:rPr>
          <w:rFonts w:ascii="Consolas" w:hAnsi="Consolas" w:cs="Consolas"/>
          <w:color w:val="FF0000"/>
        </w:rPr>
        <w:t>which will display the reverse-i-search prompt]</w:t>
      </w:r>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rFonts w:ascii="Consolas" w:hAnsi="Consolas" w:cs="Consolas"/>
          <w:color w:val="111111"/>
        </w:rPr>
      </w:pPr>
      <w:r>
        <w:rPr>
          <w:rFonts w:ascii="Consolas" w:hAnsi="Consolas" w:cs="Consolas"/>
          <w:color w:val="111111"/>
        </w:rPr>
        <w:t>(reverse-i-search)`</w:t>
      </w:r>
      <w:r>
        <w:rPr>
          <w:rStyle w:val="Strong"/>
          <w:rFonts w:ascii="Consolas" w:hAnsi="Consolas" w:cs="Consolas"/>
          <w:color w:val="111111"/>
        </w:rPr>
        <w:t>httpd</w:t>
      </w:r>
      <w:r>
        <w:rPr>
          <w:rFonts w:ascii="Consolas" w:hAnsi="Consolas" w:cs="Consolas"/>
          <w:color w:val="111111"/>
        </w:rPr>
        <w:t>': service httpd stop</w:t>
      </w:r>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rFonts w:ascii="Consolas" w:hAnsi="Consolas" w:cs="Consolas"/>
          <w:color w:val="FF0000"/>
        </w:rPr>
      </w:pPr>
      <w:r>
        <w:rPr>
          <w:rFonts w:ascii="Consolas" w:hAnsi="Consolas" w:cs="Consolas"/>
          <w:color w:val="FF0000"/>
        </w:rPr>
        <w:t xml:space="preserve">[Note: Press </w:t>
      </w:r>
      <w:r>
        <w:rPr>
          <w:rStyle w:val="Strong"/>
          <w:rFonts w:ascii="Consolas" w:hAnsi="Consolas" w:cs="Consolas"/>
          <w:color w:val="FF0000"/>
        </w:rPr>
        <w:t>either left arrow or right arrow</w:t>
      </w:r>
      <w:r>
        <w:rPr>
          <w:rFonts w:ascii="Consolas" w:hAnsi="Consolas" w:cs="Consolas"/>
          <w:color w:val="FF0000"/>
        </w:rPr>
        <w:t xml:space="preserve"> key when you see your</w:t>
      </w:r>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rFonts w:ascii="Consolas" w:hAnsi="Consolas" w:cs="Consolas"/>
          <w:color w:val="111111"/>
        </w:rPr>
      </w:pPr>
      <w:r>
        <w:rPr>
          <w:rFonts w:ascii="Consolas" w:hAnsi="Consolas" w:cs="Consolas"/>
          <w:color w:val="FF0000"/>
        </w:rPr>
        <w:t>command, which will display the command for you to edit, before executing it]</w:t>
      </w:r>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rFonts w:ascii="Consolas" w:hAnsi="Consolas" w:cs="Consolas"/>
          <w:color w:val="111111"/>
        </w:rPr>
      </w:pPr>
      <w:r>
        <w:rPr>
          <w:rFonts w:ascii="Consolas" w:hAnsi="Consolas" w:cs="Consolas"/>
          <w:color w:val="111111"/>
        </w:rPr>
        <w:t># service httpd start</w:t>
      </w:r>
    </w:p>
    <w:p w:rsidR="007962A7" w:rsidRDefault="007962A7" w:rsidP="007962A7">
      <w:pPr>
        <w:pStyle w:val="Heading3"/>
        <w:shd w:val="clear" w:color="auto" w:fill="FFFFFF"/>
        <w:spacing w:before="440" w:after="147" w:line="293" w:lineRule="atLeast"/>
        <w:rPr>
          <w:rFonts w:ascii="Georgia" w:hAnsi="Georgia" w:cs="Times New Roman"/>
          <w:b w:val="0"/>
          <w:bCs w:val="0"/>
          <w:color w:val="111111"/>
          <w:sz w:val="31"/>
          <w:szCs w:val="31"/>
        </w:rPr>
      </w:pPr>
      <w:r>
        <w:rPr>
          <w:rFonts w:ascii="Georgia" w:hAnsi="Georgia"/>
          <w:b w:val="0"/>
          <w:bCs w:val="0"/>
          <w:color w:val="111111"/>
          <w:sz w:val="31"/>
          <w:szCs w:val="31"/>
        </w:rPr>
        <w:t>3. Repeat previous command quickly using 4 different methods</w:t>
      </w:r>
    </w:p>
    <w:p w:rsidR="007962A7" w:rsidRDefault="007962A7" w:rsidP="007962A7">
      <w:pPr>
        <w:pStyle w:val="NormalWeb"/>
        <w:shd w:val="clear" w:color="auto" w:fill="FFFFFF"/>
        <w:spacing w:before="0" w:beforeAutospacing="0" w:after="390" w:afterAutospacing="0" w:line="390" w:lineRule="atLeast"/>
        <w:rPr>
          <w:rFonts w:ascii="Georgia" w:hAnsi="Georgia"/>
          <w:color w:val="111111"/>
        </w:rPr>
      </w:pPr>
      <w:r>
        <w:rPr>
          <w:rFonts w:ascii="Georgia" w:hAnsi="Georgia"/>
          <w:color w:val="111111"/>
        </w:rPr>
        <w:t>Sometime you may end up repeating the previous commands for various reasons. Following are the 4 different ways to repeat the last executed command.</w:t>
      </w:r>
    </w:p>
    <w:p w:rsidR="007962A7" w:rsidRDefault="007962A7" w:rsidP="007962A7">
      <w:pPr>
        <w:numPr>
          <w:ilvl w:val="0"/>
          <w:numId w:val="1"/>
        </w:numPr>
        <w:shd w:val="clear" w:color="auto" w:fill="FFFFFF"/>
        <w:spacing w:after="0" w:line="390" w:lineRule="atLeast"/>
        <w:ind w:left="390"/>
        <w:rPr>
          <w:rFonts w:ascii="Georgia" w:hAnsi="Georgia"/>
          <w:color w:val="111111"/>
        </w:rPr>
      </w:pPr>
      <w:r>
        <w:rPr>
          <w:rFonts w:ascii="Georgia" w:hAnsi="Georgia"/>
          <w:color w:val="111111"/>
        </w:rPr>
        <w:t>Use the</w:t>
      </w:r>
      <w:r>
        <w:rPr>
          <w:rStyle w:val="apple-converted-space"/>
          <w:rFonts w:ascii="Georgia" w:hAnsi="Georgia"/>
          <w:color w:val="111111"/>
        </w:rPr>
        <w:t> </w:t>
      </w:r>
      <w:r>
        <w:rPr>
          <w:rStyle w:val="Strong"/>
          <w:rFonts w:ascii="Georgia" w:hAnsi="Georgia"/>
          <w:color w:val="111111"/>
        </w:rPr>
        <w:t>up arrow</w:t>
      </w:r>
      <w:r>
        <w:rPr>
          <w:rStyle w:val="apple-converted-space"/>
          <w:rFonts w:ascii="Georgia" w:hAnsi="Georgia"/>
          <w:color w:val="111111"/>
        </w:rPr>
        <w:t> </w:t>
      </w:r>
      <w:r>
        <w:rPr>
          <w:rFonts w:ascii="Georgia" w:hAnsi="Georgia"/>
          <w:color w:val="111111"/>
        </w:rPr>
        <w:t>to view the previous command and press enter to execute it.</w:t>
      </w:r>
    </w:p>
    <w:p w:rsidR="007962A7" w:rsidRDefault="007962A7" w:rsidP="007962A7">
      <w:pPr>
        <w:numPr>
          <w:ilvl w:val="0"/>
          <w:numId w:val="1"/>
        </w:numPr>
        <w:shd w:val="clear" w:color="auto" w:fill="FFFFFF"/>
        <w:spacing w:after="0" w:line="390" w:lineRule="atLeast"/>
        <w:ind w:left="390"/>
        <w:rPr>
          <w:rFonts w:ascii="Georgia" w:hAnsi="Georgia"/>
          <w:color w:val="111111"/>
        </w:rPr>
      </w:pPr>
      <w:r>
        <w:rPr>
          <w:rFonts w:ascii="Georgia" w:hAnsi="Georgia"/>
          <w:color w:val="111111"/>
        </w:rPr>
        <w:t>Type</w:t>
      </w:r>
      <w:r>
        <w:rPr>
          <w:rStyle w:val="apple-converted-space"/>
          <w:rFonts w:ascii="Georgia" w:hAnsi="Georgia"/>
          <w:color w:val="111111"/>
        </w:rPr>
        <w:t> </w:t>
      </w:r>
      <w:r>
        <w:rPr>
          <w:rStyle w:val="Strong"/>
          <w:rFonts w:ascii="Georgia" w:hAnsi="Georgia"/>
          <w:color w:val="111111"/>
        </w:rPr>
        <w:t>!!</w:t>
      </w:r>
      <w:r>
        <w:rPr>
          <w:rStyle w:val="apple-converted-space"/>
          <w:rFonts w:ascii="Georgia" w:hAnsi="Georgia"/>
          <w:color w:val="111111"/>
        </w:rPr>
        <w:t> </w:t>
      </w:r>
      <w:r>
        <w:rPr>
          <w:rFonts w:ascii="Georgia" w:hAnsi="Georgia"/>
          <w:color w:val="111111"/>
        </w:rPr>
        <w:t>and press enter from the command line</w:t>
      </w:r>
    </w:p>
    <w:p w:rsidR="007962A7" w:rsidRDefault="007962A7" w:rsidP="007962A7">
      <w:pPr>
        <w:numPr>
          <w:ilvl w:val="0"/>
          <w:numId w:val="1"/>
        </w:numPr>
        <w:shd w:val="clear" w:color="auto" w:fill="FFFFFF"/>
        <w:spacing w:after="0" w:line="390" w:lineRule="atLeast"/>
        <w:ind w:left="390"/>
        <w:rPr>
          <w:rFonts w:ascii="Georgia" w:hAnsi="Georgia"/>
          <w:color w:val="111111"/>
        </w:rPr>
      </w:pPr>
      <w:r>
        <w:rPr>
          <w:rFonts w:ascii="Georgia" w:hAnsi="Georgia"/>
          <w:color w:val="111111"/>
        </w:rPr>
        <w:t>Type</w:t>
      </w:r>
      <w:r>
        <w:rPr>
          <w:rStyle w:val="apple-converted-space"/>
          <w:rFonts w:ascii="Georgia" w:hAnsi="Georgia"/>
          <w:color w:val="111111"/>
        </w:rPr>
        <w:t> </w:t>
      </w:r>
      <w:r>
        <w:rPr>
          <w:rStyle w:val="Strong"/>
          <w:rFonts w:ascii="Georgia" w:hAnsi="Georgia"/>
          <w:color w:val="111111"/>
        </w:rPr>
        <w:t>!-1</w:t>
      </w:r>
      <w:r>
        <w:rPr>
          <w:rStyle w:val="apple-converted-space"/>
          <w:rFonts w:ascii="Georgia" w:hAnsi="Georgia"/>
          <w:color w:val="111111"/>
        </w:rPr>
        <w:t> </w:t>
      </w:r>
      <w:r>
        <w:rPr>
          <w:rFonts w:ascii="Georgia" w:hAnsi="Georgia"/>
          <w:color w:val="111111"/>
        </w:rPr>
        <w:t>and press enter from the command line.</w:t>
      </w:r>
    </w:p>
    <w:p w:rsidR="007962A7" w:rsidRDefault="007962A7" w:rsidP="007962A7">
      <w:pPr>
        <w:numPr>
          <w:ilvl w:val="0"/>
          <w:numId w:val="1"/>
        </w:numPr>
        <w:shd w:val="clear" w:color="auto" w:fill="FFFFFF"/>
        <w:spacing w:after="0" w:line="390" w:lineRule="atLeast"/>
        <w:ind w:left="390"/>
        <w:rPr>
          <w:rFonts w:ascii="Georgia" w:hAnsi="Georgia"/>
          <w:color w:val="111111"/>
        </w:rPr>
      </w:pPr>
      <w:r>
        <w:rPr>
          <w:rFonts w:ascii="Georgia" w:hAnsi="Georgia"/>
          <w:color w:val="111111"/>
        </w:rPr>
        <w:t>Press</w:t>
      </w:r>
      <w:r>
        <w:rPr>
          <w:rStyle w:val="apple-converted-space"/>
          <w:rFonts w:ascii="Georgia" w:hAnsi="Georgia"/>
          <w:color w:val="111111"/>
        </w:rPr>
        <w:t> </w:t>
      </w:r>
      <w:r>
        <w:rPr>
          <w:rStyle w:val="Strong"/>
          <w:rFonts w:ascii="Georgia" w:hAnsi="Georgia"/>
          <w:color w:val="111111"/>
        </w:rPr>
        <w:t>Control+P</w:t>
      </w:r>
      <w:r>
        <w:rPr>
          <w:rStyle w:val="apple-converted-space"/>
          <w:rFonts w:ascii="Georgia" w:hAnsi="Georgia"/>
          <w:color w:val="111111"/>
        </w:rPr>
        <w:t> </w:t>
      </w:r>
      <w:r>
        <w:rPr>
          <w:rFonts w:ascii="Georgia" w:hAnsi="Georgia"/>
          <w:color w:val="111111"/>
        </w:rPr>
        <w:t>will display the previous command, press enter to execute it</w:t>
      </w:r>
    </w:p>
    <w:p w:rsidR="007962A7" w:rsidRDefault="007962A7" w:rsidP="007962A7">
      <w:pPr>
        <w:pStyle w:val="Heading3"/>
        <w:shd w:val="clear" w:color="auto" w:fill="FFFFFF"/>
        <w:spacing w:before="440" w:after="147" w:line="293" w:lineRule="atLeast"/>
        <w:rPr>
          <w:rFonts w:ascii="Georgia" w:hAnsi="Georgia"/>
          <w:b w:val="0"/>
          <w:bCs w:val="0"/>
          <w:color w:val="111111"/>
          <w:sz w:val="31"/>
          <w:szCs w:val="31"/>
        </w:rPr>
      </w:pPr>
      <w:r>
        <w:rPr>
          <w:rFonts w:ascii="Georgia" w:hAnsi="Georgia"/>
          <w:b w:val="0"/>
          <w:bCs w:val="0"/>
          <w:color w:val="111111"/>
          <w:sz w:val="31"/>
          <w:szCs w:val="31"/>
        </w:rPr>
        <w:t>4. Execute a specific command from history</w:t>
      </w:r>
    </w:p>
    <w:p w:rsidR="007962A7" w:rsidRDefault="007962A7" w:rsidP="007962A7">
      <w:pPr>
        <w:pStyle w:val="NormalWeb"/>
        <w:shd w:val="clear" w:color="auto" w:fill="FFFFFF"/>
        <w:spacing w:before="0" w:beforeAutospacing="0" w:after="0" w:afterAutospacing="0" w:line="390" w:lineRule="atLeast"/>
        <w:rPr>
          <w:rFonts w:ascii="Georgia" w:hAnsi="Georgia"/>
          <w:color w:val="111111"/>
        </w:rPr>
      </w:pPr>
      <w:r>
        <w:rPr>
          <w:rFonts w:ascii="Georgia" w:hAnsi="Georgia"/>
          <w:color w:val="111111"/>
        </w:rPr>
        <w:t>In the following example, If you want to repeat the command #4, you can do</w:t>
      </w:r>
      <w:r>
        <w:rPr>
          <w:rStyle w:val="apple-converted-space"/>
          <w:rFonts w:ascii="Georgia" w:hAnsi="Georgia"/>
          <w:color w:val="111111"/>
        </w:rPr>
        <w:t> </w:t>
      </w:r>
      <w:r>
        <w:rPr>
          <w:rStyle w:val="Strong"/>
          <w:rFonts w:ascii="Georgia" w:hAnsi="Georgia"/>
          <w:color w:val="111111"/>
        </w:rPr>
        <w:t>!4</w:t>
      </w:r>
      <w:r>
        <w:rPr>
          <w:rStyle w:val="apple-converted-space"/>
          <w:rFonts w:ascii="Georgia" w:hAnsi="Georgia"/>
          <w:color w:val="111111"/>
        </w:rPr>
        <w:t> </w:t>
      </w:r>
      <w:r>
        <w:rPr>
          <w:rFonts w:ascii="Georgia" w:hAnsi="Georgia"/>
          <w:color w:val="111111"/>
        </w:rPr>
        <w:t>as shown below.</w:t>
      </w:r>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rFonts w:ascii="Consolas" w:hAnsi="Consolas" w:cs="Consolas"/>
          <w:color w:val="111111"/>
        </w:rPr>
      </w:pPr>
      <w:r>
        <w:rPr>
          <w:rFonts w:ascii="Consolas" w:hAnsi="Consolas" w:cs="Consolas"/>
          <w:color w:val="111111"/>
        </w:rPr>
        <w:t xml:space="preserve"># </w:t>
      </w:r>
      <w:r>
        <w:rPr>
          <w:rStyle w:val="Strong"/>
          <w:rFonts w:ascii="Consolas" w:hAnsi="Consolas" w:cs="Consolas"/>
          <w:color w:val="111111"/>
        </w:rPr>
        <w:t>history | more</w:t>
      </w:r>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rFonts w:ascii="Consolas" w:hAnsi="Consolas" w:cs="Consolas"/>
          <w:color w:val="111111"/>
        </w:rPr>
      </w:pPr>
      <w:r>
        <w:rPr>
          <w:rFonts w:ascii="Consolas" w:hAnsi="Consolas" w:cs="Consolas"/>
          <w:color w:val="111111"/>
        </w:rPr>
        <w:t>1  service network restart</w:t>
      </w:r>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rFonts w:ascii="Consolas" w:hAnsi="Consolas" w:cs="Consolas"/>
          <w:color w:val="111111"/>
        </w:rPr>
      </w:pPr>
      <w:r>
        <w:rPr>
          <w:rFonts w:ascii="Consolas" w:hAnsi="Consolas" w:cs="Consolas"/>
          <w:color w:val="111111"/>
        </w:rPr>
        <w:t>2  exit</w:t>
      </w:r>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rFonts w:ascii="Consolas" w:hAnsi="Consolas" w:cs="Consolas"/>
          <w:color w:val="111111"/>
        </w:rPr>
      </w:pPr>
      <w:r>
        <w:rPr>
          <w:rFonts w:ascii="Consolas" w:hAnsi="Consolas" w:cs="Consolas"/>
          <w:color w:val="111111"/>
        </w:rPr>
        <w:t>3  id</w:t>
      </w:r>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rFonts w:ascii="Consolas" w:hAnsi="Consolas" w:cs="Consolas"/>
          <w:color w:val="111111"/>
        </w:rPr>
      </w:pPr>
      <w:r>
        <w:rPr>
          <w:rFonts w:ascii="Consolas" w:hAnsi="Consolas" w:cs="Consolas"/>
          <w:color w:val="111111"/>
        </w:rPr>
        <w:lastRenderedPageBreak/>
        <w:t>4  cat /etc/redhat-release</w:t>
      </w:r>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rFonts w:ascii="Consolas" w:hAnsi="Consolas" w:cs="Consolas"/>
          <w:color w:val="111111"/>
        </w:rPr>
      </w:pPr>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rFonts w:ascii="Consolas" w:hAnsi="Consolas" w:cs="Consolas"/>
          <w:color w:val="111111"/>
        </w:rPr>
      </w:pPr>
      <w:r>
        <w:rPr>
          <w:rFonts w:ascii="Consolas" w:hAnsi="Consolas" w:cs="Consolas"/>
          <w:color w:val="111111"/>
        </w:rPr>
        <w:t xml:space="preserve"># </w:t>
      </w:r>
      <w:r>
        <w:rPr>
          <w:rStyle w:val="Strong"/>
          <w:rFonts w:ascii="Consolas" w:hAnsi="Consolas" w:cs="Consolas"/>
          <w:color w:val="111111"/>
        </w:rPr>
        <w:t>!4</w:t>
      </w:r>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rFonts w:ascii="Consolas" w:hAnsi="Consolas" w:cs="Consolas"/>
          <w:color w:val="111111"/>
        </w:rPr>
      </w:pPr>
      <w:r>
        <w:rPr>
          <w:rFonts w:ascii="Consolas" w:hAnsi="Consolas" w:cs="Consolas"/>
          <w:color w:val="111111"/>
        </w:rPr>
        <w:t>cat /etc/redhat-release</w:t>
      </w:r>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rFonts w:ascii="Consolas" w:hAnsi="Consolas" w:cs="Consolas"/>
          <w:color w:val="111111"/>
        </w:rPr>
      </w:pPr>
      <w:r>
        <w:rPr>
          <w:rFonts w:ascii="Consolas" w:hAnsi="Consolas" w:cs="Consolas"/>
          <w:color w:val="111111"/>
        </w:rPr>
        <w:t>Fedora release 9 (Sulphur)</w:t>
      </w:r>
    </w:p>
    <w:p w:rsidR="007962A7" w:rsidRDefault="007962A7" w:rsidP="007962A7">
      <w:pPr>
        <w:pStyle w:val="Heading3"/>
        <w:shd w:val="clear" w:color="auto" w:fill="FFFFFF"/>
        <w:spacing w:before="440" w:after="147" w:line="293" w:lineRule="atLeast"/>
        <w:rPr>
          <w:rFonts w:ascii="Georgia" w:hAnsi="Georgia" w:cs="Times New Roman"/>
          <w:b w:val="0"/>
          <w:bCs w:val="0"/>
          <w:color w:val="111111"/>
          <w:sz w:val="31"/>
          <w:szCs w:val="31"/>
        </w:rPr>
      </w:pPr>
      <w:r>
        <w:rPr>
          <w:rFonts w:ascii="Georgia" w:hAnsi="Georgia"/>
          <w:b w:val="0"/>
          <w:bCs w:val="0"/>
          <w:color w:val="111111"/>
          <w:sz w:val="31"/>
          <w:szCs w:val="31"/>
        </w:rPr>
        <w:t>5. Execute previous command that starts with a specific word</w:t>
      </w:r>
    </w:p>
    <w:p w:rsidR="007962A7" w:rsidRDefault="007962A7" w:rsidP="007962A7">
      <w:pPr>
        <w:pStyle w:val="NormalWeb"/>
        <w:shd w:val="clear" w:color="auto" w:fill="FFFFFF"/>
        <w:spacing w:before="0" w:beforeAutospacing="0" w:after="390" w:afterAutospacing="0" w:line="390" w:lineRule="atLeast"/>
        <w:rPr>
          <w:rFonts w:ascii="Georgia" w:hAnsi="Georgia"/>
          <w:color w:val="111111"/>
        </w:rPr>
      </w:pPr>
      <w:r>
        <w:rPr>
          <w:rFonts w:ascii="Georgia" w:hAnsi="Georgia"/>
          <w:color w:val="111111"/>
        </w:rPr>
        <w:t>Type ! followed by the starting few letters of the command that you would like to re-execute. In the following example, typing !ps and enter, executed the previous command starting with ps, which is ‘ps aux | grep yp’.</w:t>
      </w:r>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0" w:author="Unknown"/>
          <w:rFonts w:ascii="Consolas" w:hAnsi="Consolas" w:cs="Consolas"/>
          <w:color w:val="111111"/>
        </w:rPr>
      </w:pPr>
      <w:ins w:id="1" w:author="Unknown">
        <w:r>
          <w:rPr>
            <w:rFonts w:ascii="Consolas" w:hAnsi="Consolas" w:cs="Consolas"/>
            <w:color w:val="111111"/>
          </w:rPr>
          <w:t xml:space="preserve"># </w:t>
        </w:r>
        <w:r>
          <w:rPr>
            <w:rStyle w:val="Strong"/>
            <w:rFonts w:ascii="Consolas" w:hAnsi="Consolas" w:cs="Consolas"/>
            <w:color w:val="111111"/>
          </w:rPr>
          <w:t>!ps</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2" w:author="Unknown"/>
          <w:rFonts w:ascii="Consolas" w:hAnsi="Consolas" w:cs="Consolas"/>
          <w:color w:val="111111"/>
        </w:rPr>
      </w:pPr>
      <w:ins w:id="3" w:author="Unknown">
        <w:r>
          <w:rPr>
            <w:rFonts w:ascii="Consolas" w:hAnsi="Consolas" w:cs="Consolas"/>
            <w:color w:val="111111"/>
          </w:rPr>
          <w:t>ps aux | grep yp</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4" w:author="Unknown"/>
          <w:rFonts w:ascii="Consolas" w:hAnsi="Consolas" w:cs="Consolas"/>
          <w:color w:val="111111"/>
        </w:rPr>
      </w:pPr>
      <w:ins w:id="5" w:author="Unknown">
        <w:r>
          <w:rPr>
            <w:rFonts w:ascii="Consolas" w:hAnsi="Consolas" w:cs="Consolas"/>
            <w:color w:val="111111"/>
          </w:rPr>
          <w:t>root     16947  0.0  0.1  36516  1264 ?        Sl   13:10   0:00 ypbind</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6" w:author="Unknown"/>
          <w:rFonts w:ascii="Consolas" w:hAnsi="Consolas" w:cs="Consolas"/>
          <w:color w:val="111111"/>
        </w:rPr>
      </w:pPr>
      <w:ins w:id="7" w:author="Unknown">
        <w:r>
          <w:rPr>
            <w:rFonts w:ascii="Consolas" w:hAnsi="Consolas" w:cs="Consolas"/>
            <w:color w:val="111111"/>
          </w:rPr>
          <w:t>root     17503  0.0  0.0   4124   740 pts/0    S+   19:19   0:00 grep yp</w:t>
        </w:r>
      </w:ins>
    </w:p>
    <w:p w:rsidR="007962A7" w:rsidRDefault="007962A7" w:rsidP="007962A7">
      <w:pPr>
        <w:pStyle w:val="Heading3"/>
        <w:shd w:val="clear" w:color="auto" w:fill="FFFFFF"/>
        <w:spacing w:before="440" w:after="147" w:line="293" w:lineRule="atLeast"/>
        <w:rPr>
          <w:ins w:id="8" w:author="Unknown"/>
          <w:rFonts w:ascii="Georgia" w:hAnsi="Georgia" w:cs="Times New Roman"/>
          <w:b w:val="0"/>
          <w:bCs w:val="0"/>
          <w:color w:val="111111"/>
          <w:sz w:val="31"/>
          <w:szCs w:val="31"/>
        </w:rPr>
      </w:pPr>
      <w:ins w:id="9" w:author="Unknown">
        <w:r>
          <w:rPr>
            <w:rFonts w:ascii="Georgia" w:hAnsi="Georgia"/>
            <w:b w:val="0"/>
            <w:bCs w:val="0"/>
            <w:color w:val="111111"/>
            <w:sz w:val="31"/>
            <w:szCs w:val="31"/>
          </w:rPr>
          <w:t>6. Control the total number of lines in the history using HISTSIZE</w:t>
        </w:r>
      </w:ins>
    </w:p>
    <w:p w:rsidR="007962A7" w:rsidRDefault="007962A7" w:rsidP="007962A7">
      <w:pPr>
        <w:pStyle w:val="NormalWeb"/>
        <w:shd w:val="clear" w:color="auto" w:fill="FFFFFF"/>
        <w:spacing w:before="0" w:beforeAutospacing="0" w:after="390" w:afterAutospacing="0" w:line="390" w:lineRule="atLeast"/>
        <w:rPr>
          <w:ins w:id="10" w:author="Unknown"/>
          <w:rFonts w:ascii="Georgia" w:hAnsi="Georgia"/>
          <w:color w:val="111111"/>
        </w:rPr>
      </w:pPr>
      <w:ins w:id="11" w:author="Unknown">
        <w:r>
          <w:rPr>
            <w:rFonts w:ascii="Georgia" w:hAnsi="Georgia"/>
            <w:color w:val="111111"/>
          </w:rPr>
          <w:t>Append the following two lines to the .bash_profile and relogin to the bash shell again to see the change. In this example, only 450 command will be stored in the bash history.</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2" w:author="Unknown"/>
          <w:rFonts w:ascii="Consolas" w:hAnsi="Consolas" w:cs="Consolas"/>
          <w:color w:val="111111"/>
        </w:rPr>
      </w:pPr>
      <w:ins w:id="13" w:author="Unknown">
        <w:r>
          <w:rPr>
            <w:rFonts w:ascii="Consolas" w:hAnsi="Consolas" w:cs="Consolas"/>
            <w:color w:val="111111"/>
          </w:rPr>
          <w:t xml:space="preserve"># </w:t>
        </w:r>
        <w:r>
          <w:rPr>
            <w:rStyle w:val="Strong"/>
            <w:rFonts w:ascii="Consolas" w:hAnsi="Consolas" w:cs="Consolas"/>
            <w:color w:val="111111"/>
          </w:rPr>
          <w:t>vi ~/.bash_profile</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4" w:author="Unknown"/>
          <w:rFonts w:ascii="Consolas" w:hAnsi="Consolas" w:cs="Consolas"/>
          <w:color w:val="111111"/>
        </w:rPr>
      </w:pPr>
      <w:ins w:id="15" w:author="Unknown">
        <w:r>
          <w:rPr>
            <w:rFonts w:ascii="Consolas" w:hAnsi="Consolas" w:cs="Consolas"/>
            <w:color w:val="111111"/>
          </w:rPr>
          <w:t>HISTSIZE=450</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6" w:author="Unknown"/>
          <w:rFonts w:ascii="Consolas" w:hAnsi="Consolas" w:cs="Consolas"/>
          <w:color w:val="111111"/>
        </w:rPr>
      </w:pPr>
      <w:ins w:id="17" w:author="Unknown">
        <w:r>
          <w:rPr>
            <w:rFonts w:ascii="Consolas" w:hAnsi="Consolas" w:cs="Consolas"/>
            <w:color w:val="111111"/>
          </w:rPr>
          <w:t>HISTFILESIZE=450</w:t>
        </w:r>
      </w:ins>
    </w:p>
    <w:p w:rsidR="007962A7" w:rsidRDefault="007962A7" w:rsidP="007962A7">
      <w:pPr>
        <w:pStyle w:val="Heading3"/>
        <w:shd w:val="clear" w:color="auto" w:fill="FFFFFF"/>
        <w:spacing w:before="440" w:after="147" w:line="293" w:lineRule="atLeast"/>
        <w:rPr>
          <w:ins w:id="18" w:author="Unknown"/>
          <w:rFonts w:ascii="Georgia" w:hAnsi="Georgia" w:cs="Times New Roman"/>
          <w:b w:val="0"/>
          <w:bCs w:val="0"/>
          <w:color w:val="111111"/>
          <w:sz w:val="31"/>
          <w:szCs w:val="31"/>
        </w:rPr>
      </w:pPr>
      <w:ins w:id="19" w:author="Unknown">
        <w:r>
          <w:rPr>
            <w:rFonts w:ascii="Georgia" w:hAnsi="Georgia"/>
            <w:b w:val="0"/>
            <w:bCs w:val="0"/>
            <w:color w:val="111111"/>
            <w:sz w:val="31"/>
            <w:szCs w:val="31"/>
          </w:rPr>
          <w:t>7. Change the history file name using HISTFILE</w:t>
        </w:r>
      </w:ins>
    </w:p>
    <w:p w:rsidR="007962A7" w:rsidRDefault="007962A7" w:rsidP="007962A7">
      <w:pPr>
        <w:pStyle w:val="NormalWeb"/>
        <w:shd w:val="clear" w:color="auto" w:fill="FFFFFF"/>
        <w:spacing w:before="0" w:beforeAutospacing="0" w:after="0" w:afterAutospacing="0" w:line="390" w:lineRule="atLeast"/>
        <w:rPr>
          <w:ins w:id="20" w:author="Unknown"/>
          <w:rFonts w:ascii="Georgia" w:hAnsi="Georgia"/>
          <w:color w:val="111111"/>
        </w:rPr>
      </w:pPr>
      <w:ins w:id="21" w:author="Unknown">
        <w:r>
          <w:rPr>
            <w:rFonts w:ascii="Georgia" w:hAnsi="Georgia"/>
            <w:color w:val="111111"/>
          </w:rPr>
          <w:t>By default, history is stored in</w:t>
        </w:r>
        <w:r>
          <w:rPr>
            <w:rStyle w:val="apple-converted-space"/>
            <w:rFonts w:ascii="Georgia" w:hAnsi="Georgia"/>
            <w:color w:val="111111"/>
          </w:rPr>
          <w:t> </w:t>
        </w:r>
        <w:r>
          <w:rPr>
            <w:rStyle w:val="Strong"/>
            <w:rFonts w:ascii="Georgia" w:hAnsi="Georgia"/>
            <w:color w:val="111111"/>
          </w:rPr>
          <w:t>~/.bash_history</w:t>
        </w:r>
        <w:r>
          <w:rPr>
            <w:rStyle w:val="apple-converted-space"/>
            <w:rFonts w:ascii="Georgia" w:hAnsi="Georgia"/>
            <w:color w:val="111111"/>
          </w:rPr>
          <w:t> </w:t>
        </w:r>
        <w:r>
          <w:rPr>
            <w:rFonts w:ascii="Georgia" w:hAnsi="Georgia"/>
            <w:color w:val="111111"/>
          </w:rPr>
          <w:t xml:space="preserve">file. Add the following line to the .bash_profile and relogin to the bash shell, to store the history command in .commandline_warrior file instead of .bash_history file. I’m yet to figure out a practical </w:t>
        </w:r>
        <w:r>
          <w:rPr>
            <w:rFonts w:ascii="Georgia" w:hAnsi="Georgia"/>
            <w:color w:val="111111"/>
          </w:rPr>
          <w:lastRenderedPageBreak/>
          <w:t>use for this. I can see this getting used when you want to track commands executed from different terminals using different history file name.</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22" w:author="Unknown"/>
          <w:rFonts w:ascii="Consolas" w:hAnsi="Consolas" w:cs="Consolas"/>
          <w:color w:val="111111"/>
        </w:rPr>
      </w:pPr>
      <w:ins w:id="23" w:author="Unknown">
        <w:r>
          <w:rPr>
            <w:rFonts w:ascii="Consolas" w:hAnsi="Consolas" w:cs="Consolas"/>
            <w:color w:val="111111"/>
          </w:rPr>
          <w:t xml:space="preserve"># </w:t>
        </w:r>
        <w:r>
          <w:rPr>
            <w:rStyle w:val="Strong"/>
            <w:rFonts w:ascii="Consolas" w:hAnsi="Consolas" w:cs="Consolas"/>
            <w:color w:val="111111"/>
          </w:rPr>
          <w:t>vi ~/.bash_profile</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24" w:author="Unknown"/>
          <w:rFonts w:ascii="Consolas" w:hAnsi="Consolas" w:cs="Consolas"/>
          <w:color w:val="111111"/>
        </w:rPr>
      </w:pPr>
      <w:ins w:id="25" w:author="Unknown">
        <w:r>
          <w:rPr>
            <w:rFonts w:ascii="Consolas" w:hAnsi="Consolas" w:cs="Consolas"/>
            <w:color w:val="111111"/>
          </w:rPr>
          <w:t>HISTFILE=/root/.commandline_warrior</w:t>
        </w:r>
      </w:ins>
    </w:p>
    <w:p w:rsidR="007962A7" w:rsidRDefault="007962A7" w:rsidP="007962A7">
      <w:pPr>
        <w:pStyle w:val="NormalWeb"/>
        <w:shd w:val="clear" w:color="auto" w:fill="FFFFFF"/>
        <w:spacing w:before="0" w:beforeAutospacing="0" w:after="390" w:afterAutospacing="0" w:line="390" w:lineRule="atLeast"/>
        <w:rPr>
          <w:ins w:id="26" w:author="Unknown"/>
          <w:rFonts w:ascii="Georgia" w:hAnsi="Georgia"/>
          <w:color w:val="111111"/>
        </w:rPr>
      </w:pPr>
      <w:ins w:id="27" w:author="Unknown">
        <w:r>
          <w:rPr>
            <w:rFonts w:ascii="Georgia" w:hAnsi="Georgia"/>
            <w:color w:val="111111"/>
          </w:rPr>
          <w:t>If you have a good reason to change the name of the history file, please share it with me, as I’m interested in finding out how you are using this feature.</w:t>
        </w:r>
      </w:ins>
    </w:p>
    <w:p w:rsidR="007962A7" w:rsidRDefault="007962A7" w:rsidP="007962A7">
      <w:pPr>
        <w:pStyle w:val="Heading3"/>
        <w:shd w:val="clear" w:color="auto" w:fill="FFFFFF"/>
        <w:spacing w:before="440" w:after="147" w:line="293" w:lineRule="atLeast"/>
        <w:rPr>
          <w:ins w:id="28" w:author="Unknown"/>
          <w:rFonts w:ascii="Georgia" w:hAnsi="Georgia"/>
          <w:b w:val="0"/>
          <w:bCs w:val="0"/>
          <w:color w:val="111111"/>
          <w:sz w:val="31"/>
          <w:szCs w:val="31"/>
        </w:rPr>
      </w:pPr>
      <w:ins w:id="29" w:author="Unknown">
        <w:r>
          <w:rPr>
            <w:rFonts w:ascii="Georgia" w:hAnsi="Georgia"/>
            <w:b w:val="0"/>
            <w:bCs w:val="0"/>
            <w:color w:val="111111"/>
            <w:sz w:val="31"/>
            <w:szCs w:val="31"/>
          </w:rPr>
          <w:t>8. Eliminate the continuous repeated entry from history using HISTCONTROL</w:t>
        </w:r>
      </w:ins>
    </w:p>
    <w:p w:rsidR="007962A7" w:rsidRDefault="007962A7" w:rsidP="007962A7">
      <w:pPr>
        <w:pStyle w:val="NormalWeb"/>
        <w:shd w:val="clear" w:color="auto" w:fill="FFFFFF"/>
        <w:spacing w:before="0" w:beforeAutospacing="0" w:after="390" w:afterAutospacing="0" w:line="390" w:lineRule="atLeast"/>
        <w:rPr>
          <w:ins w:id="30" w:author="Unknown"/>
          <w:rFonts w:ascii="Georgia" w:hAnsi="Georgia"/>
          <w:color w:val="111111"/>
        </w:rPr>
      </w:pPr>
      <w:ins w:id="31" w:author="Unknown">
        <w:r>
          <w:rPr>
            <w:rFonts w:ascii="Georgia" w:hAnsi="Georgia"/>
            <w:color w:val="111111"/>
          </w:rPr>
          <w:t>In the following example pwd was typed three times, when you do history, you can see all the 3 continuous occurrences of it. To eliminate duplicates, set HISTCONTROL to ignoredups as shown below.</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32" w:author="Unknown"/>
          <w:rFonts w:ascii="Consolas" w:hAnsi="Consolas" w:cs="Consolas"/>
          <w:color w:val="111111"/>
        </w:rPr>
      </w:pPr>
      <w:ins w:id="33" w:author="Unknown">
        <w:r>
          <w:rPr>
            <w:rFonts w:ascii="Consolas" w:hAnsi="Consolas" w:cs="Consolas"/>
            <w:color w:val="111111"/>
          </w:rPr>
          <w:t xml:space="preserve"># </w:t>
        </w:r>
        <w:r>
          <w:rPr>
            <w:rStyle w:val="Strong"/>
            <w:rFonts w:ascii="Consolas" w:hAnsi="Consolas" w:cs="Consolas"/>
            <w:color w:val="111111"/>
          </w:rPr>
          <w:t>pwd</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34" w:author="Unknown"/>
          <w:rFonts w:ascii="Consolas" w:hAnsi="Consolas" w:cs="Consolas"/>
          <w:color w:val="111111"/>
        </w:rPr>
      </w:pPr>
      <w:ins w:id="35" w:author="Unknown">
        <w:r>
          <w:rPr>
            <w:rFonts w:ascii="Consolas" w:hAnsi="Consolas" w:cs="Consolas"/>
            <w:color w:val="111111"/>
          </w:rPr>
          <w:t xml:space="preserve"># </w:t>
        </w:r>
        <w:r>
          <w:rPr>
            <w:rStyle w:val="Strong"/>
            <w:rFonts w:ascii="Consolas" w:hAnsi="Consolas" w:cs="Consolas"/>
            <w:color w:val="111111"/>
          </w:rPr>
          <w:t>pwd</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36" w:author="Unknown"/>
          <w:rFonts w:ascii="Consolas" w:hAnsi="Consolas" w:cs="Consolas"/>
          <w:color w:val="111111"/>
        </w:rPr>
      </w:pPr>
      <w:ins w:id="37" w:author="Unknown">
        <w:r>
          <w:rPr>
            <w:rFonts w:ascii="Consolas" w:hAnsi="Consolas" w:cs="Consolas"/>
            <w:color w:val="111111"/>
          </w:rPr>
          <w:t xml:space="preserve"># </w:t>
        </w:r>
        <w:r>
          <w:rPr>
            <w:rStyle w:val="Strong"/>
            <w:rFonts w:ascii="Consolas" w:hAnsi="Consolas" w:cs="Consolas"/>
            <w:color w:val="111111"/>
          </w:rPr>
          <w:t>pwd</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38" w:author="Unknown"/>
          <w:rFonts w:ascii="Consolas" w:hAnsi="Consolas" w:cs="Consolas"/>
          <w:color w:val="111111"/>
        </w:rPr>
      </w:pPr>
      <w:ins w:id="39" w:author="Unknown">
        <w:r>
          <w:rPr>
            <w:rFonts w:ascii="Consolas" w:hAnsi="Consolas" w:cs="Consolas"/>
            <w:color w:val="111111"/>
          </w:rPr>
          <w:t xml:space="preserve"># </w:t>
        </w:r>
        <w:r>
          <w:rPr>
            <w:rStyle w:val="Strong"/>
            <w:rFonts w:ascii="Consolas" w:hAnsi="Consolas" w:cs="Consolas"/>
            <w:color w:val="111111"/>
          </w:rPr>
          <w:t>history | tail -4</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40" w:author="Unknown"/>
          <w:rFonts w:ascii="Consolas" w:hAnsi="Consolas" w:cs="Consolas"/>
          <w:color w:val="111111"/>
        </w:rPr>
      </w:pPr>
      <w:ins w:id="41" w:author="Unknown">
        <w:r>
          <w:rPr>
            <w:rFonts w:ascii="Consolas" w:hAnsi="Consolas" w:cs="Consolas"/>
            <w:color w:val="111111"/>
          </w:rPr>
          <w:t>44  pwd</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42" w:author="Unknown"/>
          <w:rFonts w:ascii="Consolas" w:hAnsi="Consolas" w:cs="Consolas"/>
          <w:color w:val="111111"/>
        </w:rPr>
      </w:pPr>
      <w:ins w:id="43" w:author="Unknown">
        <w:r>
          <w:rPr>
            <w:rFonts w:ascii="Consolas" w:hAnsi="Consolas" w:cs="Consolas"/>
            <w:color w:val="111111"/>
          </w:rPr>
          <w:t>45  pwd</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44" w:author="Unknown"/>
          <w:rFonts w:ascii="Consolas" w:hAnsi="Consolas" w:cs="Consolas"/>
          <w:color w:val="FF0000"/>
        </w:rPr>
      </w:pPr>
      <w:ins w:id="45" w:author="Unknown">
        <w:r>
          <w:rPr>
            <w:rFonts w:ascii="Consolas" w:hAnsi="Consolas" w:cs="Consolas"/>
            <w:color w:val="111111"/>
          </w:rPr>
          <w:t xml:space="preserve">46  pwd </w:t>
        </w:r>
        <w:r>
          <w:rPr>
            <w:rFonts w:ascii="Consolas" w:hAnsi="Consolas" w:cs="Consolas"/>
            <w:color w:val="FF0000"/>
          </w:rPr>
          <w:t xml:space="preserve">[Note that there are </w:t>
        </w:r>
        <w:r>
          <w:rPr>
            <w:rStyle w:val="Strong"/>
            <w:rFonts w:ascii="Consolas" w:hAnsi="Consolas" w:cs="Consolas"/>
            <w:color w:val="FF0000"/>
          </w:rPr>
          <w:t>three pwd</w:t>
        </w:r>
        <w:r>
          <w:rPr>
            <w:rFonts w:ascii="Consolas" w:hAnsi="Consolas" w:cs="Consolas"/>
            <w:color w:val="FF0000"/>
          </w:rPr>
          <w:t xml:space="preserve"> commands in history, after</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46" w:author="Unknown"/>
          <w:rFonts w:ascii="Consolas" w:hAnsi="Consolas" w:cs="Consolas"/>
          <w:color w:val="111111"/>
        </w:rPr>
      </w:pPr>
      <w:ins w:id="47" w:author="Unknown">
        <w:r>
          <w:rPr>
            <w:rFonts w:ascii="Consolas" w:hAnsi="Consolas" w:cs="Consolas"/>
            <w:color w:val="FF0000"/>
          </w:rPr>
          <w:t>executing pwd 3 times as shown above]</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48" w:author="Unknown"/>
          <w:rFonts w:ascii="Consolas" w:hAnsi="Consolas" w:cs="Consolas"/>
          <w:color w:val="111111"/>
        </w:rPr>
      </w:pPr>
      <w:ins w:id="49" w:author="Unknown">
        <w:r>
          <w:rPr>
            <w:rFonts w:ascii="Consolas" w:hAnsi="Consolas" w:cs="Consolas"/>
            <w:color w:val="111111"/>
          </w:rPr>
          <w:t>47  history | tail -4</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50" w:author="Unknown"/>
          <w:rFonts w:ascii="Consolas" w:hAnsi="Consolas" w:cs="Consolas"/>
          <w:color w:val="111111"/>
        </w:rPr>
      </w:pPr>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51" w:author="Unknown"/>
          <w:rFonts w:ascii="Consolas" w:hAnsi="Consolas" w:cs="Consolas"/>
          <w:color w:val="111111"/>
        </w:rPr>
      </w:pPr>
      <w:ins w:id="52" w:author="Unknown">
        <w:r>
          <w:rPr>
            <w:rFonts w:ascii="Consolas" w:hAnsi="Consolas" w:cs="Consolas"/>
            <w:color w:val="111111"/>
          </w:rPr>
          <w:t xml:space="preserve"># </w:t>
        </w:r>
        <w:r>
          <w:rPr>
            <w:rStyle w:val="Strong"/>
            <w:rFonts w:ascii="Consolas" w:hAnsi="Consolas" w:cs="Consolas"/>
            <w:color w:val="111111"/>
          </w:rPr>
          <w:t>export HISTCONTROL=ignoredups</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53" w:author="Unknown"/>
          <w:rFonts w:ascii="Consolas" w:hAnsi="Consolas" w:cs="Consolas"/>
          <w:color w:val="111111"/>
        </w:rPr>
      </w:pPr>
      <w:ins w:id="54" w:author="Unknown">
        <w:r>
          <w:rPr>
            <w:rFonts w:ascii="Consolas" w:hAnsi="Consolas" w:cs="Consolas"/>
            <w:color w:val="111111"/>
          </w:rPr>
          <w:t xml:space="preserve"># </w:t>
        </w:r>
        <w:r>
          <w:rPr>
            <w:rStyle w:val="Strong"/>
            <w:rFonts w:ascii="Consolas" w:hAnsi="Consolas" w:cs="Consolas"/>
            <w:color w:val="111111"/>
          </w:rPr>
          <w:t>pwd</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55" w:author="Unknown"/>
          <w:rFonts w:ascii="Consolas" w:hAnsi="Consolas" w:cs="Consolas"/>
          <w:color w:val="111111"/>
        </w:rPr>
      </w:pPr>
      <w:ins w:id="56" w:author="Unknown">
        <w:r>
          <w:rPr>
            <w:rFonts w:ascii="Consolas" w:hAnsi="Consolas" w:cs="Consolas"/>
            <w:color w:val="111111"/>
          </w:rPr>
          <w:t xml:space="preserve"># </w:t>
        </w:r>
        <w:r>
          <w:rPr>
            <w:rStyle w:val="Strong"/>
            <w:rFonts w:ascii="Consolas" w:hAnsi="Consolas" w:cs="Consolas"/>
            <w:color w:val="111111"/>
          </w:rPr>
          <w:t>pwd</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57" w:author="Unknown"/>
          <w:rFonts w:ascii="Consolas" w:hAnsi="Consolas" w:cs="Consolas"/>
          <w:color w:val="111111"/>
        </w:rPr>
      </w:pPr>
      <w:ins w:id="58" w:author="Unknown">
        <w:r>
          <w:rPr>
            <w:rFonts w:ascii="Consolas" w:hAnsi="Consolas" w:cs="Consolas"/>
            <w:color w:val="111111"/>
          </w:rPr>
          <w:t xml:space="preserve"># </w:t>
        </w:r>
        <w:r>
          <w:rPr>
            <w:rStyle w:val="Strong"/>
            <w:rFonts w:ascii="Consolas" w:hAnsi="Consolas" w:cs="Consolas"/>
            <w:color w:val="111111"/>
          </w:rPr>
          <w:t>pwd</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59" w:author="Unknown"/>
          <w:rFonts w:ascii="Consolas" w:hAnsi="Consolas" w:cs="Consolas"/>
          <w:color w:val="111111"/>
        </w:rPr>
      </w:pPr>
      <w:ins w:id="60" w:author="Unknown">
        <w:r>
          <w:rPr>
            <w:rFonts w:ascii="Consolas" w:hAnsi="Consolas" w:cs="Consolas"/>
            <w:color w:val="111111"/>
          </w:rPr>
          <w:t xml:space="preserve"># </w:t>
        </w:r>
        <w:r>
          <w:rPr>
            <w:rStyle w:val="Strong"/>
            <w:rFonts w:ascii="Consolas" w:hAnsi="Consolas" w:cs="Consolas"/>
            <w:color w:val="111111"/>
          </w:rPr>
          <w:t>history | tail -3</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61" w:author="Unknown"/>
          <w:rFonts w:ascii="Consolas" w:hAnsi="Consolas" w:cs="Consolas"/>
          <w:color w:val="111111"/>
        </w:rPr>
      </w:pPr>
      <w:ins w:id="62" w:author="Unknown">
        <w:r>
          <w:rPr>
            <w:rFonts w:ascii="Consolas" w:hAnsi="Consolas" w:cs="Consolas"/>
            <w:color w:val="111111"/>
          </w:rPr>
          <w:t>56  export HISTCONTROL=ignoredups</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63" w:author="Unknown"/>
          <w:rFonts w:ascii="Consolas" w:hAnsi="Consolas" w:cs="Consolas"/>
          <w:color w:val="FF0000"/>
        </w:rPr>
      </w:pPr>
      <w:ins w:id="64" w:author="Unknown">
        <w:r>
          <w:rPr>
            <w:rFonts w:ascii="Consolas" w:hAnsi="Consolas" w:cs="Consolas"/>
            <w:color w:val="111111"/>
          </w:rPr>
          <w:t xml:space="preserve">57  pwd </w:t>
        </w:r>
        <w:r>
          <w:rPr>
            <w:rFonts w:ascii="Consolas" w:hAnsi="Consolas" w:cs="Consolas"/>
            <w:color w:val="FF0000"/>
          </w:rPr>
          <w:t xml:space="preserve">[Note that there is only </w:t>
        </w:r>
        <w:r>
          <w:rPr>
            <w:rStyle w:val="Strong"/>
            <w:rFonts w:ascii="Consolas" w:hAnsi="Consolas" w:cs="Consolas"/>
            <w:color w:val="FF0000"/>
          </w:rPr>
          <w:t>one pwd</w:t>
        </w:r>
        <w:r>
          <w:rPr>
            <w:rFonts w:ascii="Consolas" w:hAnsi="Consolas" w:cs="Consolas"/>
            <w:color w:val="FF0000"/>
          </w:rPr>
          <w:t xml:space="preserve"> command in the history, even after</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65" w:author="Unknown"/>
          <w:rFonts w:ascii="Consolas" w:hAnsi="Consolas" w:cs="Consolas"/>
          <w:color w:val="111111"/>
        </w:rPr>
      </w:pPr>
      <w:ins w:id="66" w:author="Unknown">
        <w:r>
          <w:rPr>
            <w:rFonts w:ascii="Consolas" w:hAnsi="Consolas" w:cs="Consolas"/>
            <w:color w:val="FF0000"/>
          </w:rPr>
          <w:t>executing pwd 3 times as shown above]</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67" w:author="Unknown"/>
          <w:rFonts w:ascii="Consolas" w:hAnsi="Consolas" w:cs="Consolas"/>
          <w:color w:val="111111"/>
        </w:rPr>
      </w:pPr>
      <w:ins w:id="68" w:author="Unknown">
        <w:r>
          <w:rPr>
            <w:rFonts w:ascii="Consolas" w:hAnsi="Consolas" w:cs="Consolas"/>
            <w:color w:val="111111"/>
          </w:rPr>
          <w:lastRenderedPageBreak/>
          <w:t>58  history | tail -4</w:t>
        </w:r>
      </w:ins>
    </w:p>
    <w:p w:rsidR="007962A7" w:rsidRDefault="007962A7" w:rsidP="007962A7">
      <w:pPr>
        <w:pStyle w:val="Heading3"/>
        <w:shd w:val="clear" w:color="auto" w:fill="FFFFFF"/>
        <w:spacing w:before="440" w:after="147" w:line="293" w:lineRule="atLeast"/>
        <w:rPr>
          <w:ins w:id="69" w:author="Unknown"/>
          <w:rFonts w:ascii="Georgia" w:hAnsi="Georgia" w:cs="Times New Roman"/>
          <w:b w:val="0"/>
          <w:bCs w:val="0"/>
          <w:color w:val="111111"/>
          <w:sz w:val="31"/>
          <w:szCs w:val="31"/>
        </w:rPr>
      </w:pPr>
      <w:ins w:id="70" w:author="Unknown">
        <w:r>
          <w:rPr>
            <w:rFonts w:ascii="Georgia" w:hAnsi="Georgia"/>
            <w:b w:val="0"/>
            <w:bCs w:val="0"/>
            <w:color w:val="111111"/>
            <w:sz w:val="31"/>
            <w:szCs w:val="31"/>
          </w:rPr>
          <w:t>9. Erase duplicates across the whole history using HISTCONTROL</w:t>
        </w:r>
      </w:ins>
    </w:p>
    <w:p w:rsidR="007962A7" w:rsidRDefault="007962A7" w:rsidP="007962A7">
      <w:pPr>
        <w:pStyle w:val="NormalWeb"/>
        <w:shd w:val="clear" w:color="auto" w:fill="FFFFFF"/>
        <w:spacing w:before="0" w:beforeAutospacing="0" w:after="390" w:afterAutospacing="0" w:line="390" w:lineRule="atLeast"/>
        <w:rPr>
          <w:ins w:id="71" w:author="Unknown"/>
          <w:rFonts w:ascii="Georgia" w:hAnsi="Georgia"/>
          <w:color w:val="111111"/>
        </w:rPr>
      </w:pPr>
      <w:ins w:id="72" w:author="Unknown">
        <w:r>
          <w:rPr>
            <w:rFonts w:ascii="Georgia" w:hAnsi="Georgia"/>
            <w:color w:val="111111"/>
          </w:rPr>
          <w:t>The ignoredups shown above removes duplicates only if they are consecutive commands. To eliminate duplicates across the whole history, set the HISTCONTROL to erasedups as shown below.</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73" w:author="Unknown"/>
          <w:rFonts w:ascii="Consolas" w:hAnsi="Consolas" w:cs="Consolas"/>
          <w:color w:val="111111"/>
        </w:rPr>
      </w:pPr>
      <w:ins w:id="74" w:author="Unknown">
        <w:r>
          <w:rPr>
            <w:rFonts w:ascii="Consolas" w:hAnsi="Consolas" w:cs="Consolas"/>
            <w:color w:val="111111"/>
          </w:rPr>
          <w:t xml:space="preserve"># </w:t>
        </w:r>
        <w:r>
          <w:rPr>
            <w:rStyle w:val="Strong"/>
            <w:rFonts w:ascii="Consolas" w:hAnsi="Consolas" w:cs="Consolas"/>
            <w:color w:val="111111"/>
          </w:rPr>
          <w:t>export HISTCONTROL=erasedups</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75" w:author="Unknown"/>
          <w:rFonts w:ascii="Consolas" w:hAnsi="Consolas" w:cs="Consolas"/>
          <w:color w:val="111111"/>
        </w:rPr>
      </w:pPr>
      <w:ins w:id="76" w:author="Unknown">
        <w:r>
          <w:rPr>
            <w:rFonts w:ascii="Consolas" w:hAnsi="Consolas" w:cs="Consolas"/>
            <w:color w:val="111111"/>
          </w:rPr>
          <w:t xml:space="preserve"># </w:t>
        </w:r>
        <w:r>
          <w:rPr>
            <w:rStyle w:val="Strong"/>
            <w:rFonts w:ascii="Consolas" w:hAnsi="Consolas" w:cs="Consolas"/>
            <w:color w:val="111111"/>
          </w:rPr>
          <w:t>pwd</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77" w:author="Unknown"/>
          <w:rFonts w:ascii="Consolas" w:hAnsi="Consolas" w:cs="Consolas"/>
          <w:color w:val="111111"/>
        </w:rPr>
      </w:pPr>
      <w:ins w:id="78" w:author="Unknown">
        <w:r>
          <w:rPr>
            <w:rFonts w:ascii="Consolas" w:hAnsi="Consolas" w:cs="Consolas"/>
            <w:color w:val="111111"/>
          </w:rPr>
          <w:t xml:space="preserve"># </w:t>
        </w:r>
        <w:r>
          <w:rPr>
            <w:rStyle w:val="Strong"/>
            <w:rFonts w:ascii="Consolas" w:hAnsi="Consolas" w:cs="Consolas"/>
            <w:color w:val="111111"/>
          </w:rPr>
          <w:t>service httpd stop</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79" w:author="Unknown"/>
          <w:rFonts w:ascii="Consolas" w:hAnsi="Consolas" w:cs="Consolas"/>
          <w:color w:val="111111"/>
        </w:rPr>
      </w:pPr>
      <w:ins w:id="80" w:author="Unknown">
        <w:r>
          <w:rPr>
            <w:rFonts w:ascii="Consolas" w:hAnsi="Consolas" w:cs="Consolas"/>
            <w:color w:val="111111"/>
          </w:rPr>
          <w:t xml:space="preserve"># </w:t>
        </w:r>
        <w:r>
          <w:rPr>
            <w:rStyle w:val="Strong"/>
            <w:rFonts w:ascii="Consolas" w:hAnsi="Consolas" w:cs="Consolas"/>
            <w:color w:val="111111"/>
          </w:rPr>
          <w:t>history | tail -3</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81" w:author="Unknown"/>
          <w:rFonts w:ascii="Consolas" w:hAnsi="Consolas" w:cs="Consolas"/>
          <w:color w:val="111111"/>
        </w:rPr>
      </w:pPr>
      <w:ins w:id="82" w:author="Unknown">
        <w:r>
          <w:rPr>
            <w:rFonts w:ascii="Consolas" w:hAnsi="Consolas" w:cs="Consolas"/>
            <w:color w:val="111111"/>
          </w:rPr>
          <w:t>38  pwd</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83" w:author="Unknown"/>
          <w:rFonts w:ascii="Consolas" w:hAnsi="Consolas" w:cs="Consolas"/>
          <w:color w:val="111111"/>
        </w:rPr>
      </w:pPr>
      <w:ins w:id="84" w:author="Unknown">
        <w:r>
          <w:rPr>
            <w:rFonts w:ascii="Consolas" w:hAnsi="Consolas" w:cs="Consolas"/>
            <w:color w:val="111111"/>
          </w:rPr>
          <w:t>39  service httpd stop</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85" w:author="Unknown"/>
          <w:rFonts w:ascii="Consolas" w:hAnsi="Consolas" w:cs="Consolas"/>
          <w:color w:val="111111"/>
        </w:rPr>
      </w:pPr>
      <w:ins w:id="86" w:author="Unknown">
        <w:r>
          <w:rPr>
            <w:rFonts w:ascii="Consolas" w:hAnsi="Consolas" w:cs="Consolas"/>
            <w:color w:val="111111"/>
          </w:rPr>
          <w:t>40  history | tail -3</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87" w:author="Unknown"/>
          <w:rFonts w:ascii="Consolas" w:hAnsi="Consolas" w:cs="Consolas"/>
          <w:color w:val="111111"/>
        </w:rPr>
      </w:pPr>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88" w:author="Unknown"/>
          <w:rFonts w:ascii="Consolas" w:hAnsi="Consolas" w:cs="Consolas"/>
          <w:color w:val="111111"/>
        </w:rPr>
      </w:pPr>
      <w:ins w:id="89" w:author="Unknown">
        <w:r>
          <w:rPr>
            <w:rFonts w:ascii="Consolas" w:hAnsi="Consolas" w:cs="Consolas"/>
            <w:color w:val="111111"/>
          </w:rPr>
          <w:t xml:space="preserve"># </w:t>
        </w:r>
        <w:r>
          <w:rPr>
            <w:rStyle w:val="Strong"/>
            <w:rFonts w:ascii="Consolas" w:hAnsi="Consolas" w:cs="Consolas"/>
            <w:color w:val="111111"/>
          </w:rPr>
          <w:t>ls -ltr</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90" w:author="Unknown"/>
          <w:rFonts w:ascii="Consolas" w:hAnsi="Consolas" w:cs="Consolas"/>
          <w:color w:val="111111"/>
        </w:rPr>
      </w:pPr>
      <w:ins w:id="91" w:author="Unknown">
        <w:r>
          <w:rPr>
            <w:rFonts w:ascii="Consolas" w:hAnsi="Consolas" w:cs="Consolas"/>
            <w:color w:val="111111"/>
          </w:rPr>
          <w:t xml:space="preserve"># </w:t>
        </w:r>
        <w:r>
          <w:rPr>
            <w:rStyle w:val="Strong"/>
            <w:rFonts w:ascii="Consolas" w:hAnsi="Consolas" w:cs="Consolas"/>
            <w:color w:val="111111"/>
          </w:rPr>
          <w:t>service httpd stop</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92" w:author="Unknown"/>
          <w:rFonts w:ascii="Consolas" w:hAnsi="Consolas" w:cs="Consolas"/>
          <w:color w:val="111111"/>
        </w:rPr>
      </w:pPr>
      <w:ins w:id="93" w:author="Unknown">
        <w:r>
          <w:rPr>
            <w:rFonts w:ascii="Consolas" w:hAnsi="Consolas" w:cs="Consolas"/>
            <w:color w:val="111111"/>
          </w:rPr>
          <w:t xml:space="preserve"># </w:t>
        </w:r>
        <w:r>
          <w:rPr>
            <w:rStyle w:val="Strong"/>
            <w:rFonts w:ascii="Consolas" w:hAnsi="Consolas" w:cs="Consolas"/>
            <w:color w:val="111111"/>
          </w:rPr>
          <w:t>history | tail -6</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94" w:author="Unknown"/>
          <w:rFonts w:ascii="Consolas" w:hAnsi="Consolas" w:cs="Consolas"/>
          <w:color w:val="111111"/>
        </w:rPr>
      </w:pPr>
      <w:ins w:id="95" w:author="Unknown">
        <w:r>
          <w:rPr>
            <w:rFonts w:ascii="Consolas" w:hAnsi="Consolas" w:cs="Consolas"/>
            <w:color w:val="111111"/>
          </w:rPr>
          <w:t>35  export HISTCONTROL=erasedups</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96" w:author="Unknown"/>
          <w:rFonts w:ascii="Consolas" w:hAnsi="Consolas" w:cs="Consolas"/>
          <w:color w:val="111111"/>
        </w:rPr>
      </w:pPr>
      <w:ins w:id="97" w:author="Unknown">
        <w:r>
          <w:rPr>
            <w:rFonts w:ascii="Consolas" w:hAnsi="Consolas" w:cs="Consolas"/>
            <w:color w:val="111111"/>
          </w:rPr>
          <w:t>36  pwd</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98" w:author="Unknown"/>
          <w:rFonts w:ascii="Consolas" w:hAnsi="Consolas" w:cs="Consolas"/>
          <w:color w:val="111111"/>
        </w:rPr>
      </w:pPr>
      <w:ins w:id="99" w:author="Unknown">
        <w:r>
          <w:rPr>
            <w:rFonts w:ascii="Consolas" w:hAnsi="Consolas" w:cs="Consolas"/>
            <w:color w:val="111111"/>
          </w:rPr>
          <w:t>37  history | tail -3</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00" w:author="Unknown"/>
          <w:rFonts w:ascii="Consolas" w:hAnsi="Consolas" w:cs="Consolas"/>
          <w:color w:val="111111"/>
        </w:rPr>
      </w:pPr>
      <w:ins w:id="101" w:author="Unknown">
        <w:r>
          <w:rPr>
            <w:rFonts w:ascii="Consolas" w:hAnsi="Consolas" w:cs="Consolas"/>
            <w:color w:val="111111"/>
          </w:rPr>
          <w:t>38  ls -ltr</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02" w:author="Unknown"/>
          <w:rFonts w:ascii="Consolas" w:hAnsi="Consolas" w:cs="Consolas"/>
          <w:color w:val="111111"/>
        </w:rPr>
      </w:pPr>
      <w:ins w:id="103" w:author="Unknown">
        <w:r>
          <w:rPr>
            <w:rFonts w:ascii="Consolas" w:hAnsi="Consolas" w:cs="Consolas"/>
            <w:color w:val="111111"/>
          </w:rPr>
          <w:t>39  service httpd stop</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04" w:author="Unknown"/>
          <w:rFonts w:ascii="Consolas" w:hAnsi="Consolas" w:cs="Consolas"/>
          <w:color w:val="111111"/>
        </w:rPr>
      </w:pPr>
      <w:ins w:id="105" w:author="Unknown">
        <w:r>
          <w:rPr>
            <w:rFonts w:ascii="Consolas" w:hAnsi="Consolas" w:cs="Consolas"/>
            <w:color w:val="FF0000"/>
          </w:rPr>
          <w:t>[Note that the previous service httpd stop after pwd got erased]</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06" w:author="Unknown"/>
          <w:rFonts w:ascii="Consolas" w:hAnsi="Consolas" w:cs="Consolas"/>
          <w:color w:val="111111"/>
        </w:rPr>
      </w:pPr>
      <w:ins w:id="107" w:author="Unknown">
        <w:r>
          <w:rPr>
            <w:rFonts w:ascii="Consolas" w:hAnsi="Consolas" w:cs="Consolas"/>
            <w:color w:val="111111"/>
          </w:rPr>
          <w:t>40  history | tail -6</w:t>
        </w:r>
      </w:ins>
    </w:p>
    <w:p w:rsidR="007962A7" w:rsidRDefault="007962A7" w:rsidP="007962A7">
      <w:pPr>
        <w:pStyle w:val="Heading3"/>
        <w:shd w:val="clear" w:color="auto" w:fill="FFFFFF"/>
        <w:spacing w:before="440" w:after="147" w:line="293" w:lineRule="atLeast"/>
        <w:rPr>
          <w:ins w:id="108" w:author="Unknown"/>
          <w:rFonts w:ascii="Georgia" w:hAnsi="Georgia" w:cs="Times New Roman"/>
          <w:b w:val="0"/>
          <w:bCs w:val="0"/>
          <w:color w:val="111111"/>
          <w:sz w:val="31"/>
          <w:szCs w:val="31"/>
        </w:rPr>
      </w:pPr>
      <w:ins w:id="109" w:author="Unknown">
        <w:r>
          <w:rPr>
            <w:rFonts w:ascii="Georgia" w:hAnsi="Georgia"/>
            <w:b w:val="0"/>
            <w:bCs w:val="0"/>
            <w:color w:val="111111"/>
            <w:sz w:val="31"/>
            <w:szCs w:val="31"/>
          </w:rPr>
          <w:t>10. Force history not to remember a particular command using HISTCONTROL</w:t>
        </w:r>
      </w:ins>
    </w:p>
    <w:p w:rsidR="007962A7" w:rsidRDefault="007962A7" w:rsidP="007962A7">
      <w:pPr>
        <w:pStyle w:val="NormalWeb"/>
        <w:shd w:val="clear" w:color="auto" w:fill="FFFFFF"/>
        <w:spacing w:before="0" w:beforeAutospacing="0" w:after="390" w:afterAutospacing="0" w:line="390" w:lineRule="atLeast"/>
        <w:rPr>
          <w:ins w:id="110" w:author="Unknown"/>
          <w:rFonts w:ascii="Georgia" w:hAnsi="Georgia"/>
          <w:color w:val="111111"/>
        </w:rPr>
      </w:pPr>
      <w:ins w:id="111" w:author="Unknown">
        <w:r>
          <w:rPr>
            <w:rFonts w:ascii="Georgia" w:hAnsi="Georgia"/>
            <w:color w:val="111111"/>
          </w:rPr>
          <w:t xml:space="preserve">When you execute a command, you can instruct history to ignore the command by setting HISTCONTROL to ignorespace AND typing a space in front of the command as </w:t>
        </w:r>
        <w:r>
          <w:rPr>
            <w:rFonts w:ascii="Georgia" w:hAnsi="Georgia"/>
            <w:color w:val="111111"/>
          </w:rPr>
          <w:lastRenderedPageBreak/>
          <w:t>shown below. I can see lot of junior sysadmins getting excited about this, as they can hide a command from the history. It is good to understand how ignorespace works. But, as a best practice, don’t hide purposefully anything from history.</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12" w:author="Unknown"/>
          <w:rFonts w:ascii="Consolas" w:hAnsi="Consolas" w:cs="Consolas"/>
          <w:color w:val="111111"/>
        </w:rPr>
      </w:pPr>
      <w:ins w:id="113" w:author="Unknown">
        <w:r>
          <w:rPr>
            <w:rFonts w:ascii="Consolas" w:hAnsi="Consolas" w:cs="Consolas"/>
            <w:color w:val="111111"/>
          </w:rPr>
          <w:t xml:space="preserve"># </w:t>
        </w:r>
        <w:r>
          <w:rPr>
            <w:rStyle w:val="Strong"/>
            <w:rFonts w:ascii="Consolas" w:hAnsi="Consolas" w:cs="Consolas"/>
            <w:color w:val="111111"/>
          </w:rPr>
          <w:t>export HISTCONTROL=ignorespace</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14" w:author="Unknown"/>
          <w:rFonts w:ascii="Consolas" w:hAnsi="Consolas" w:cs="Consolas"/>
          <w:color w:val="111111"/>
        </w:rPr>
      </w:pPr>
      <w:ins w:id="115" w:author="Unknown">
        <w:r>
          <w:rPr>
            <w:rFonts w:ascii="Consolas" w:hAnsi="Consolas" w:cs="Consolas"/>
            <w:color w:val="111111"/>
          </w:rPr>
          <w:t xml:space="preserve"># </w:t>
        </w:r>
        <w:r>
          <w:rPr>
            <w:rStyle w:val="Strong"/>
            <w:rFonts w:ascii="Consolas" w:hAnsi="Consolas" w:cs="Consolas"/>
            <w:color w:val="111111"/>
          </w:rPr>
          <w:t>ls -ltr</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16" w:author="Unknown"/>
          <w:rFonts w:ascii="Consolas" w:hAnsi="Consolas" w:cs="Consolas"/>
          <w:color w:val="111111"/>
        </w:rPr>
      </w:pPr>
      <w:ins w:id="117" w:author="Unknown">
        <w:r>
          <w:rPr>
            <w:rFonts w:ascii="Consolas" w:hAnsi="Consolas" w:cs="Consolas"/>
            <w:color w:val="111111"/>
          </w:rPr>
          <w:t xml:space="preserve"># </w:t>
        </w:r>
        <w:r>
          <w:rPr>
            <w:rStyle w:val="Strong"/>
            <w:rFonts w:ascii="Consolas" w:hAnsi="Consolas" w:cs="Consolas"/>
            <w:color w:val="111111"/>
          </w:rPr>
          <w:t>pwd</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18" w:author="Unknown"/>
          <w:rFonts w:ascii="Consolas" w:hAnsi="Consolas" w:cs="Consolas"/>
          <w:color w:val="FF0000"/>
        </w:rPr>
      </w:pPr>
      <w:ins w:id="119" w:author="Unknown">
        <w:r>
          <w:rPr>
            <w:rFonts w:ascii="Consolas" w:hAnsi="Consolas" w:cs="Consolas"/>
            <w:color w:val="111111"/>
          </w:rPr>
          <w:t xml:space="preserve"># </w:t>
        </w:r>
        <w:r>
          <w:rPr>
            <w:rStyle w:val="Strong"/>
            <w:rFonts w:ascii="Consolas" w:hAnsi="Consolas" w:cs="Consolas"/>
            <w:color w:val="111111"/>
          </w:rPr>
          <w:t xml:space="preserve"> service httpd stop</w:t>
        </w:r>
        <w:r>
          <w:rPr>
            <w:rFonts w:ascii="Consolas" w:hAnsi="Consolas" w:cs="Consolas"/>
            <w:color w:val="111111"/>
          </w:rPr>
          <w:t xml:space="preserve"> </w:t>
        </w:r>
        <w:r>
          <w:rPr>
            <w:rFonts w:ascii="Consolas" w:hAnsi="Consolas" w:cs="Consolas"/>
            <w:color w:val="FF0000"/>
          </w:rPr>
          <w:t>[Note that there is a space at the beginning of service,</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20" w:author="Unknown"/>
          <w:rFonts w:ascii="Consolas" w:hAnsi="Consolas" w:cs="Consolas"/>
          <w:color w:val="111111"/>
        </w:rPr>
      </w:pPr>
      <w:ins w:id="121" w:author="Unknown">
        <w:r>
          <w:rPr>
            <w:rFonts w:ascii="Consolas" w:hAnsi="Consolas" w:cs="Consolas"/>
            <w:color w:val="FF0000"/>
          </w:rPr>
          <w:t>to ignore this command from history]</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22" w:author="Unknown"/>
          <w:rFonts w:ascii="Consolas" w:hAnsi="Consolas" w:cs="Consolas"/>
          <w:color w:val="111111"/>
        </w:rPr>
      </w:pPr>
      <w:ins w:id="123" w:author="Unknown">
        <w:r>
          <w:rPr>
            <w:rFonts w:ascii="Consolas" w:hAnsi="Consolas" w:cs="Consolas"/>
            <w:color w:val="111111"/>
          </w:rPr>
          <w:t xml:space="preserve"># </w:t>
        </w:r>
        <w:r>
          <w:rPr>
            <w:rStyle w:val="Strong"/>
            <w:rFonts w:ascii="Consolas" w:hAnsi="Consolas" w:cs="Consolas"/>
            <w:color w:val="111111"/>
          </w:rPr>
          <w:t>history | tail -3</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24" w:author="Unknown"/>
          <w:rFonts w:ascii="Consolas" w:hAnsi="Consolas" w:cs="Consolas"/>
          <w:color w:val="111111"/>
        </w:rPr>
      </w:pPr>
      <w:ins w:id="125" w:author="Unknown">
        <w:r>
          <w:rPr>
            <w:rFonts w:ascii="Consolas" w:hAnsi="Consolas" w:cs="Consolas"/>
            <w:color w:val="111111"/>
          </w:rPr>
          <w:t>67  ls -ltr</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26" w:author="Unknown"/>
          <w:rFonts w:ascii="Consolas" w:hAnsi="Consolas" w:cs="Consolas"/>
          <w:color w:val="111111"/>
        </w:rPr>
      </w:pPr>
      <w:ins w:id="127" w:author="Unknown">
        <w:r>
          <w:rPr>
            <w:rFonts w:ascii="Consolas" w:hAnsi="Consolas" w:cs="Consolas"/>
            <w:color w:val="111111"/>
          </w:rPr>
          <w:t>68  pwd</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28" w:author="Unknown"/>
          <w:rFonts w:ascii="Consolas" w:hAnsi="Consolas" w:cs="Consolas"/>
          <w:color w:val="111111"/>
        </w:rPr>
      </w:pPr>
      <w:ins w:id="129" w:author="Unknown">
        <w:r>
          <w:rPr>
            <w:rFonts w:ascii="Consolas" w:hAnsi="Consolas" w:cs="Consolas"/>
            <w:color w:val="111111"/>
          </w:rPr>
          <w:t>69  history | tail -3</w:t>
        </w:r>
      </w:ins>
    </w:p>
    <w:p w:rsidR="007962A7" w:rsidRDefault="007962A7" w:rsidP="007962A7">
      <w:pPr>
        <w:pStyle w:val="Heading3"/>
        <w:shd w:val="clear" w:color="auto" w:fill="FFFFFF"/>
        <w:spacing w:before="440" w:after="147" w:line="293" w:lineRule="atLeast"/>
        <w:rPr>
          <w:ins w:id="130" w:author="Unknown"/>
          <w:rFonts w:ascii="Georgia" w:hAnsi="Georgia" w:cs="Times New Roman"/>
          <w:b w:val="0"/>
          <w:bCs w:val="0"/>
          <w:color w:val="111111"/>
          <w:sz w:val="31"/>
          <w:szCs w:val="31"/>
        </w:rPr>
      </w:pPr>
      <w:ins w:id="131" w:author="Unknown">
        <w:r>
          <w:rPr>
            <w:rFonts w:ascii="Georgia" w:hAnsi="Georgia"/>
            <w:b w:val="0"/>
            <w:bCs w:val="0"/>
            <w:color w:val="111111"/>
            <w:sz w:val="31"/>
            <w:szCs w:val="31"/>
          </w:rPr>
          <w:t>11. Clear all the previous history using option -c</w:t>
        </w:r>
      </w:ins>
    </w:p>
    <w:p w:rsidR="007962A7" w:rsidRDefault="007962A7" w:rsidP="007962A7">
      <w:pPr>
        <w:pStyle w:val="NormalWeb"/>
        <w:shd w:val="clear" w:color="auto" w:fill="FFFFFF"/>
        <w:spacing w:before="0" w:beforeAutospacing="0" w:after="390" w:afterAutospacing="0" w:line="390" w:lineRule="atLeast"/>
        <w:rPr>
          <w:ins w:id="132" w:author="Unknown"/>
          <w:rFonts w:ascii="Georgia" w:hAnsi="Georgia"/>
          <w:color w:val="111111"/>
        </w:rPr>
      </w:pPr>
      <w:ins w:id="133" w:author="Unknown">
        <w:r>
          <w:rPr>
            <w:rFonts w:ascii="Georgia" w:hAnsi="Georgia"/>
            <w:color w:val="111111"/>
          </w:rPr>
          <w:t>Sometime you may want to clear all the previous history, but want to keep the history moving forward.</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34" w:author="Unknown"/>
          <w:rFonts w:ascii="Consolas" w:hAnsi="Consolas" w:cs="Consolas"/>
          <w:color w:val="111111"/>
        </w:rPr>
      </w:pPr>
      <w:ins w:id="135" w:author="Unknown">
        <w:r>
          <w:rPr>
            <w:rFonts w:ascii="Consolas" w:hAnsi="Consolas" w:cs="Consolas"/>
            <w:color w:val="111111"/>
          </w:rPr>
          <w:t xml:space="preserve"># </w:t>
        </w:r>
        <w:r>
          <w:rPr>
            <w:rStyle w:val="Strong"/>
            <w:rFonts w:ascii="Consolas" w:hAnsi="Consolas" w:cs="Consolas"/>
            <w:color w:val="111111"/>
          </w:rPr>
          <w:t>history -c</w:t>
        </w:r>
      </w:ins>
    </w:p>
    <w:p w:rsidR="007962A7" w:rsidRDefault="007962A7" w:rsidP="007962A7">
      <w:pPr>
        <w:pStyle w:val="Heading3"/>
        <w:shd w:val="clear" w:color="auto" w:fill="FFFFFF"/>
        <w:spacing w:before="440" w:after="147" w:line="293" w:lineRule="atLeast"/>
        <w:rPr>
          <w:ins w:id="136" w:author="Unknown"/>
          <w:rFonts w:ascii="Georgia" w:hAnsi="Georgia" w:cs="Times New Roman"/>
          <w:b w:val="0"/>
          <w:bCs w:val="0"/>
          <w:color w:val="111111"/>
          <w:sz w:val="31"/>
          <w:szCs w:val="31"/>
        </w:rPr>
      </w:pPr>
      <w:ins w:id="137" w:author="Unknown">
        <w:r>
          <w:rPr>
            <w:rFonts w:ascii="Georgia" w:hAnsi="Georgia"/>
            <w:b w:val="0"/>
            <w:bCs w:val="0"/>
            <w:color w:val="111111"/>
            <w:sz w:val="31"/>
            <w:szCs w:val="31"/>
          </w:rPr>
          <w:t>12. Subtitute words from history commands</w:t>
        </w:r>
      </w:ins>
    </w:p>
    <w:p w:rsidR="007962A7" w:rsidRDefault="007962A7" w:rsidP="007962A7">
      <w:pPr>
        <w:pStyle w:val="NormalWeb"/>
        <w:shd w:val="clear" w:color="auto" w:fill="FFFFFF"/>
        <w:spacing w:before="0" w:beforeAutospacing="0" w:after="390" w:afterAutospacing="0" w:line="390" w:lineRule="atLeast"/>
        <w:rPr>
          <w:ins w:id="138" w:author="Unknown"/>
          <w:rFonts w:ascii="Georgia" w:hAnsi="Georgia"/>
          <w:color w:val="111111"/>
        </w:rPr>
      </w:pPr>
      <w:ins w:id="139" w:author="Unknown">
        <w:r>
          <w:rPr>
            <w:rFonts w:ascii="Georgia" w:hAnsi="Georgia"/>
            <w:color w:val="111111"/>
          </w:rPr>
          <w:t>When you are searching through history, you may want to execute a different command but use the same parameter from the command that you’ve just searched.</w:t>
        </w:r>
      </w:ins>
    </w:p>
    <w:p w:rsidR="007962A7" w:rsidRDefault="007962A7" w:rsidP="007962A7">
      <w:pPr>
        <w:pStyle w:val="NormalWeb"/>
        <w:shd w:val="clear" w:color="auto" w:fill="FFFFFF"/>
        <w:spacing w:before="0" w:beforeAutospacing="0" w:after="0" w:afterAutospacing="0" w:line="390" w:lineRule="atLeast"/>
        <w:rPr>
          <w:ins w:id="140" w:author="Unknown"/>
          <w:rFonts w:ascii="Georgia" w:hAnsi="Georgia"/>
          <w:color w:val="111111"/>
        </w:rPr>
      </w:pPr>
      <w:ins w:id="141" w:author="Unknown">
        <w:r>
          <w:rPr>
            <w:rFonts w:ascii="Georgia" w:hAnsi="Georgia"/>
            <w:color w:val="111111"/>
          </w:rPr>
          <w:t>In the example below, the</w:t>
        </w:r>
        <w:r>
          <w:rPr>
            <w:rStyle w:val="apple-converted-space"/>
            <w:rFonts w:ascii="Georgia" w:hAnsi="Georgia"/>
            <w:color w:val="111111"/>
          </w:rPr>
          <w:t> </w:t>
        </w:r>
        <w:r>
          <w:rPr>
            <w:rStyle w:val="Strong"/>
            <w:rFonts w:ascii="Georgia" w:hAnsi="Georgia"/>
            <w:color w:val="111111"/>
          </w:rPr>
          <w:t>!!:$</w:t>
        </w:r>
        <w:r>
          <w:rPr>
            <w:rStyle w:val="apple-converted-space"/>
            <w:rFonts w:ascii="Georgia" w:hAnsi="Georgia"/>
            <w:color w:val="111111"/>
          </w:rPr>
          <w:t> </w:t>
        </w:r>
        <w:r>
          <w:rPr>
            <w:rFonts w:ascii="Georgia" w:hAnsi="Georgia"/>
            <w:color w:val="111111"/>
          </w:rPr>
          <w:t>next to the vi command gets the argument from the previous command to the current command.</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42" w:author="Unknown"/>
          <w:rFonts w:ascii="Consolas" w:hAnsi="Consolas" w:cs="Consolas"/>
          <w:color w:val="111111"/>
        </w:rPr>
      </w:pPr>
      <w:ins w:id="143" w:author="Unknown">
        <w:r>
          <w:rPr>
            <w:rFonts w:ascii="Consolas" w:hAnsi="Consolas" w:cs="Consolas"/>
            <w:color w:val="111111"/>
          </w:rPr>
          <w:t xml:space="preserve"># </w:t>
        </w:r>
        <w:r>
          <w:rPr>
            <w:rStyle w:val="Strong"/>
            <w:rFonts w:ascii="Consolas" w:hAnsi="Consolas" w:cs="Consolas"/>
            <w:color w:val="111111"/>
          </w:rPr>
          <w:t>ls anaconda-ks.cfg</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44" w:author="Unknown"/>
          <w:rFonts w:ascii="Consolas" w:hAnsi="Consolas" w:cs="Consolas"/>
          <w:color w:val="111111"/>
        </w:rPr>
      </w:pPr>
      <w:ins w:id="145" w:author="Unknown">
        <w:r>
          <w:rPr>
            <w:rFonts w:ascii="Consolas" w:hAnsi="Consolas" w:cs="Consolas"/>
            <w:color w:val="111111"/>
          </w:rPr>
          <w:t>anaconda-ks.cfg</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46" w:author="Unknown"/>
          <w:rFonts w:ascii="Consolas" w:hAnsi="Consolas" w:cs="Consolas"/>
          <w:color w:val="111111"/>
        </w:rPr>
      </w:pPr>
      <w:ins w:id="147" w:author="Unknown">
        <w:r>
          <w:rPr>
            <w:rFonts w:ascii="Consolas" w:hAnsi="Consolas" w:cs="Consolas"/>
            <w:color w:val="111111"/>
          </w:rPr>
          <w:t xml:space="preserve"># </w:t>
        </w:r>
        <w:r>
          <w:rPr>
            <w:rStyle w:val="Strong"/>
            <w:rFonts w:ascii="Consolas" w:hAnsi="Consolas" w:cs="Consolas"/>
            <w:color w:val="111111"/>
          </w:rPr>
          <w:t>vi !!:$</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48" w:author="Unknown"/>
          <w:rFonts w:ascii="Consolas" w:hAnsi="Consolas" w:cs="Consolas"/>
          <w:color w:val="111111"/>
        </w:rPr>
      </w:pPr>
      <w:ins w:id="149" w:author="Unknown">
        <w:r>
          <w:rPr>
            <w:rFonts w:ascii="Consolas" w:hAnsi="Consolas" w:cs="Consolas"/>
            <w:color w:val="111111"/>
          </w:rPr>
          <w:lastRenderedPageBreak/>
          <w:t>vi anaconda-ks.cfg</w:t>
        </w:r>
      </w:ins>
    </w:p>
    <w:p w:rsidR="007962A7" w:rsidRDefault="007962A7" w:rsidP="007962A7">
      <w:pPr>
        <w:pStyle w:val="NormalWeb"/>
        <w:shd w:val="clear" w:color="auto" w:fill="FFFFFF"/>
        <w:spacing w:before="0" w:beforeAutospacing="0" w:after="0" w:afterAutospacing="0" w:line="390" w:lineRule="atLeast"/>
        <w:rPr>
          <w:ins w:id="150" w:author="Unknown"/>
          <w:rFonts w:ascii="Georgia" w:hAnsi="Georgia"/>
          <w:color w:val="111111"/>
        </w:rPr>
      </w:pPr>
      <w:ins w:id="151" w:author="Unknown">
        <w:r>
          <w:rPr>
            <w:rFonts w:ascii="Georgia" w:hAnsi="Georgia"/>
            <w:color w:val="111111"/>
          </w:rPr>
          <w:t>In the example below, the</w:t>
        </w:r>
        <w:r>
          <w:rPr>
            <w:rStyle w:val="apple-converted-space"/>
            <w:rFonts w:ascii="Georgia" w:hAnsi="Georgia"/>
            <w:color w:val="111111"/>
          </w:rPr>
          <w:t> </w:t>
        </w:r>
        <w:r>
          <w:rPr>
            <w:rStyle w:val="Strong"/>
            <w:rFonts w:ascii="Georgia" w:hAnsi="Georgia"/>
            <w:color w:val="111111"/>
          </w:rPr>
          <w:t>!^</w:t>
        </w:r>
        <w:r>
          <w:rPr>
            <w:rStyle w:val="apple-converted-space"/>
            <w:rFonts w:ascii="Georgia" w:hAnsi="Georgia"/>
            <w:color w:val="111111"/>
          </w:rPr>
          <w:t> </w:t>
        </w:r>
        <w:r>
          <w:rPr>
            <w:rFonts w:ascii="Georgia" w:hAnsi="Georgia"/>
            <w:color w:val="111111"/>
          </w:rPr>
          <w:t>next to the vi command gets the first argument from the previous command (i.e cp command) to the current command (i.e vi command).</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52" w:author="Unknown"/>
          <w:rFonts w:ascii="Consolas" w:hAnsi="Consolas" w:cs="Consolas"/>
          <w:color w:val="111111"/>
        </w:rPr>
      </w:pPr>
      <w:ins w:id="153" w:author="Unknown">
        <w:r>
          <w:rPr>
            <w:rFonts w:ascii="Consolas" w:hAnsi="Consolas" w:cs="Consolas"/>
            <w:color w:val="111111"/>
          </w:rPr>
          <w:t xml:space="preserve"># </w:t>
        </w:r>
        <w:r>
          <w:rPr>
            <w:rStyle w:val="Strong"/>
            <w:rFonts w:ascii="Consolas" w:hAnsi="Consolas" w:cs="Consolas"/>
            <w:color w:val="111111"/>
          </w:rPr>
          <w:t>cp anaconda-ks.cfg anaconda-ks.cfg.bak</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54" w:author="Unknown"/>
          <w:rFonts w:ascii="Consolas" w:hAnsi="Consolas" w:cs="Consolas"/>
          <w:color w:val="111111"/>
        </w:rPr>
      </w:pPr>
      <w:ins w:id="155" w:author="Unknown">
        <w:r>
          <w:rPr>
            <w:rFonts w:ascii="Consolas" w:hAnsi="Consolas" w:cs="Consolas"/>
            <w:color w:val="111111"/>
          </w:rPr>
          <w:t>anaconda-ks.cfg</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56" w:author="Unknown"/>
          <w:rFonts w:ascii="Consolas" w:hAnsi="Consolas" w:cs="Consolas"/>
          <w:color w:val="111111"/>
        </w:rPr>
      </w:pPr>
      <w:ins w:id="157" w:author="Unknown">
        <w:r>
          <w:rPr>
            <w:rFonts w:ascii="Consolas" w:hAnsi="Consolas" w:cs="Consolas"/>
            <w:color w:val="111111"/>
          </w:rPr>
          <w:t xml:space="preserve"># </w:t>
        </w:r>
        <w:r>
          <w:rPr>
            <w:rStyle w:val="Strong"/>
            <w:rFonts w:ascii="Consolas" w:hAnsi="Consolas" w:cs="Consolas"/>
            <w:color w:val="111111"/>
          </w:rPr>
          <w:t>vi  !^</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58" w:author="Unknown"/>
          <w:rFonts w:ascii="Consolas" w:hAnsi="Consolas" w:cs="Consolas"/>
          <w:color w:val="111111"/>
        </w:rPr>
      </w:pPr>
      <w:ins w:id="159" w:author="Unknown">
        <w:r>
          <w:rPr>
            <w:rFonts w:ascii="Consolas" w:hAnsi="Consolas" w:cs="Consolas"/>
            <w:color w:val="111111"/>
          </w:rPr>
          <w:t>vi anaconda-ks.cfg</w:t>
        </w:r>
      </w:ins>
    </w:p>
    <w:p w:rsidR="007962A7" w:rsidRDefault="007962A7" w:rsidP="007962A7">
      <w:pPr>
        <w:pStyle w:val="Heading3"/>
        <w:shd w:val="clear" w:color="auto" w:fill="FFFFFF"/>
        <w:spacing w:before="440" w:after="147" w:line="293" w:lineRule="atLeast"/>
        <w:rPr>
          <w:ins w:id="160" w:author="Unknown"/>
          <w:rFonts w:ascii="Georgia" w:hAnsi="Georgia" w:cs="Times New Roman"/>
          <w:b w:val="0"/>
          <w:bCs w:val="0"/>
          <w:color w:val="111111"/>
          <w:sz w:val="31"/>
          <w:szCs w:val="31"/>
        </w:rPr>
      </w:pPr>
      <w:ins w:id="161" w:author="Unknown">
        <w:r>
          <w:rPr>
            <w:rFonts w:ascii="Georgia" w:hAnsi="Georgia"/>
            <w:b w:val="0"/>
            <w:bCs w:val="0"/>
            <w:color w:val="111111"/>
            <w:sz w:val="31"/>
            <w:szCs w:val="31"/>
          </w:rPr>
          <w:t>13. Substitute a specific argument for a specific command.</w:t>
        </w:r>
      </w:ins>
    </w:p>
    <w:p w:rsidR="007962A7" w:rsidRDefault="007962A7" w:rsidP="007962A7">
      <w:pPr>
        <w:pStyle w:val="NormalWeb"/>
        <w:shd w:val="clear" w:color="auto" w:fill="FFFFFF"/>
        <w:spacing w:before="0" w:beforeAutospacing="0" w:after="0" w:afterAutospacing="0" w:line="390" w:lineRule="atLeast"/>
        <w:rPr>
          <w:ins w:id="162" w:author="Unknown"/>
          <w:rFonts w:ascii="Georgia" w:hAnsi="Georgia"/>
          <w:color w:val="111111"/>
        </w:rPr>
      </w:pPr>
      <w:ins w:id="163" w:author="Unknown">
        <w:r>
          <w:rPr>
            <w:rFonts w:ascii="Georgia" w:hAnsi="Georgia"/>
            <w:color w:val="111111"/>
          </w:rPr>
          <w:t>In the example below,</w:t>
        </w:r>
        <w:r>
          <w:rPr>
            <w:rStyle w:val="apple-converted-space"/>
            <w:rFonts w:ascii="Georgia" w:hAnsi="Georgia"/>
            <w:color w:val="111111"/>
          </w:rPr>
          <w:t> </w:t>
        </w:r>
        <w:r>
          <w:rPr>
            <w:rStyle w:val="Strong"/>
            <w:rFonts w:ascii="Georgia" w:hAnsi="Georgia"/>
            <w:color w:val="111111"/>
          </w:rPr>
          <w:t>!cp:2</w:t>
        </w:r>
        <w:r>
          <w:rPr>
            <w:rStyle w:val="apple-converted-space"/>
            <w:rFonts w:ascii="Georgia" w:hAnsi="Georgia"/>
            <w:color w:val="111111"/>
          </w:rPr>
          <w:t> </w:t>
        </w:r>
        <w:r>
          <w:rPr>
            <w:rFonts w:ascii="Georgia" w:hAnsi="Georgia"/>
            <w:color w:val="111111"/>
          </w:rPr>
          <w:t>searches for the previous command in history that starts with cp and takes the second argument of cp and substitutes it for the ls -l command as shown below.</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64" w:author="Unknown"/>
          <w:rFonts w:ascii="Consolas" w:hAnsi="Consolas" w:cs="Consolas"/>
          <w:color w:val="111111"/>
        </w:rPr>
      </w:pPr>
      <w:ins w:id="165" w:author="Unknown">
        <w:r>
          <w:rPr>
            <w:rFonts w:ascii="Consolas" w:hAnsi="Consolas" w:cs="Consolas"/>
            <w:color w:val="111111"/>
          </w:rPr>
          <w:t xml:space="preserve"># </w:t>
        </w:r>
        <w:r>
          <w:rPr>
            <w:rStyle w:val="Strong"/>
            <w:rFonts w:ascii="Consolas" w:hAnsi="Consolas" w:cs="Consolas"/>
            <w:color w:val="111111"/>
          </w:rPr>
          <w:t>cp ~/longname.txt /really/a/very/long/path/long-filename.txt</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66" w:author="Unknown"/>
          <w:rFonts w:ascii="Consolas" w:hAnsi="Consolas" w:cs="Consolas"/>
          <w:color w:val="111111"/>
        </w:rPr>
      </w:pPr>
      <w:ins w:id="167" w:author="Unknown">
        <w:r>
          <w:rPr>
            <w:rFonts w:ascii="Consolas" w:hAnsi="Consolas" w:cs="Consolas"/>
            <w:color w:val="111111"/>
          </w:rPr>
          <w:t xml:space="preserve"># </w:t>
        </w:r>
        <w:r>
          <w:rPr>
            <w:rStyle w:val="Strong"/>
            <w:rFonts w:ascii="Consolas" w:hAnsi="Consolas" w:cs="Consolas"/>
            <w:color w:val="111111"/>
          </w:rPr>
          <w:t>ls -l !cp:2</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68" w:author="Unknown"/>
          <w:rFonts w:ascii="Consolas" w:hAnsi="Consolas" w:cs="Consolas"/>
          <w:color w:val="111111"/>
        </w:rPr>
      </w:pPr>
      <w:ins w:id="169" w:author="Unknown">
        <w:r>
          <w:rPr>
            <w:rFonts w:ascii="Consolas" w:hAnsi="Consolas" w:cs="Consolas"/>
            <w:color w:val="111111"/>
          </w:rPr>
          <w:t>ls -l /really/a/very/long/path/long-filename.txt</w:t>
        </w:r>
      </w:ins>
    </w:p>
    <w:p w:rsidR="007962A7" w:rsidRDefault="007962A7" w:rsidP="007962A7">
      <w:pPr>
        <w:pStyle w:val="NormalWeb"/>
        <w:shd w:val="clear" w:color="auto" w:fill="FFFFFF"/>
        <w:spacing w:before="0" w:beforeAutospacing="0" w:after="0" w:afterAutospacing="0" w:line="390" w:lineRule="atLeast"/>
        <w:rPr>
          <w:ins w:id="170" w:author="Unknown"/>
          <w:rFonts w:ascii="Georgia" w:hAnsi="Georgia"/>
          <w:color w:val="111111"/>
        </w:rPr>
      </w:pPr>
      <w:ins w:id="171" w:author="Unknown">
        <w:r>
          <w:rPr>
            <w:rFonts w:ascii="Georgia" w:hAnsi="Georgia"/>
            <w:color w:val="111111"/>
          </w:rPr>
          <w:t>In the example below,</w:t>
        </w:r>
        <w:r>
          <w:rPr>
            <w:rStyle w:val="apple-converted-space"/>
            <w:rFonts w:ascii="Georgia" w:hAnsi="Georgia"/>
            <w:color w:val="111111"/>
          </w:rPr>
          <w:t> </w:t>
        </w:r>
        <w:r>
          <w:rPr>
            <w:rStyle w:val="Strong"/>
            <w:rFonts w:ascii="Georgia" w:hAnsi="Georgia"/>
            <w:color w:val="111111"/>
          </w:rPr>
          <w:t>!cp:$</w:t>
        </w:r>
        <w:r>
          <w:rPr>
            <w:rStyle w:val="apple-converted-space"/>
            <w:rFonts w:ascii="Georgia" w:hAnsi="Georgia"/>
            <w:color w:val="111111"/>
          </w:rPr>
          <w:t> </w:t>
        </w:r>
        <w:r>
          <w:rPr>
            <w:rFonts w:ascii="Georgia" w:hAnsi="Georgia"/>
            <w:color w:val="111111"/>
          </w:rPr>
          <w:t>searches for the previous command in history that starts with cp and takes the last argument (in this case, which is also the second argument as shown above) of cp and substitutes it for the ls -l command as shown below.</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72" w:author="Unknown"/>
          <w:rFonts w:ascii="Consolas" w:hAnsi="Consolas" w:cs="Consolas"/>
          <w:color w:val="111111"/>
        </w:rPr>
      </w:pPr>
      <w:ins w:id="173" w:author="Unknown">
        <w:r>
          <w:rPr>
            <w:rFonts w:ascii="Consolas" w:hAnsi="Consolas" w:cs="Consolas"/>
            <w:color w:val="111111"/>
          </w:rPr>
          <w:t xml:space="preserve"># </w:t>
        </w:r>
        <w:r>
          <w:rPr>
            <w:rStyle w:val="Strong"/>
            <w:rFonts w:ascii="Consolas" w:hAnsi="Consolas" w:cs="Consolas"/>
            <w:color w:val="111111"/>
          </w:rPr>
          <w:t>ls -l !cp:$</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74" w:author="Unknown"/>
          <w:rFonts w:ascii="Consolas" w:hAnsi="Consolas" w:cs="Consolas"/>
          <w:color w:val="111111"/>
        </w:rPr>
      </w:pPr>
      <w:ins w:id="175" w:author="Unknown">
        <w:r>
          <w:rPr>
            <w:rFonts w:ascii="Consolas" w:hAnsi="Consolas" w:cs="Consolas"/>
            <w:color w:val="111111"/>
          </w:rPr>
          <w:t>ls -l /really/a/very/long/path/long-filename.txt</w:t>
        </w:r>
      </w:ins>
    </w:p>
    <w:p w:rsidR="007962A7" w:rsidRDefault="007962A7" w:rsidP="007962A7">
      <w:pPr>
        <w:pStyle w:val="Heading3"/>
        <w:shd w:val="clear" w:color="auto" w:fill="FFFFFF"/>
        <w:spacing w:before="440" w:after="147" w:line="293" w:lineRule="atLeast"/>
        <w:rPr>
          <w:ins w:id="176" w:author="Unknown"/>
          <w:rFonts w:ascii="Georgia" w:hAnsi="Georgia" w:cs="Times New Roman"/>
          <w:b w:val="0"/>
          <w:bCs w:val="0"/>
          <w:color w:val="111111"/>
          <w:sz w:val="31"/>
          <w:szCs w:val="31"/>
        </w:rPr>
      </w:pPr>
      <w:ins w:id="177" w:author="Unknown">
        <w:r>
          <w:rPr>
            <w:rFonts w:ascii="Georgia" w:hAnsi="Georgia"/>
            <w:b w:val="0"/>
            <w:bCs w:val="0"/>
            <w:color w:val="111111"/>
            <w:sz w:val="31"/>
            <w:szCs w:val="31"/>
          </w:rPr>
          <w:t>14. Disable the usage of history using HISTSIZE</w:t>
        </w:r>
      </w:ins>
    </w:p>
    <w:p w:rsidR="007962A7" w:rsidRDefault="007962A7" w:rsidP="007962A7">
      <w:pPr>
        <w:pStyle w:val="NormalWeb"/>
        <w:shd w:val="clear" w:color="auto" w:fill="FFFFFF"/>
        <w:spacing w:before="0" w:beforeAutospacing="0" w:after="390" w:afterAutospacing="0" w:line="390" w:lineRule="atLeast"/>
        <w:rPr>
          <w:ins w:id="178" w:author="Unknown"/>
          <w:rFonts w:ascii="Georgia" w:hAnsi="Georgia"/>
          <w:color w:val="111111"/>
        </w:rPr>
      </w:pPr>
      <w:ins w:id="179" w:author="Unknown">
        <w:r>
          <w:rPr>
            <w:rFonts w:ascii="Georgia" w:hAnsi="Georgia"/>
            <w:color w:val="111111"/>
          </w:rPr>
          <w:t>If you want to disable history all together and don’t want bash shell to remember the commands you’ve typed, set the HISTSIZE to 0 as shown below.</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80" w:author="Unknown"/>
          <w:rFonts w:ascii="Consolas" w:hAnsi="Consolas" w:cs="Consolas"/>
          <w:color w:val="111111"/>
        </w:rPr>
      </w:pPr>
      <w:ins w:id="181" w:author="Unknown">
        <w:r>
          <w:rPr>
            <w:rFonts w:ascii="Consolas" w:hAnsi="Consolas" w:cs="Consolas"/>
            <w:color w:val="111111"/>
          </w:rPr>
          <w:t xml:space="preserve"># </w:t>
        </w:r>
        <w:r>
          <w:rPr>
            <w:rStyle w:val="Strong"/>
            <w:rFonts w:ascii="Consolas" w:hAnsi="Consolas" w:cs="Consolas"/>
            <w:color w:val="111111"/>
          </w:rPr>
          <w:t>export HISTSIZE=0</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82" w:author="Unknown"/>
          <w:rFonts w:ascii="Consolas" w:hAnsi="Consolas" w:cs="Consolas"/>
          <w:color w:val="111111"/>
        </w:rPr>
      </w:pPr>
      <w:ins w:id="183" w:author="Unknown">
        <w:r>
          <w:rPr>
            <w:rFonts w:ascii="Consolas" w:hAnsi="Consolas" w:cs="Consolas"/>
            <w:color w:val="111111"/>
          </w:rPr>
          <w:t xml:space="preserve"># </w:t>
        </w:r>
        <w:r>
          <w:rPr>
            <w:rStyle w:val="Strong"/>
            <w:rFonts w:ascii="Consolas" w:hAnsi="Consolas" w:cs="Consolas"/>
            <w:color w:val="111111"/>
          </w:rPr>
          <w:t>history</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84" w:author="Unknown"/>
          <w:rFonts w:ascii="Consolas" w:hAnsi="Consolas" w:cs="Consolas"/>
          <w:color w:val="111111"/>
        </w:rPr>
      </w:pPr>
      <w:ins w:id="185" w:author="Unknown">
        <w:r>
          <w:rPr>
            <w:rFonts w:ascii="Consolas" w:hAnsi="Consolas" w:cs="Consolas"/>
            <w:color w:val="111111"/>
          </w:rPr>
          <w:lastRenderedPageBreak/>
          <w:t xml:space="preserve"># </w:t>
        </w:r>
        <w:r>
          <w:rPr>
            <w:rFonts w:ascii="Consolas" w:hAnsi="Consolas" w:cs="Consolas"/>
            <w:color w:val="FF0000"/>
          </w:rPr>
          <w:t>[Note that history did not display anything]</w:t>
        </w:r>
      </w:ins>
    </w:p>
    <w:p w:rsidR="007962A7" w:rsidRDefault="007962A7" w:rsidP="007962A7">
      <w:pPr>
        <w:pStyle w:val="Heading3"/>
        <w:shd w:val="clear" w:color="auto" w:fill="FFFFFF"/>
        <w:spacing w:before="440" w:after="147" w:line="293" w:lineRule="atLeast"/>
        <w:rPr>
          <w:ins w:id="186" w:author="Unknown"/>
          <w:rFonts w:ascii="Georgia" w:hAnsi="Georgia" w:cs="Times New Roman"/>
          <w:b w:val="0"/>
          <w:bCs w:val="0"/>
          <w:color w:val="111111"/>
          <w:sz w:val="31"/>
          <w:szCs w:val="31"/>
        </w:rPr>
      </w:pPr>
      <w:ins w:id="187" w:author="Unknown">
        <w:r>
          <w:rPr>
            <w:rFonts w:ascii="Georgia" w:hAnsi="Georgia"/>
            <w:b w:val="0"/>
            <w:bCs w:val="0"/>
            <w:color w:val="111111"/>
            <w:sz w:val="31"/>
            <w:szCs w:val="31"/>
          </w:rPr>
          <w:t>15. Ignore specific commands from the history using HISTIGNORE</w:t>
        </w:r>
      </w:ins>
    </w:p>
    <w:p w:rsidR="007962A7" w:rsidRDefault="007962A7" w:rsidP="007962A7">
      <w:pPr>
        <w:pStyle w:val="NormalWeb"/>
        <w:shd w:val="clear" w:color="auto" w:fill="FFFFFF"/>
        <w:spacing w:before="0" w:beforeAutospacing="0" w:after="390" w:afterAutospacing="0" w:line="390" w:lineRule="atLeast"/>
        <w:rPr>
          <w:ins w:id="188" w:author="Unknown"/>
          <w:rFonts w:ascii="Georgia" w:hAnsi="Georgia"/>
          <w:color w:val="111111"/>
        </w:rPr>
      </w:pPr>
      <w:ins w:id="189" w:author="Unknown">
        <w:r>
          <w:rPr>
            <w:rFonts w:ascii="Georgia" w:hAnsi="Georgia"/>
            <w:color w:val="111111"/>
          </w:rPr>
          <w:t>Sometimes you may not want to clutter your history with basic commands such as pwd and ls. Use HISTIGNORE to specify all the commands that you want to ignore from the history. Please note that adding ls to the HISTIGNORE ignores only ls and not ls -l. So, you have to provide the exact command that you would like to ignore from the history.</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90" w:author="Unknown"/>
          <w:rFonts w:ascii="Consolas" w:hAnsi="Consolas" w:cs="Consolas"/>
          <w:color w:val="111111"/>
        </w:rPr>
      </w:pPr>
      <w:ins w:id="191" w:author="Unknown">
        <w:r>
          <w:rPr>
            <w:rFonts w:ascii="Consolas" w:hAnsi="Consolas" w:cs="Consolas"/>
            <w:color w:val="111111"/>
          </w:rPr>
          <w:t xml:space="preserve"># </w:t>
        </w:r>
        <w:r>
          <w:rPr>
            <w:rStyle w:val="Strong"/>
            <w:rFonts w:ascii="Consolas" w:hAnsi="Consolas" w:cs="Consolas"/>
            <w:color w:val="111111"/>
          </w:rPr>
          <w:t>export HISTIGNORE="pwd:ls:ls -ltr:"</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92" w:author="Unknown"/>
          <w:rFonts w:ascii="Consolas" w:hAnsi="Consolas" w:cs="Consolas"/>
          <w:color w:val="111111"/>
        </w:rPr>
      </w:pPr>
      <w:ins w:id="193" w:author="Unknown">
        <w:r>
          <w:rPr>
            <w:rFonts w:ascii="Consolas" w:hAnsi="Consolas" w:cs="Consolas"/>
            <w:color w:val="111111"/>
          </w:rPr>
          <w:t xml:space="preserve"># </w:t>
        </w:r>
        <w:r>
          <w:rPr>
            <w:rStyle w:val="Strong"/>
            <w:rFonts w:ascii="Consolas" w:hAnsi="Consolas" w:cs="Consolas"/>
            <w:color w:val="111111"/>
          </w:rPr>
          <w:t>pwd</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94" w:author="Unknown"/>
          <w:rFonts w:ascii="Consolas" w:hAnsi="Consolas" w:cs="Consolas"/>
          <w:color w:val="111111"/>
        </w:rPr>
      </w:pPr>
      <w:ins w:id="195" w:author="Unknown">
        <w:r>
          <w:rPr>
            <w:rFonts w:ascii="Consolas" w:hAnsi="Consolas" w:cs="Consolas"/>
            <w:color w:val="111111"/>
          </w:rPr>
          <w:t xml:space="preserve"># </w:t>
        </w:r>
        <w:r>
          <w:rPr>
            <w:rStyle w:val="Strong"/>
            <w:rFonts w:ascii="Consolas" w:hAnsi="Consolas" w:cs="Consolas"/>
            <w:color w:val="111111"/>
          </w:rPr>
          <w:t>ls</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96" w:author="Unknown"/>
          <w:rFonts w:ascii="Consolas" w:hAnsi="Consolas" w:cs="Consolas"/>
          <w:color w:val="111111"/>
        </w:rPr>
      </w:pPr>
      <w:ins w:id="197" w:author="Unknown">
        <w:r>
          <w:rPr>
            <w:rFonts w:ascii="Consolas" w:hAnsi="Consolas" w:cs="Consolas"/>
            <w:color w:val="111111"/>
          </w:rPr>
          <w:t xml:space="preserve"># </w:t>
        </w:r>
        <w:r>
          <w:rPr>
            <w:rStyle w:val="Strong"/>
            <w:rFonts w:ascii="Consolas" w:hAnsi="Consolas" w:cs="Consolas"/>
            <w:color w:val="111111"/>
          </w:rPr>
          <w:t>ls -ltr</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198" w:author="Unknown"/>
          <w:rFonts w:ascii="Consolas" w:hAnsi="Consolas" w:cs="Consolas"/>
          <w:color w:val="111111"/>
        </w:rPr>
      </w:pPr>
      <w:ins w:id="199" w:author="Unknown">
        <w:r>
          <w:rPr>
            <w:rFonts w:ascii="Consolas" w:hAnsi="Consolas" w:cs="Consolas"/>
            <w:color w:val="111111"/>
          </w:rPr>
          <w:t xml:space="preserve"># </w:t>
        </w:r>
        <w:r>
          <w:rPr>
            <w:rStyle w:val="Strong"/>
            <w:rFonts w:ascii="Consolas" w:hAnsi="Consolas" w:cs="Consolas"/>
            <w:color w:val="111111"/>
          </w:rPr>
          <w:t>service httpd stop</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200" w:author="Unknown"/>
          <w:rFonts w:ascii="Consolas" w:hAnsi="Consolas" w:cs="Consolas"/>
          <w:color w:val="111111"/>
        </w:rPr>
      </w:pPr>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201" w:author="Unknown"/>
          <w:rFonts w:ascii="Consolas" w:hAnsi="Consolas" w:cs="Consolas"/>
          <w:color w:val="111111"/>
        </w:rPr>
      </w:pPr>
      <w:ins w:id="202" w:author="Unknown">
        <w:r>
          <w:rPr>
            <w:rFonts w:ascii="Consolas" w:hAnsi="Consolas" w:cs="Consolas"/>
            <w:color w:val="111111"/>
          </w:rPr>
          <w:t xml:space="preserve"># </w:t>
        </w:r>
        <w:r>
          <w:rPr>
            <w:rStyle w:val="Strong"/>
            <w:rFonts w:ascii="Consolas" w:hAnsi="Consolas" w:cs="Consolas"/>
            <w:color w:val="111111"/>
          </w:rPr>
          <w:t>history | tail -3</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203" w:author="Unknown"/>
          <w:rFonts w:ascii="Consolas" w:hAnsi="Consolas" w:cs="Consolas"/>
          <w:color w:val="111111"/>
        </w:rPr>
      </w:pPr>
      <w:ins w:id="204" w:author="Unknown">
        <w:r>
          <w:rPr>
            <w:rFonts w:ascii="Consolas" w:hAnsi="Consolas" w:cs="Consolas"/>
            <w:color w:val="111111"/>
          </w:rPr>
          <w:t>79  export HISTIGNORE="pwd:ls:ls -ltr:"</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205" w:author="Unknown"/>
          <w:rFonts w:ascii="Consolas" w:hAnsi="Consolas" w:cs="Consolas"/>
          <w:color w:val="111111"/>
        </w:rPr>
      </w:pPr>
      <w:ins w:id="206" w:author="Unknown">
        <w:r>
          <w:rPr>
            <w:rFonts w:ascii="Consolas" w:hAnsi="Consolas" w:cs="Consolas"/>
            <w:color w:val="111111"/>
          </w:rPr>
          <w:t>80  service httpd stop</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207" w:author="Unknown"/>
          <w:rFonts w:ascii="Consolas" w:hAnsi="Consolas" w:cs="Consolas"/>
          <w:color w:val="111111"/>
        </w:rPr>
      </w:pPr>
      <w:ins w:id="208" w:author="Unknown">
        <w:r>
          <w:rPr>
            <w:rFonts w:ascii="Consolas" w:hAnsi="Consolas" w:cs="Consolas"/>
            <w:color w:val="111111"/>
          </w:rPr>
          <w:t>81  history</w:t>
        </w:r>
      </w:ins>
    </w:p>
    <w:p w:rsidR="007962A7" w:rsidRDefault="007962A7" w:rsidP="007962A7">
      <w:pPr>
        <w:pStyle w:val="HTMLPreformatted"/>
        <w:pBdr>
          <w:top w:val="single" w:sz="6" w:space="10" w:color="DDDDDD"/>
          <w:left w:val="single" w:sz="6" w:space="10" w:color="DDDDDD"/>
          <w:bottom w:val="single" w:sz="6" w:space="10" w:color="DDDDDD"/>
          <w:right w:val="single" w:sz="6" w:space="10" w:color="DDDDDD"/>
        </w:pBdr>
        <w:shd w:val="clear" w:color="auto" w:fill="EEEEEE"/>
        <w:spacing w:line="390" w:lineRule="atLeast"/>
        <w:rPr>
          <w:ins w:id="209" w:author="Unknown"/>
          <w:rFonts w:ascii="Consolas" w:hAnsi="Consolas" w:cs="Consolas"/>
          <w:color w:val="111111"/>
        </w:rPr>
      </w:pPr>
      <w:ins w:id="210" w:author="Unknown">
        <w:r>
          <w:rPr>
            <w:rFonts w:ascii="Consolas" w:hAnsi="Consolas" w:cs="Consolas"/>
            <w:color w:val="FF0000"/>
          </w:rPr>
          <w:t>[Note that history did not record pwd, ls and ls -ltr]</w:t>
        </w:r>
      </w:ins>
    </w:p>
    <w:p w:rsidR="007962A7" w:rsidRDefault="007962A7" w:rsidP="007962A7">
      <w:pPr>
        <w:pStyle w:val="Heading3"/>
        <w:shd w:val="clear" w:color="auto" w:fill="FFFFFF"/>
        <w:spacing w:before="440" w:after="147" w:line="293" w:lineRule="atLeast"/>
        <w:rPr>
          <w:ins w:id="211" w:author="Unknown"/>
          <w:rFonts w:ascii="Georgia" w:hAnsi="Georgia" w:cs="Times New Roman"/>
          <w:b w:val="0"/>
          <w:bCs w:val="0"/>
          <w:color w:val="111111"/>
          <w:sz w:val="31"/>
          <w:szCs w:val="31"/>
        </w:rPr>
      </w:pPr>
      <w:ins w:id="212" w:author="Unknown">
        <w:r>
          <w:rPr>
            <w:rFonts w:ascii="Georgia" w:hAnsi="Georgia"/>
            <w:b w:val="0"/>
            <w:bCs w:val="0"/>
            <w:color w:val="111111"/>
            <w:sz w:val="31"/>
            <w:szCs w:val="31"/>
          </w:rPr>
          <w:t>Recommended Reading</w:t>
        </w:r>
      </w:ins>
    </w:p>
    <w:p w:rsidR="007962A7" w:rsidRDefault="007962A7" w:rsidP="007962A7">
      <w:pPr>
        <w:pStyle w:val="NormalWeb"/>
        <w:shd w:val="clear" w:color="auto" w:fill="FFFFFF"/>
        <w:spacing w:before="0" w:beforeAutospacing="0" w:after="0" w:afterAutospacing="0" w:line="390" w:lineRule="atLeast"/>
        <w:rPr>
          <w:ins w:id="213" w:author="Unknown"/>
          <w:rFonts w:ascii="Georgia" w:hAnsi="Georgia"/>
          <w:color w:val="111111"/>
        </w:rPr>
      </w:pPr>
      <w:r>
        <w:rPr>
          <w:rFonts w:ascii="Georgia" w:hAnsi="Georgia"/>
          <w:noProof/>
          <w:color w:val="DD0000"/>
        </w:rPr>
        <w:drawing>
          <wp:inline distT="0" distB="0" distL="0" distR="0">
            <wp:extent cx="1256665" cy="1772920"/>
            <wp:effectExtent l="0" t="0" r="635" b="0"/>
            <wp:docPr id="1" name="Picture 1" descr="http://static.thegeekstuff.com/images/bash-132.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thegeekstuff.com/images/bash-132.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6665" cy="1772920"/>
                    </a:xfrm>
                    <a:prstGeom prst="rect">
                      <a:avLst/>
                    </a:prstGeom>
                    <a:noFill/>
                    <a:ln>
                      <a:noFill/>
                    </a:ln>
                  </pic:spPr>
                </pic:pic>
              </a:graphicData>
            </a:graphic>
          </wp:inline>
        </w:drawing>
      </w:r>
      <w:ins w:id="214" w:author="Unknown">
        <w:r>
          <w:rPr>
            <w:rStyle w:val="Strong"/>
            <w:rFonts w:ascii="Georgia" w:hAnsi="Georgia"/>
            <w:color w:val="111111"/>
          </w:rPr>
          <w:fldChar w:fldCharType="begin"/>
        </w:r>
        <w:r>
          <w:rPr>
            <w:rStyle w:val="Strong"/>
            <w:rFonts w:ascii="Georgia" w:hAnsi="Georgia"/>
            <w:color w:val="111111"/>
          </w:rPr>
          <w:instrText xml:space="preserve"> HYPERLINK "http://www.thegeekstuff.com/bash-101-hacks-ebook/" </w:instrText>
        </w:r>
        <w:r>
          <w:rPr>
            <w:rStyle w:val="Strong"/>
            <w:rFonts w:ascii="Georgia" w:hAnsi="Georgia"/>
            <w:color w:val="111111"/>
          </w:rPr>
          <w:fldChar w:fldCharType="separate"/>
        </w:r>
        <w:r>
          <w:rPr>
            <w:rStyle w:val="Hyperlink"/>
            <w:rFonts w:ascii="Georgia" w:hAnsi="Georgia"/>
            <w:b/>
            <w:bCs/>
            <w:color w:val="DD0000"/>
          </w:rPr>
          <w:t>Bash 101 Hacks</w:t>
        </w:r>
        <w:r>
          <w:rPr>
            <w:rStyle w:val="Strong"/>
            <w:rFonts w:ascii="Georgia" w:hAnsi="Georgia"/>
            <w:color w:val="111111"/>
          </w:rPr>
          <w:fldChar w:fldCharType="end"/>
        </w:r>
        <w:r>
          <w:rPr>
            <w:rStyle w:val="Strong"/>
            <w:rFonts w:ascii="Georgia" w:hAnsi="Georgia"/>
            <w:color w:val="111111"/>
          </w:rPr>
          <w:t>, by Ramesh Natarajan</w:t>
        </w:r>
        <w:r>
          <w:rPr>
            <w:rFonts w:ascii="Georgia" w:hAnsi="Georgia"/>
            <w:color w:val="111111"/>
          </w:rPr>
          <w:t xml:space="preserve">. I spend most of my time on Linux environment. So, naturally I’m a huge fan of Bash command line and </w:t>
        </w:r>
        <w:r>
          <w:rPr>
            <w:rFonts w:ascii="Georgia" w:hAnsi="Georgia"/>
            <w:color w:val="111111"/>
          </w:rPr>
          <w:lastRenderedPageBreak/>
          <w:t>shell scripting. 15 years back, when I was working on different flavors of *nix, I used to write lot of code on C shell and Korn shell. Later years, when I started working on Linux as system administrator, I pretty much automated every possible task using Bash shell scripting. Based on my Bash experience, I’ve written Bash 101 Hacks eBook that contains 101 practical examples on both Bash command line and shell scripting. If you’ve been thinking about mastering Bash, do yourself a favor and read this book, which will help you take control of your Bash command line and shell scripting.</w:t>
        </w:r>
      </w:ins>
    </w:p>
    <w:p w:rsidR="007962A7" w:rsidRDefault="007962A7" w:rsidP="007962A7">
      <w:pPr>
        <w:pStyle w:val="Heading3"/>
        <w:shd w:val="clear" w:color="auto" w:fill="FFFFFF"/>
        <w:spacing w:before="440" w:after="147" w:line="293" w:lineRule="atLeast"/>
        <w:rPr>
          <w:ins w:id="215" w:author="Unknown"/>
          <w:rFonts w:ascii="Georgia" w:hAnsi="Georgia"/>
          <w:b w:val="0"/>
          <w:bCs w:val="0"/>
          <w:color w:val="111111"/>
          <w:sz w:val="31"/>
          <w:szCs w:val="31"/>
        </w:rPr>
      </w:pPr>
      <w:ins w:id="216" w:author="Unknown">
        <w:r>
          <w:rPr>
            <w:rFonts w:ascii="Georgia" w:hAnsi="Georgia"/>
            <w:b w:val="0"/>
            <w:bCs w:val="0"/>
            <w:color w:val="111111"/>
            <w:sz w:val="31"/>
            <w:szCs w:val="31"/>
          </w:rPr>
          <w:t>Awesome Linux Articles</w:t>
        </w:r>
      </w:ins>
    </w:p>
    <w:p w:rsidR="007962A7" w:rsidRDefault="007962A7" w:rsidP="007962A7">
      <w:pPr>
        <w:pStyle w:val="NormalWeb"/>
        <w:shd w:val="clear" w:color="auto" w:fill="FFFFFF"/>
        <w:spacing w:before="0" w:beforeAutospacing="0" w:after="0" w:afterAutospacing="0" w:line="390" w:lineRule="atLeast"/>
        <w:rPr>
          <w:ins w:id="217" w:author="Unknown"/>
          <w:rFonts w:ascii="Georgia" w:hAnsi="Georgia"/>
          <w:color w:val="111111"/>
        </w:rPr>
      </w:pPr>
      <w:ins w:id="218" w:author="Unknown">
        <w:r>
          <w:rPr>
            <w:rFonts w:ascii="Georgia" w:hAnsi="Georgia"/>
            <w:color w:val="111111"/>
          </w:rPr>
          <w:t>Following are few awesome</w:t>
        </w:r>
        <w:r>
          <w:rPr>
            <w:rStyle w:val="apple-converted-space"/>
            <w:rFonts w:ascii="Georgia" w:hAnsi="Georgia"/>
            <w:color w:val="111111"/>
          </w:rPr>
          <w:t> </w:t>
        </w:r>
        <w:r>
          <w:rPr>
            <w:rStyle w:val="Strong"/>
            <w:rFonts w:ascii="Georgia" w:hAnsi="Georgia"/>
            <w:color w:val="111111"/>
          </w:rPr>
          <w:t>15 examples</w:t>
        </w:r>
        <w:r>
          <w:rPr>
            <w:rStyle w:val="apple-converted-space"/>
            <w:rFonts w:ascii="Georgia" w:hAnsi="Georgia"/>
            <w:color w:val="111111"/>
          </w:rPr>
          <w:t> </w:t>
        </w:r>
        <w:r>
          <w:rPr>
            <w:rFonts w:ascii="Georgia" w:hAnsi="Georgia"/>
            <w:color w:val="111111"/>
          </w:rPr>
          <w:t>articles that you might find helpful.</w:t>
        </w:r>
      </w:ins>
    </w:p>
    <w:p w:rsidR="007D172B" w:rsidRDefault="007D172B">
      <w:bookmarkStart w:id="219" w:name="_GoBack"/>
      <w:bookmarkEnd w:id="219"/>
    </w:p>
    <w:sectPr w:rsidR="007D1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6E74AF"/>
    <w:multiLevelType w:val="multilevel"/>
    <w:tmpl w:val="81B8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2A7"/>
    <w:rsid w:val="007962A7"/>
    <w:rsid w:val="007D1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62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962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2A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962A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962A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9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62A7"/>
    <w:rPr>
      <w:rFonts w:ascii="Courier New" w:eastAsia="Times New Roman" w:hAnsi="Courier New" w:cs="Courier New"/>
      <w:sz w:val="20"/>
      <w:szCs w:val="20"/>
    </w:rPr>
  </w:style>
  <w:style w:type="character" w:styleId="Strong">
    <w:name w:val="Strong"/>
    <w:basedOn w:val="DefaultParagraphFont"/>
    <w:uiPriority w:val="22"/>
    <w:qFormat/>
    <w:rsid w:val="007962A7"/>
    <w:rPr>
      <w:b/>
      <w:bCs/>
    </w:rPr>
  </w:style>
  <w:style w:type="character" w:customStyle="1" w:styleId="apple-converted-space">
    <w:name w:val="apple-converted-space"/>
    <w:basedOn w:val="DefaultParagraphFont"/>
    <w:rsid w:val="007962A7"/>
  </w:style>
  <w:style w:type="character" w:styleId="Hyperlink">
    <w:name w:val="Hyperlink"/>
    <w:basedOn w:val="DefaultParagraphFont"/>
    <w:uiPriority w:val="99"/>
    <w:semiHidden/>
    <w:unhideWhenUsed/>
    <w:rsid w:val="007962A7"/>
    <w:rPr>
      <w:color w:val="0000FF"/>
      <w:u w:val="single"/>
    </w:rPr>
  </w:style>
  <w:style w:type="paragraph" w:styleId="BalloonText">
    <w:name w:val="Balloon Text"/>
    <w:basedOn w:val="Normal"/>
    <w:link w:val="BalloonTextChar"/>
    <w:uiPriority w:val="99"/>
    <w:semiHidden/>
    <w:unhideWhenUsed/>
    <w:rsid w:val="00796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2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62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962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2A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962A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962A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9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62A7"/>
    <w:rPr>
      <w:rFonts w:ascii="Courier New" w:eastAsia="Times New Roman" w:hAnsi="Courier New" w:cs="Courier New"/>
      <w:sz w:val="20"/>
      <w:szCs w:val="20"/>
    </w:rPr>
  </w:style>
  <w:style w:type="character" w:styleId="Strong">
    <w:name w:val="Strong"/>
    <w:basedOn w:val="DefaultParagraphFont"/>
    <w:uiPriority w:val="22"/>
    <w:qFormat/>
    <w:rsid w:val="007962A7"/>
    <w:rPr>
      <w:b/>
      <w:bCs/>
    </w:rPr>
  </w:style>
  <w:style w:type="character" w:customStyle="1" w:styleId="apple-converted-space">
    <w:name w:val="apple-converted-space"/>
    <w:basedOn w:val="DefaultParagraphFont"/>
    <w:rsid w:val="007962A7"/>
  </w:style>
  <w:style w:type="character" w:styleId="Hyperlink">
    <w:name w:val="Hyperlink"/>
    <w:basedOn w:val="DefaultParagraphFont"/>
    <w:uiPriority w:val="99"/>
    <w:semiHidden/>
    <w:unhideWhenUsed/>
    <w:rsid w:val="007962A7"/>
    <w:rPr>
      <w:color w:val="0000FF"/>
      <w:u w:val="single"/>
    </w:rPr>
  </w:style>
  <w:style w:type="paragraph" w:styleId="BalloonText">
    <w:name w:val="Balloon Text"/>
    <w:basedOn w:val="Normal"/>
    <w:link w:val="BalloonTextChar"/>
    <w:uiPriority w:val="99"/>
    <w:semiHidden/>
    <w:unhideWhenUsed/>
    <w:rsid w:val="00796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2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03802">
      <w:bodyDiv w:val="1"/>
      <w:marLeft w:val="0"/>
      <w:marRight w:val="0"/>
      <w:marTop w:val="0"/>
      <w:marBottom w:val="0"/>
      <w:divBdr>
        <w:top w:val="none" w:sz="0" w:space="0" w:color="auto"/>
        <w:left w:val="none" w:sz="0" w:space="0" w:color="auto"/>
        <w:bottom w:val="none" w:sz="0" w:space="0" w:color="auto"/>
        <w:right w:val="none" w:sz="0" w:space="0" w:color="auto"/>
      </w:divBdr>
    </w:div>
    <w:div w:id="58788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geekstuff.com/bash-101-hacks-eboo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1416</Words>
  <Characters>8076</Characters>
  <Application>Microsoft Office Word</Application>
  <DocSecurity>0</DocSecurity>
  <Lines>67</Lines>
  <Paragraphs>18</Paragraphs>
  <ScaleCrop>false</ScaleCrop>
  <Company/>
  <LinksUpToDate>false</LinksUpToDate>
  <CharactersWithSpaces>9474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AungWinHtut</dc:creator>
  <cp:lastModifiedBy>AungWinHtut</cp:lastModifiedBy>
  <cp:revision>1</cp:revision>
  <dcterms:created xsi:type="dcterms:W3CDTF">2015-07-02T17:18:00Z</dcterms:created>
  <dcterms:modified xsi:type="dcterms:W3CDTF">2015-07-02T17:19:00Z</dcterms:modified>
</cp:coreProperties>
</file>