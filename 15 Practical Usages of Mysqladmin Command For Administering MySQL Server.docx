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C0" w:rsidRPr="00E46CC0" w:rsidRDefault="00E46CC0" w:rsidP="00E46CC0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E46CC0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15 Practical Usages of Mysqladmin Command For Administering MySQL Server</w:t>
      </w:r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 all the 15 mysqladmin command-line examples below, tmppassword is used as the MySQL root user password. Please change this to your MySQL root password.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1. How to change the MySQL root user password?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password 'newpassword'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 -u root -pnewpassword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Welcome to the MySQL monitor.  Commands end with ; or \g.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Your MySQL connection id is 8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Server version: 5.1.25-rc-community MySQL Community Server (GPL)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Type 'help;' or '\h' for help. Type '\c' to clear the buffer.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mysql&gt;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2. How to check whether MySQL Server is up and running?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 ping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Enter password: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mysqld is alive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3. How do I find out what version of MySQL I am running?</w:t>
      </w:r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Apart from giving the ‘Server version’, this command also displays the current status of the mysql server.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version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mysqladmin  Ver 8.42 Distrib 5.1.25-rc, for redhat-linux-gnu on i686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Copyright (C) 2000-2006 MySQL AB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This software comes with ABSOLUTELY NO WARRANTY. This is free software,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and you are welcome to modify and redistribute it under the GPL license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Server version          5.1.25-rc-community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Protocol version        10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Connection              Localhost via UNIX socket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 socket             /var/lib/mysql/mysql.sock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Uptime:                 107 days 6 hours 11 min 44 sec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Threads: 1  Questions: 231976  Slow queries: 0  Opens: 17067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Flush tables: 1  Open tables: 64  Queries per second avg: 0.25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4. What is the current status of MySQL server?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status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Uptime: 9267148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Threads: 1  Questions: 231977  Slow queries: 0  Opens: 17067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Flush tables: 1  Open tables: 64  Queries per second avg: 0.25</w:t>
      </w:r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status command displays the following information: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Uptime: Uptime of the mysql server in seconds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Threads: Total number of clients connected to the server.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Questions: Total number of queries the server has executed since the startup.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Slow queries: Total number of queries whose execution time waas more than long_query_time variable’s value.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Opens: Total number of tables opened by the server.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Flush tables: How many times the tables were flushed.</w:t>
      </w:r>
    </w:p>
    <w:p w:rsidR="00E46CC0" w:rsidRDefault="00E46CC0" w:rsidP="00E46CC0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Open tables: Total number of open tables in the database.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5. How to view all the MySQL Server status variable and it’s current value?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extended-status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+-----------------------------------+-----------+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| Variable_name                     | Value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+-----------------------------------+-----------+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Aborted_clients                   | 579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Aborted_connects                  | 8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Binlog_cache_disk_use             | 0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Binlog_cache_use                  | 0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Bytes_received                    | 41387238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Bytes_sent                        | 308401407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Com_admin_commands                | 3524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Com_assign_to_keycache            | 0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Com_alter_db                      | 0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Com_alter_db_upgrade              | 0         |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6. How to display all MySQL server system variables and the values?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 -u root -ptmppassword variables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+---------------------------------+---------------------------------+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Variable_name                   | Value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+---------------------------------+---------------------------------+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auto_increment_increment        | 1   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basedir                         | /   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big_tables                      | OFF 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binlog_format                   | MIXED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bulk_insert_buffer_size         | 8388608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character_set_client            | latin1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character_set_database          | latin1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character_set_filesystem        | binary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skip.....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time_format                     | %H:%i:%s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time_zone                       | SYSTEM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timed_mutexes                   | OFF 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tmpdir                          | /tmp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| tx_isolation                    | REPEATABLE-READ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unique_checks                   | ON  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updatable_views_with_limit      | YES 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version                         | 5.1.25-rc-community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version_comment                 | MySQL Community Server (GPL)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version_compile_machine         | i686 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version_compile_os              | redhat-linux-gnu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wait_timeout                    | 28800         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+---------------------------------+---------------------------------+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7. How to display all the running process/queries in the mysql database?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processlist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Id | User | Host      | db | Command | Time | State | Info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20 | root | localhost |    | Sleep   | 36   |       |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23 | root | localhost |    | Query   | 0    |       | show processlist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+----+------+-----------+----+---------+------+-------+------------------+</w:t>
      </w:r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You can use this command effectively to debug any performance issue and identify the query that is causing problems, by running the command automatically every 1 second as shown below.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-i 1 processlist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Id | User | Host      | db | Command | Time | State | Info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20 | root | localhost |    | Sleep   | 36   |       |    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23 | root | localhost |    | Query   | 0    |       | show processlist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Id | User | Host      | db | Command | Time | State | Info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24 | root | localhost |    | Query   | 0    |       | show processlist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+----+------+-----------+----+---------+------+-------+------------------+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lastRenderedPageBreak/>
        <w:t>8. How to create a MySQL Database?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create testdb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 -u root -ptmppassword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Welcome to the MySQL monitor.  Commands end with ; or \g.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Your MySQL connection id is 705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Server version: 5.1.25-rc-community MySQL Community Server (GPL)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Type 'help;' or '\h' for help. Type '\c' to clear the buffer.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mysql&gt; show databases;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Database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information_schema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mysql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sugarcrm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| testdb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4 rows in set (0.00 sec)</w:t>
      </w:r>
    </w:p>
    <w:p w:rsidR="00E46CC0" w:rsidRDefault="00E46CC0" w:rsidP="00E46CC0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br/>
      </w:r>
      <w:r>
        <w:rPr>
          <w:rFonts w:ascii="Georgia" w:hAnsi="Georgia"/>
          <w:color w:val="111111"/>
        </w:rPr>
        <w:br/>
      </w:r>
      <w:r>
        <w:rPr>
          <w:rStyle w:val="Strong"/>
          <w:rFonts w:ascii="Georgia" w:hAnsi="Georgia"/>
          <w:color w:val="111111"/>
        </w:rPr>
        <w:t>Note:</w:t>
      </w:r>
      <w:r>
        <w:rPr>
          <w:rStyle w:val="apple-converted-space"/>
          <w:rFonts w:ascii="Georgia" w:hAnsi="Georgia"/>
          <w:color w:val="111111"/>
        </w:rPr>
        <w:t> </w:t>
      </w:r>
      <w:r>
        <w:rPr>
          <w:rFonts w:ascii="Georgia" w:hAnsi="Georgia"/>
          <w:color w:val="111111"/>
        </w:rPr>
        <w:t>To display all tables in a database, total number of columns, row, column types, indexes etc., use the</w:t>
      </w:r>
      <w:r>
        <w:rPr>
          <w:rStyle w:val="apple-converted-space"/>
          <w:rFonts w:ascii="Georgia" w:hAnsi="Georgia"/>
          <w:color w:val="111111"/>
        </w:rPr>
        <w:t> </w:t>
      </w:r>
      <w:hyperlink r:id="rId6" w:history="1">
        <w:r>
          <w:rPr>
            <w:rStyle w:val="Hyperlink"/>
            <w:rFonts w:ascii="Georgia" w:hAnsi="Georgia"/>
            <w:color w:val="DD0000"/>
          </w:rPr>
          <w:t>mysqlshow command</w:t>
        </w:r>
      </w:hyperlink>
      <w:r>
        <w:rPr>
          <w:rStyle w:val="apple-converted-space"/>
          <w:rFonts w:ascii="Georgia" w:hAnsi="Georgia"/>
          <w:color w:val="111111"/>
        </w:rPr>
        <w:t> </w:t>
      </w:r>
      <w:r>
        <w:rPr>
          <w:rFonts w:ascii="Georgia" w:hAnsi="Georgia"/>
          <w:color w:val="111111"/>
        </w:rPr>
        <w:t>that we discussed in our previous articles.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9. How to Delete/Drop an existing MySQL database?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drop testdb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Dropping the database is potentially a very bad thing to do.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Any data stored in the database will be destroyed.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Do you really want to drop the 'testdb' database [y/N] y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Database "testdb" dropped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 -u root -ptmppassword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Welcome to the MySQL monitor.  Commands end with ; or \g.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Your MySQL connection id is 707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Server version: 5.1.25-rc-community MySQL Community Server (GPL)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Type 'help;' or '\h' for help. Type '\c' to clear the buffer.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mysql&gt; show databases;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Database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information_schema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mysql   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| sugarcrm           |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+--------------------+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3 rows in set (0.00 sec)</w:t>
      </w:r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10. How to reload/refresh the privilege or the grants tables?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 mysqladmin -u root -ptmppassword reload;</w:t>
      </w:r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Refresh command will flush all the tables and close/open log files.</w:t>
      </w: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0" w:author="Unknown"/>
          <w:rFonts w:ascii="Consolas" w:hAnsi="Consolas" w:cs="Consolas"/>
          <w:color w:val="111111"/>
        </w:rPr>
      </w:pPr>
      <w:ins w:id="1" w:author="Unknown">
        <w:r>
          <w:rPr>
            <w:rFonts w:ascii="Consolas" w:hAnsi="Consolas" w:cs="Consolas"/>
            <w:color w:val="111111"/>
          </w:rPr>
          <w:lastRenderedPageBreak/>
          <w:t># mysqladmin -u root -ptmppassword refresh</w:t>
        </w:r>
      </w:ins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ins w:id="2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3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11. What is the safe method to shutdown the MySQL server?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" w:author="Unknown"/>
          <w:rFonts w:ascii="Consolas" w:hAnsi="Consolas" w:cs="Consolas"/>
          <w:color w:val="111111"/>
        </w:rPr>
      </w:pPr>
      <w:ins w:id="5" w:author="Unknown">
        <w:r>
          <w:rPr>
            <w:rFonts w:ascii="Consolas" w:hAnsi="Consolas" w:cs="Consolas"/>
            <w:color w:val="111111"/>
          </w:rPr>
          <w:t># mysqladmin -u root -ptmppassword shutdown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" w:author="Unknown"/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" w:author="Unknown"/>
          <w:rFonts w:ascii="Consolas" w:hAnsi="Consolas" w:cs="Consolas"/>
          <w:color w:val="111111"/>
        </w:rPr>
      </w:pPr>
      <w:ins w:id="8" w:author="Unknown">
        <w:r>
          <w:rPr>
            <w:rFonts w:ascii="Consolas" w:hAnsi="Consolas" w:cs="Consolas"/>
            <w:color w:val="111111"/>
          </w:rPr>
          <w:t># mysql -u root -ptmppassword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" w:author="Unknown"/>
          <w:rFonts w:ascii="Consolas" w:hAnsi="Consolas" w:cs="Consolas"/>
          <w:color w:val="111111"/>
        </w:rPr>
      </w:pPr>
      <w:ins w:id="10" w:author="Unknown">
        <w:r>
          <w:rPr>
            <w:rFonts w:ascii="Consolas" w:hAnsi="Consolas" w:cs="Consolas"/>
            <w:color w:val="111111"/>
          </w:rPr>
          <w:t>ERROR 2002 (HY000): Can't connect to local MySQL server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" w:author="Unknown"/>
          <w:rFonts w:ascii="Consolas" w:hAnsi="Consolas" w:cs="Consolas"/>
          <w:color w:val="111111"/>
        </w:rPr>
      </w:pPr>
      <w:ins w:id="12" w:author="Unknown">
        <w:r>
          <w:rPr>
            <w:rFonts w:ascii="Consolas" w:hAnsi="Consolas" w:cs="Consolas"/>
            <w:color w:val="111111"/>
          </w:rPr>
          <w:t>through socket '/var/lib/mysql/mysql.sock'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3" w:author="Unknown"/>
          <w:rFonts w:ascii="Georgia" w:hAnsi="Georgia"/>
          <w:color w:val="111111"/>
        </w:rPr>
      </w:pPr>
      <w:ins w:id="14" w:author="Unknown">
        <w:r>
          <w:rPr>
            <w:rFonts w:ascii="Georgia" w:hAnsi="Georgia"/>
            <w:color w:val="111111"/>
          </w:rPr>
          <w:t>Note: You can also use “/etc/rc.d/init.d/mysqld stop” to shutdown the server. To start the server, execute “/etc/rc.d/init.d/mysql start”</w:t>
        </w:r>
      </w:ins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ins w:id="15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6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12. List of all mysqladmin flush commands.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7" w:author="Unknown"/>
          <w:rFonts w:ascii="Consolas" w:hAnsi="Consolas" w:cs="Consolas"/>
          <w:color w:val="111111"/>
        </w:rPr>
      </w:pPr>
      <w:ins w:id="18" w:author="Unknown">
        <w:r>
          <w:rPr>
            <w:rFonts w:ascii="Consolas" w:hAnsi="Consolas" w:cs="Consolas"/>
            <w:color w:val="111111"/>
          </w:rPr>
          <w:t># mysqladmin -u root -ptmppassword flush-hosts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9" w:author="Unknown"/>
          <w:rFonts w:ascii="Consolas" w:hAnsi="Consolas" w:cs="Consolas"/>
          <w:color w:val="111111"/>
        </w:rPr>
      </w:pPr>
      <w:ins w:id="20" w:author="Unknown">
        <w:r>
          <w:rPr>
            <w:rFonts w:ascii="Consolas" w:hAnsi="Consolas" w:cs="Consolas"/>
            <w:color w:val="111111"/>
          </w:rPr>
          <w:t># mysqladmin -u root -ptmppassword flush-logs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1" w:author="Unknown"/>
          <w:rFonts w:ascii="Consolas" w:hAnsi="Consolas" w:cs="Consolas"/>
          <w:color w:val="111111"/>
        </w:rPr>
      </w:pPr>
      <w:ins w:id="22" w:author="Unknown">
        <w:r>
          <w:rPr>
            <w:rFonts w:ascii="Consolas" w:hAnsi="Consolas" w:cs="Consolas"/>
            <w:color w:val="111111"/>
          </w:rPr>
          <w:t># mysqladmin -u root -ptmppassword flush-privileges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" w:author="Unknown"/>
          <w:rFonts w:ascii="Consolas" w:hAnsi="Consolas" w:cs="Consolas"/>
          <w:color w:val="111111"/>
        </w:rPr>
      </w:pPr>
      <w:ins w:id="24" w:author="Unknown">
        <w:r>
          <w:rPr>
            <w:rFonts w:ascii="Consolas" w:hAnsi="Consolas" w:cs="Consolas"/>
            <w:color w:val="111111"/>
          </w:rPr>
          <w:t># mysqladmin -u root -ptmppassword flush-status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" w:author="Unknown"/>
          <w:rFonts w:ascii="Consolas" w:hAnsi="Consolas" w:cs="Consolas"/>
          <w:color w:val="111111"/>
        </w:rPr>
      </w:pPr>
      <w:ins w:id="26" w:author="Unknown">
        <w:r>
          <w:rPr>
            <w:rFonts w:ascii="Consolas" w:hAnsi="Consolas" w:cs="Consolas"/>
            <w:color w:val="111111"/>
          </w:rPr>
          <w:t># mysqladmin -u root -ptmppassword flush-tables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7" w:author="Unknown"/>
          <w:rFonts w:ascii="Consolas" w:hAnsi="Consolas" w:cs="Consolas"/>
          <w:color w:val="111111"/>
        </w:rPr>
      </w:pPr>
      <w:ins w:id="28" w:author="Unknown">
        <w:r>
          <w:rPr>
            <w:rFonts w:ascii="Consolas" w:hAnsi="Consolas" w:cs="Consolas"/>
            <w:color w:val="111111"/>
          </w:rPr>
          <w:t># mysqladmin -u root -ptmppassword flush-threads</w:t>
        </w:r>
      </w:ins>
    </w:p>
    <w:p w:rsidR="00E46CC0" w:rsidRDefault="00E46CC0" w:rsidP="00E46CC0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29" w:author="Unknown"/>
          <w:rFonts w:ascii="Georgia" w:hAnsi="Georgia" w:cs="Times New Roman"/>
          <w:color w:val="111111"/>
        </w:rPr>
      </w:pPr>
      <w:ins w:id="30" w:author="Unknown">
        <w:r>
          <w:rPr>
            <w:rFonts w:ascii="Georgia" w:hAnsi="Georgia"/>
            <w:color w:val="111111"/>
          </w:rPr>
          <w:lastRenderedPageBreak/>
          <w:t>flush-hosts: Flush all information in the host cache.</w:t>
        </w:r>
      </w:ins>
    </w:p>
    <w:p w:rsidR="00E46CC0" w:rsidRDefault="00E46CC0" w:rsidP="00E46CC0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31" w:author="Unknown"/>
          <w:rFonts w:ascii="Georgia" w:hAnsi="Georgia"/>
          <w:color w:val="111111"/>
        </w:rPr>
      </w:pPr>
      <w:ins w:id="32" w:author="Unknown">
        <w:r>
          <w:rPr>
            <w:rFonts w:ascii="Georgia" w:hAnsi="Georgia"/>
            <w:color w:val="111111"/>
          </w:rPr>
          <w:t>flush-privileges: Reload the grant tables (same as reload).</w:t>
        </w:r>
      </w:ins>
    </w:p>
    <w:p w:rsidR="00E46CC0" w:rsidRDefault="00E46CC0" w:rsidP="00E46CC0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33" w:author="Unknown"/>
          <w:rFonts w:ascii="Georgia" w:hAnsi="Georgia"/>
          <w:color w:val="111111"/>
        </w:rPr>
      </w:pPr>
      <w:ins w:id="34" w:author="Unknown">
        <w:r>
          <w:rPr>
            <w:rFonts w:ascii="Georgia" w:hAnsi="Georgia"/>
            <w:color w:val="111111"/>
          </w:rPr>
          <w:t>flush-status: Clear status variables.</w:t>
        </w:r>
      </w:ins>
    </w:p>
    <w:p w:rsidR="00E46CC0" w:rsidRDefault="00E46CC0" w:rsidP="00E46CC0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ins w:id="35" w:author="Unknown"/>
          <w:rFonts w:ascii="Georgia" w:hAnsi="Georgia"/>
          <w:color w:val="111111"/>
        </w:rPr>
      </w:pPr>
      <w:ins w:id="36" w:author="Unknown">
        <w:r>
          <w:rPr>
            <w:rFonts w:ascii="Georgia" w:hAnsi="Georgia"/>
            <w:color w:val="111111"/>
          </w:rPr>
          <w:t>flush-threads: Flush the thread cache.</w:t>
        </w:r>
      </w:ins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ins w:id="37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38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13. How to kill a hanging MySQL Client Process?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39" w:author="Unknown"/>
          <w:rFonts w:ascii="Georgia" w:hAnsi="Georgia"/>
          <w:color w:val="111111"/>
        </w:rPr>
      </w:pPr>
      <w:ins w:id="40" w:author="Unknown">
        <w:r>
          <w:rPr>
            <w:rFonts w:ascii="Georgia" w:hAnsi="Georgia"/>
            <w:color w:val="111111"/>
          </w:rPr>
          <w:t>First identify the hanging MySQL client process using the processlist command.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1" w:author="Unknown"/>
          <w:rFonts w:ascii="Consolas" w:hAnsi="Consolas" w:cs="Consolas"/>
          <w:color w:val="111111"/>
        </w:rPr>
      </w:pPr>
      <w:ins w:id="42" w:author="Unknown">
        <w:r>
          <w:rPr>
            <w:rFonts w:ascii="Consolas" w:hAnsi="Consolas" w:cs="Consolas"/>
            <w:color w:val="111111"/>
          </w:rPr>
          <w:t># mysqladmin -u root -ptmppassword processlist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3" w:author="Unknown"/>
          <w:rFonts w:ascii="Consolas" w:hAnsi="Consolas" w:cs="Consolas"/>
          <w:color w:val="111111"/>
        </w:rPr>
      </w:pPr>
      <w:ins w:id="44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5" w:author="Unknown"/>
          <w:rFonts w:ascii="Consolas" w:hAnsi="Consolas" w:cs="Consolas"/>
          <w:color w:val="111111"/>
        </w:rPr>
      </w:pPr>
      <w:ins w:id="46" w:author="Unknown">
        <w:r>
          <w:rPr>
            <w:rFonts w:ascii="Consolas" w:hAnsi="Consolas" w:cs="Consolas"/>
            <w:color w:val="111111"/>
          </w:rPr>
          <w:t>| Id | User | Host      | db | Command | Time | State | Info            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7" w:author="Unknown"/>
          <w:rFonts w:ascii="Consolas" w:hAnsi="Consolas" w:cs="Consolas"/>
          <w:color w:val="111111"/>
        </w:rPr>
      </w:pPr>
      <w:ins w:id="48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9" w:author="Unknown"/>
          <w:rFonts w:ascii="Consolas" w:hAnsi="Consolas" w:cs="Consolas"/>
          <w:color w:val="111111"/>
        </w:rPr>
      </w:pPr>
      <w:ins w:id="50" w:author="Unknown">
        <w:r>
          <w:rPr>
            <w:rFonts w:ascii="Consolas" w:hAnsi="Consolas" w:cs="Consolas"/>
            <w:color w:val="111111"/>
          </w:rPr>
          <w:t>| 20 | root | localhost |    | Sleep   | 64   |       |                 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51" w:author="Unknown"/>
          <w:rFonts w:ascii="Consolas" w:hAnsi="Consolas" w:cs="Consolas"/>
          <w:color w:val="111111"/>
        </w:rPr>
      </w:pPr>
      <w:ins w:id="52" w:author="Unknown">
        <w:r>
          <w:rPr>
            <w:rFonts w:ascii="Consolas" w:hAnsi="Consolas" w:cs="Consolas"/>
            <w:color w:val="111111"/>
          </w:rPr>
          <w:t>| 24 | root | localhost |    | Query   | 0    |       | show processlist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53" w:author="Unknown"/>
          <w:rFonts w:ascii="Consolas" w:hAnsi="Consolas" w:cs="Consolas"/>
          <w:color w:val="111111"/>
        </w:rPr>
      </w:pPr>
      <w:ins w:id="54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55" w:author="Unknown"/>
          <w:rFonts w:ascii="Georgia" w:hAnsi="Georgia"/>
          <w:color w:val="111111"/>
        </w:rPr>
      </w:pPr>
      <w:ins w:id="56" w:author="Unknown">
        <w:r>
          <w:rPr>
            <w:rFonts w:ascii="Georgia" w:hAnsi="Georgia"/>
            <w:color w:val="111111"/>
          </w:rPr>
          <w:t>Now, use the kill command and pass the process_id as shown below. To kill multiple process you can pass comma separated process id’s.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57" w:author="Unknown"/>
          <w:rFonts w:ascii="Consolas" w:hAnsi="Consolas" w:cs="Consolas"/>
          <w:color w:val="111111"/>
        </w:rPr>
      </w:pPr>
      <w:ins w:id="58" w:author="Unknown">
        <w:r>
          <w:rPr>
            <w:rFonts w:ascii="Consolas" w:hAnsi="Consolas" w:cs="Consolas"/>
            <w:color w:val="111111"/>
          </w:rPr>
          <w:t># mysqladmin -u root -ptmppassword kill 20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59" w:author="Unknown"/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0" w:author="Unknown"/>
          <w:rFonts w:ascii="Consolas" w:hAnsi="Consolas" w:cs="Consolas"/>
          <w:color w:val="111111"/>
        </w:rPr>
      </w:pPr>
      <w:ins w:id="61" w:author="Unknown">
        <w:r>
          <w:rPr>
            <w:rFonts w:ascii="Consolas" w:hAnsi="Consolas" w:cs="Consolas"/>
            <w:color w:val="111111"/>
          </w:rPr>
          <w:t># mysqladmin -u root -ptmppassword processlist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2" w:author="Unknown"/>
          <w:rFonts w:ascii="Consolas" w:hAnsi="Consolas" w:cs="Consolas"/>
          <w:color w:val="111111"/>
        </w:rPr>
      </w:pPr>
      <w:ins w:id="63" w:author="Unknown">
        <w:r>
          <w:rPr>
            <w:rFonts w:ascii="Consolas" w:hAnsi="Consolas" w:cs="Consolas"/>
            <w:color w:val="111111"/>
          </w:rPr>
          <w:lastRenderedPageBreak/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4" w:author="Unknown"/>
          <w:rFonts w:ascii="Consolas" w:hAnsi="Consolas" w:cs="Consolas"/>
          <w:color w:val="111111"/>
        </w:rPr>
      </w:pPr>
      <w:ins w:id="65" w:author="Unknown">
        <w:r>
          <w:rPr>
            <w:rFonts w:ascii="Consolas" w:hAnsi="Consolas" w:cs="Consolas"/>
            <w:color w:val="111111"/>
          </w:rPr>
          <w:t>| Id | User | Host      | db | Command | Time | State | Info            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6" w:author="Unknown"/>
          <w:rFonts w:ascii="Consolas" w:hAnsi="Consolas" w:cs="Consolas"/>
          <w:color w:val="111111"/>
        </w:rPr>
      </w:pPr>
      <w:ins w:id="67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8" w:author="Unknown"/>
          <w:rFonts w:ascii="Consolas" w:hAnsi="Consolas" w:cs="Consolas"/>
          <w:color w:val="111111"/>
        </w:rPr>
      </w:pPr>
      <w:ins w:id="69" w:author="Unknown">
        <w:r>
          <w:rPr>
            <w:rFonts w:ascii="Consolas" w:hAnsi="Consolas" w:cs="Consolas"/>
            <w:color w:val="111111"/>
          </w:rPr>
          <w:t>| 26 | root | localhost |    | Query   | 0    |       | show processlist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0" w:author="Unknown"/>
          <w:rFonts w:ascii="Consolas" w:hAnsi="Consolas" w:cs="Consolas"/>
          <w:color w:val="111111"/>
        </w:rPr>
      </w:pPr>
      <w:ins w:id="71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ins w:id="72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73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14. How to start and stop MySQL replication on a slave server?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4" w:author="Unknown"/>
          <w:rFonts w:ascii="Consolas" w:hAnsi="Consolas" w:cs="Consolas"/>
          <w:color w:val="111111"/>
        </w:rPr>
      </w:pPr>
      <w:ins w:id="75" w:author="Unknown">
        <w:r>
          <w:rPr>
            <w:rFonts w:ascii="Consolas" w:hAnsi="Consolas" w:cs="Consolas"/>
            <w:color w:val="111111"/>
          </w:rPr>
          <w:t># mysqladmin  -u root -ptmppassword stop-slave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6" w:author="Unknown"/>
          <w:rFonts w:ascii="Consolas" w:hAnsi="Consolas" w:cs="Consolas"/>
          <w:color w:val="111111"/>
        </w:rPr>
      </w:pPr>
      <w:ins w:id="77" w:author="Unknown">
        <w:r>
          <w:rPr>
            <w:rFonts w:ascii="Consolas" w:hAnsi="Consolas" w:cs="Consolas"/>
            <w:color w:val="111111"/>
          </w:rPr>
          <w:t>Slave stopped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8" w:author="Unknown"/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9" w:author="Unknown"/>
          <w:rFonts w:ascii="Consolas" w:hAnsi="Consolas" w:cs="Consolas"/>
          <w:color w:val="111111"/>
        </w:rPr>
      </w:pPr>
      <w:ins w:id="80" w:author="Unknown">
        <w:r>
          <w:rPr>
            <w:rFonts w:ascii="Consolas" w:hAnsi="Consolas" w:cs="Consolas"/>
            <w:color w:val="111111"/>
          </w:rPr>
          <w:t># mysqladmin  -u root -ptmppassword start-slave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81" w:author="Unknown"/>
          <w:rFonts w:ascii="Consolas" w:hAnsi="Consolas" w:cs="Consolas"/>
          <w:color w:val="111111"/>
        </w:rPr>
      </w:pPr>
      <w:ins w:id="82" w:author="Unknown">
        <w:r>
          <w:rPr>
            <w:rFonts w:ascii="Consolas" w:hAnsi="Consolas" w:cs="Consolas"/>
            <w:color w:val="111111"/>
          </w:rPr>
          <w:t>mysqladmin: Error starting slave: The server is not configured as slave;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83" w:author="Unknown"/>
          <w:rFonts w:ascii="Consolas" w:hAnsi="Consolas" w:cs="Consolas"/>
          <w:color w:val="111111"/>
        </w:rPr>
      </w:pPr>
      <w:ins w:id="84" w:author="Unknown">
        <w:r>
          <w:rPr>
            <w:rFonts w:ascii="Consolas" w:hAnsi="Consolas" w:cs="Consolas"/>
            <w:color w:val="111111"/>
          </w:rPr>
          <w:t>fix in config file or with CHANGE MASTER TO</w:t>
        </w:r>
      </w:ins>
    </w:p>
    <w:p w:rsidR="00E46CC0" w:rsidRDefault="00E46CC0" w:rsidP="00E46CC0">
      <w:pPr>
        <w:pStyle w:val="Heading3"/>
        <w:shd w:val="clear" w:color="auto" w:fill="FFFFFF"/>
        <w:spacing w:before="440" w:after="147" w:line="293" w:lineRule="atLeast"/>
        <w:rPr>
          <w:ins w:id="85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86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15. How to combine multiple mysqladmin commands together?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87" w:author="Unknown"/>
          <w:rFonts w:ascii="Georgia" w:hAnsi="Georgia"/>
          <w:color w:val="111111"/>
        </w:rPr>
      </w:pPr>
      <w:ins w:id="88" w:author="Unknown">
        <w:r>
          <w:rPr>
            <w:rFonts w:ascii="Georgia" w:hAnsi="Georgia"/>
            <w:color w:val="111111"/>
          </w:rPr>
          <w:t>In the example below, you can combine process-list, status and version command to get all the output together as shown below.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89" w:author="Unknown"/>
          <w:rFonts w:ascii="Consolas" w:hAnsi="Consolas" w:cs="Consolas"/>
          <w:color w:val="111111"/>
        </w:rPr>
      </w:pPr>
      <w:ins w:id="90" w:author="Unknown">
        <w:r>
          <w:rPr>
            <w:rFonts w:ascii="Consolas" w:hAnsi="Consolas" w:cs="Consolas"/>
            <w:color w:val="111111"/>
          </w:rPr>
          <w:t># mysqladmin  -u root -ptmppassword process status version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1" w:author="Unknown"/>
          <w:rFonts w:ascii="Consolas" w:hAnsi="Consolas" w:cs="Consolas"/>
          <w:color w:val="111111"/>
        </w:rPr>
      </w:pPr>
      <w:ins w:id="92" w:author="Unknown">
        <w:r>
          <w:rPr>
            <w:rFonts w:ascii="Consolas" w:hAnsi="Consolas" w:cs="Consolas"/>
            <w:color w:val="111111"/>
          </w:rPr>
          <w:lastRenderedPageBreak/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3" w:author="Unknown"/>
          <w:rFonts w:ascii="Consolas" w:hAnsi="Consolas" w:cs="Consolas"/>
          <w:color w:val="111111"/>
        </w:rPr>
      </w:pPr>
      <w:ins w:id="94" w:author="Unknown">
        <w:r>
          <w:rPr>
            <w:rFonts w:ascii="Consolas" w:hAnsi="Consolas" w:cs="Consolas"/>
            <w:color w:val="111111"/>
          </w:rPr>
          <w:t>| Id | User | Host      | db | Command | Time | State | Info            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5" w:author="Unknown"/>
          <w:rFonts w:ascii="Consolas" w:hAnsi="Consolas" w:cs="Consolas"/>
          <w:color w:val="111111"/>
        </w:rPr>
      </w:pPr>
      <w:ins w:id="96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7" w:author="Unknown"/>
          <w:rFonts w:ascii="Consolas" w:hAnsi="Consolas" w:cs="Consolas"/>
          <w:color w:val="111111"/>
        </w:rPr>
      </w:pPr>
      <w:ins w:id="98" w:author="Unknown">
        <w:r>
          <w:rPr>
            <w:rFonts w:ascii="Consolas" w:hAnsi="Consolas" w:cs="Consolas"/>
            <w:color w:val="111111"/>
          </w:rPr>
          <w:t>| 43 | root | localhost |    | Query   | 0    |       | show processlist |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9" w:author="Unknown"/>
          <w:rFonts w:ascii="Consolas" w:hAnsi="Consolas" w:cs="Consolas"/>
          <w:color w:val="111111"/>
        </w:rPr>
      </w:pPr>
      <w:ins w:id="100" w:author="Unknown">
        <w:r>
          <w:rPr>
            <w:rFonts w:ascii="Consolas" w:hAnsi="Consolas" w:cs="Consolas"/>
            <w:color w:val="111111"/>
          </w:rPr>
          <w:t>+----+------+-----------+----+---------+------+-------+------------------+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1" w:author="Unknown"/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2" w:author="Unknown"/>
          <w:rFonts w:ascii="Consolas" w:hAnsi="Consolas" w:cs="Consolas"/>
          <w:color w:val="111111"/>
        </w:rPr>
      </w:pPr>
      <w:ins w:id="103" w:author="Unknown">
        <w:r>
          <w:rPr>
            <w:rFonts w:ascii="Consolas" w:hAnsi="Consolas" w:cs="Consolas"/>
            <w:color w:val="111111"/>
          </w:rPr>
          <w:t>Uptime: 3135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4" w:author="Unknown"/>
          <w:rFonts w:ascii="Consolas" w:hAnsi="Consolas" w:cs="Consolas"/>
          <w:color w:val="111111"/>
        </w:rPr>
      </w:pPr>
      <w:ins w:id="105" w:author="Unknown">
        <w:r>
          <w:rPr>
            <w:rFonts w:ascii="Consolas" w:hAnsi="Consolas" w:cs="Consolas"/>
            <w:color w:val="111111"/>
          </w:rPr>
          <w:t>Threads: 1  Questions: 80  Slow queries: 0  Opens: 15  Flush tables: 3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6" w:author="Unknown"/>
          <w:rFonts w:ascii="Consolas" w:hAnsi="Consolas" w:cs="Consolas"/>
          <w:color w:val="111111"/>
        </w:rPr>
      </w:pPr>
      <w:ins w:id="107" w:author="Unknown">
        <w:r>
          <w:rPr>
            <w:rFonts w:ascii="Consolas" w:hAnsi="Consolas" w:cs="Consolas"/>
            <w:color w:val="111111"/>
          </w:rPr>
          <w:t>Open tables: 0  Queries per second avg: 0.25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8" w:author="Unknown"/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9" w:author="Unknown"/>
          <w:rFonts w:ascii="Consolas" w:hAnsi="Consolas" w:cs="Consolas"/>
          <w:color w:val="111111"/>
        </w:rPr>
      </w:pPr>
      <w:ins w:id="110" w:author="Unknown">
        <w:r>
          <w:rPr>
            <w:rFonts w:ascii="Consolas" w:hAnsi="Consolas" w:cs="Consolas"/>
            <w:color w:val="111111"/>
          </w:rPr>
          <w:t>mysqladmin  Ver 8.42 Distrib 5.1.25-rc, for redhat-linux-gnu on i686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1" w:author="Unknown"/>
          <w:rFonts w:ascii="Consolas" w:hAnsi="Consolas" w:cs="Consolas"/>
          <w:color w:val="111111"/>
        </w:rPr>
      </w:pPr>
      <w:ins w:id="112" w:author="Unknown">
        <w:r>
          <w:rPr>
            <w:rFonts w:ascii="Consolas" w:hAnsi="Consolas" w:cs="Consolas"/>
            <w:color w:val="111111"/>
          </w:rPr>
          <w:t>Copyright (C) 2000-2006 MySQL AB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3" w:author="Unknown"/>
          <w:rFonts w:ascii="Consolas" w:hAnsi="Consolas" w:cs="Consolas"/>
          <w:color w:val="111111"/>
        </w:rPr>
      </w:pPr>
      <w:ins w:id="114" w:author="Unknown">
        <w:r>
          <w:rPr>
            <w:rFonts w:ascii="Consolas" w:hAnsi="Consolas" w:cs="Consolas"/>
            <w:color w:val="111111"/>
          </w:rPr>
          <w:t>This software comes with ABSOLUTELY NO WARRANTY. This is free software,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5" w:author="Unknown"/>
          <w:rFonts w:ascii="Consolas" w:hAnsi="Consolas" w:cs="Consolas"/>
          <w:color w:val="111111"/>
        </w:rPr>
      </w:pPr>
      <w:ins w:id="116" w:author="Unknown">
        <w:r>
          <w:rPr>
            <w:rFonts w:ascii="Consolas" w:hAnsi="Consolas" w:cs="Consolas"/>
            <w:color w:val="111111"/>
          </w:rPr>
          <w:t>and you are welcome to modify and redistribute it under the GPL license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7" w:author="Unknown"/>
          <w:rFonts w:ascii="Consolas" w:hAnsi="Consolas" w:cs="Consolas"/>
          <w:color w:val="111111"/>
        </w:rPr>
      </w:pPr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8" w:author="Unknown"/>
          <w:rFonts w:ascii="Consolas" w:hAnsi="Consolas" w:cs="Consolas"/>
          <w:color w:val="111111"/>
        </w:rPr>
      </w:pPr>
      <w:ins w:id="119" w:author="Unknown">
        <w:r>
          <w:rPr>
            <w:rFonts w:ascii="Consolas" w:hAnsi="Consolas" w:cs="Consolas"/>
            <w:color w:val="111111"/>
          </w:rPr>
          <w:t>Server version          5.1.25-rc-community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0" w:author="Unknown"/>
          <w:rFonts w:ascii="Consolas" w:hAnsi="Consolas" w:cs="Consolas"/>
          <w:color w:val="111111"/>
        </w:rPr>
      </w:pPr>
      <w:ins w:id="121" w:author="Unknown">
        <w:r>
          <w:rPr>
            <w:rFonts w:ascii="Consolas" w:hAnsi="Consolas" w:cs="Consolas"/>
            <w:color w:val="111111"/>
          </w:rPr>
          <w:lastRenderedPageBreak/>
          <w:t>Protocol version        10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2" w:author="Unknown"/>
          <w:rFonts w:ascii="Consolas" w:hAnsi="Consolas" w:cs="Consolas"/>
          <w:color w:val="111111"/>
        </w:rPr>
      </w:pPr>
      <w:ins w:id="123" w:author="Unknown">
        <w:r>
          <w:rPr>
            <w:rFonts w:ascii="Consolas" w:hAnsi="Consolas" w:cs="Consolas"/>
            <w:color w:val="111111"/>
          </w:rPr>
          <w:t>Connection              Localhost via UNIX socket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4" w:author="Unknown"/>
          <w:rFonts w:ascii="Consolas" w:hAnsi="Consolas" w:cs="Consolas"/>
          <w:color w:val="111111"/>
        </w:rPr>
      </w:pPr>
      <w:ins w:id="125" w:author="Unknown">
        <w:r>
          <w:rPr>
            <w:rFonts w:ascii="Consolas" w:hAnsi="Consolas" w:cs="Consolas"/>
            <w:color w:val="111111"/>
          </w:rPr>
          <w:t>UNIX socket             /var/lib/mysql/mysql.sock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6" w:author="Unknown"/>
          <w:rFonts w:ascii="Consolas" w:hAnsi="Consolas" w:cs="Consolas"/>
          <w:color w:val="111111"/>
        </w:rPr>
      </w:pPr>
      <w:ins w:id="127" w:author="Unknown">
        <w:r>
          <w:rPr>
            <w:rFonts w:ascii="Consolas" w:hAnsi="Consolas" w:cs="Consolas"/>
            <w:color w:val="111111"/>
          </w:rPr>
          <w:t>Uptime:                 52 min 15 sec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28" w:author="Unknown"/>
          <w:rFonts w:ascii="Georgia" w:hAnsi="Georgia"/>
          <w:color w:val="111111"/>
        </w:rPr>
      </w:pPr>
      <w:ins w:id="129" w:author="Unknown">
        <w:r>
          <w:rPr>
            <w:rFonts w:ascii="Georgia" w:hAnsi="Georgia"/>
            <w:color w:val="111111"/>
          </w:rPr>
          <w:t>You can also use the short form as shown below: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30" w:author="Unknown"/>
          <w:rFonts w:ascii="Consolas" w:hAnsi="Consolas" w:cs="Consolas"/>
          <w:color w:val="111111"/>
        </w:rPr>
      </w:pPr>
      <w:ins w:id="131" w:author="Unknown">
        <w:r>
          <w:rPr>
            <w:rFonts w:ascii="Consolas" w:hAnsi="Consolas" w:cs="Consolas"/>
            <w:color w:val="111111"/>
          </w:rPr>
          <w:t># mysqladmin  -u root -ptmppassword pro stat ver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32" w:author="Unknown"/>
          <w:rFonts w:ascii="Georgia" w:hAnsi="Georgia"/>
          <w:color w:val="111111"/>
        </w:rPr>
      </w:pPr>
      <w:ins w:id="133" w:author="Unknown">
        <w:r>
          <w:rPr>
            <w:rFonts w:ascii="Georgia" w:hAnsi="Georgia"/>
            <w:color w:val="111111"/>
          </w:rPr>
          <w:t>Use the option -h, to connect to a remote MySQL server and execute the mysqladmin commands as shown below.</w:t>
        </w:r>
      </w:ins>
    </w:p>
    <w:p w:rsidR="00E46CC0" w:rsidRDefault="00E46CC0" w:rsidP="00E46CC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34" w:author="Unknown"/>
          <w:rFonts w:ascii="Consolas" w:hAnsi="Consolas" w:cs="Consolas"/>
          <w:color w:val="111111"/>
        </w:rPr>
      </w:pPr>
      <w:ins w:id="135" w:author="Unknown">
        <w:r>
          <w:rPr>
            <w:rFonts w:ascii="Consolas" w:hAnsi="Consolas" w:cs="Consolas"/>
            <w:color w:val="111111"/>
          </w:rPr>
          <w:t># mysqladmin  -h 192.168.1.112 -u root -ptmppassword pro stat ver</w:t>
        </w:r>
      </w:ins>
    </w:p>
    <w:p w:rsidR="00E46CC0" w:rsidRDefault="00E46CC0" w:rsidP="00E46CC0">
      <w:pPr>
        <w:pStyle w:val="NormalWeb"/>
        <w:shd w:val="clear" w:color="auto" w:fill="FFFFFF"/>
        <w:spacing w:before="0" w:beforeAutospacing="0" w:after="0" w:afterAutospacing="0" w:line="390" w:lineRule="atLeast"/>
        <w:rPr>
          <w:ins w:id="136" w:author="Unknown"/>
          <w:rFonts w:ascii="Georgia" w:hAnsi="Georgia"/>
          <w:color w:val="111111"/>
        </w:rPr>
      </w:pPr>
      <w:ins w:id="137" w:author="Unknown">
        <w:r>
          <w:rPr>
            <w:rFonts w:ascii="Georgia" w:hAnsi="Georgia"/>
            <w:color w:val="111111"/>
          </w:rPr>
          <w:br/>
        </w:r>
        <w:r>
          <w:rPr>
            <w:rStyle w:val="Emphasis"/>
            <w:rFonts w:ascii="Georgia" w:hAnsi="Georgia"/>
            <w:color w:val="111111"/>
          </w:rPr>
          <w:t>If you like this article, please bookmark it on</w:t>
        </w:r>
        <w:r>
          <w:rPr>
            <w:rStyle w:val="apple-converted-space"/>
            <w:rFonts w:ascii="Georgia" w:hAnsi="Georgia"/>
            <w:i/>
            <w:iCs/>
            <w:color w:val="111111"/>
          </w:rPr>
          <w:t> </w:t>
        </w:r>
        <w:r>
          <w:rPr>
            <w:rStyle w:val="Strong"/>
            <w:rFonts w:ascii="Georgia" w:hAnsi="Georgia"/>
            <w:i/>
            <w:iCs/>
            <w:color w:val="111111"/>
          </w:rPr>
          <w:t>del.icio.us</w:t>
        </w:r>
        <w:r>
          <w:rPr>
            <w:rStyle w:val="apple-converted-space"/>
            <w:rFonts w:ascii="Georgia" w:hAnsi="Georgia"/>
            <w:i/>
            <w:iCs/>
            <w:color w:val="111111"/>
          </w:rPr>
          <w:t> </w:t>
        </w:r>
        <w:r>
          <w:rPr>
            <w:rStyle w:val="Emphasis"/>
            <w:rFonts w:ascii="Georgia" w:hAnsi="Georgia"/>
            <w:color w:val="111111"/>
          </w:rPr>
          <w:t>and</w:t>
        </w:r>
        <w:r>
          <w:rPr>
            <w:rStyle w:val="apple-converted-space"/>
            <w:rFonts w:ascii="Georgia" w:hAnsi="Georgia"/>
            <w:i/>
            <w:iCs/>
            <w:color w:val="111111"/>
          </w:rPr>
          <w:t> </w:t>
        </w:r>
        <w:r>
          <w:rPr>
            <w:rStyle w:val="Strong"/>
            <w:rFonts w:ascii="Georgia" w:hAnsi="Georgia"/>
            <w:i/>
            <w:iCs/>
            <w:color w:val="111111"/>
          </w:rPr>
          <w:t>Stumble It</w:t>
        </w:r>
      </w:ins>
    </w:p>
    <w:p w:rsidR="007D172B" w:rsidRDefault="007D172B">
      <w:bookmarkStart w:id="138" w:name="_GoBack"/>
      <w:bookmarkEnd w:id="138"/>
    </w:p>
    <w:sectPr w:rsidR="007D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09F8"/>
    <w:multiLevelType w:val="multilevel"/>
    <w:tmpl w:val="464A1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30E19"/>
    <w:multiLevelType w:val="multilevel"/>
    <w:tmpl w:val="18221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C0"/>
    <w:rsid w:val="007D172B"/>
    <w:rsid w:val="00E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4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6CC0"/>
    <w:rPr>
      <w:b/>
      <w:bCs/>
    </w:rPr>
  </w:style>
  <w:style w:type="character" w:customStyle="1" w:styleId="apple-converted-space">
    <w:name w:val="apple-converted-space"/>
    <w:basedOn w:val="DefaultParagraphFont"/>
    <w:rsid w:val="00E46CC0"/>
  </w:style>
  <w:style w:type="character" w:styleId="Hyperlink">
    <w:name w:val="Hyperlink"/>
    <w:basedOn w:val="DefaultParagraphFont"/>
    <w:uiPriority w:val="99"/>
    <w:semiHidden/>
    <w:unhideWhenUsed/>
    <w:rsid w:val="00E46C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6C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4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6CC0"/>
    <w:rPr>
      <w:b/>
      <w:bCs/>
    </w:rPr>
  </w:style>
  <w:style w:type="character" w:customStyle="1" w:styleId="apple-converted-space">
    <w:name w:val="apple-converted-space"/>
    <w:basedOn w:val="DefaultParagraphFont"/>
    <w:rsid w:val="00E46CC0"/>
  </w:style>
  <w:style w:type="character" w:styleId="Hyperlink">
    <w:name w:val="Hyperlink"/>
    <w:basedOn w:val="DefaultParagraphFont"/>
    <w:uiPriority w:val="99"/>
    <w:semiHidden/>
    <w:unhideWhenUsed/>
    <w:rsid w:val="00E46C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6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2008/08/get-quick-info-on-mysql-db-table-column-and-index-using-mysqlsho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1828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1</cp:revision>
  <dcterms:created xsi:type="dcterms:W3CDTF">2015-07-02T17:21:00Z</dcterms:created>
  <dcterms:modified xsi:type="dcterms:W3CDTF">2015-07-02T17:21:00Z</dcterms:modified>
</cp:coreProperties>
</file>