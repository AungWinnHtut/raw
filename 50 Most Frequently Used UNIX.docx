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514" w:rsidRPr="00AD2514" w:rsidRDefault="00AD2514" w:rsidP="00AD2514">
      <w:pPr>
        <w:shd w:val="clear" w:color="auto" w:fill="FFFFFF"/>
        <w:spacing w:after="0" w:line="585" w:lineRule="atLeast"/>
        <w:outlineLvl w:val="0"/>
        <w:rPr>
          <w:rFonts w:ascii="Georgia" w:eastAsia="Times New Roman" w:hAnsi="Georgia" w:cs="Times New Roman"/>
          <w:color w:val="111111"/>
          <w:kern w:val="36"/>
          <w:sz w:val="39"/>
          <w:szCs w:val="39"/>
        </w:rPr>
      </w:pPr>
      <w:r w:rsidRPr="00AD2514">
        <w:rPr>
          <w:rFonts w:ascii="Georgia" w:eastAsia="Times New Roman" w:hAnsi="Georgia" w:cs="Times New Roman"/>
          <w:color w:val="111111"/>
          <w:kern w:val="36"/>
          <w:sz w:val="39"/>
          <w:szCs w:val="39"/>
        </w:rPr>
        <w:t>50 Most Frequently Used UNIX / Linux Commands (With Examples)</w:t>
      </w:r>
    </w:p>
    <w:p w:rsidR="00AD2514" w:rsidRDefault="00AD2514" w:rsidP="00AD2514">
      <w:pPr>
        <w:pStyle w:val="NormalWeb"/>
        <w:shd w:val="clear" w:color="auto" w:fill="FFFFFF"/>
        <w:spacing w:before="0" w:beforeAutospacing="0" w:after="390" w:afterAutospacing="0" w:line="390" w:lineRule="atLeast"/>
        <w:rPr>
          <w:rFonts w:ascii="Georgia" w:hAnsi="Georgia"/>
          <w:color w:val="111111"/>
        </w:rPr>
      </w:pPr>
      <w:r>
        <w:rPr>
          <w:rFonts w:ascii="Georgia" w:hAnsi="Georgia"/>
          <w:color w:val="111111"/>
        </w:rPr>
        <w:t>This article provides practical examples for 50 most frequently used commands in Linux / UNIX.</w:t>
      </w:r>
    </w:p>
    <w:p w:rsidR="00AD2514" w:rsidRDefault="00AD2514" w:rsidP="00AD2514">
      <w:pPr>
        <w:pStyle w:val="NormalWeb"/>
        <w:shd w:val="clear" w:color="auto" w:fill="FFFFFF"/>
        <w:spacing w:before="0" w:beforeAutospacing="0" w:after="0" w:afterAutospacing="0" w:line="390" w:lineRule="atLeast"/>
        <w:rPr>
          <w:rFonts w:ascii="Georgia" w:hAnsi="Georgia"/>
          <w:color w:val="111111"/>
        </w:rPr>
      </w:pPr>
      <w:r>
        <w:rPr>
          <w:rFonts w:ascii="Georgia" w:hAnsi="Georgia"/>
          <w:color w:val="111111"/>
        </w:rPr>
        <w:t>This is not a comprehensive list by any means, but this should give you a jumpstart on some of the common Linux commands. Bookmark this article for your future reference.</w:t>
      </w:r>
      <w:r>
        <w:rPr>
          <w:rFonts w:ascii="Georgia" w:hAnsi="Georgia"/>
          <w:color w:val="111111"/>
        </w:rPr>
        <w:br/>
      </w:r>
      <w:r>
        <w:rPr>
          <w:rFonts w:ascii="Georgia" w:hAnsi="Georgia"/>
          <w:color w:val="111111"/>
        </w:rPr>
        <w:br/>
        <w:t>Did I miss any frequently used Linux commands?</w:t>
      </w:r>
      <w:r>
        <w:rPr>
          <w:rStyle w:val="apple-converted-space"/>
          <w:rFonts w:ascii="Georgia" w:eastAsiaTheme="majorEastAsia" w:hAnsi="Georgia"/>
          <w:color w:val="111111"/>
        </w:rPr>
        <w:t> </w:t>
      </w:r>
      <w:hyperlink r:id="rId6" w:anchor="respond" w:history="1">
        <w:r>
          <w:rPr>
            <w:rStyle w:val="Hyperlink"/>
            <w:rFonts w:ascii="Georgia" w:hAnsi="Georgia"/>
            <w:color w:val="DD0000"/>
          </w:rPr>
          <w:t>Leave a comment</w:t>
        </w:r>
      </w:hyperlink>
      <w:r>
        <w:rPr>
          <w:rStyle w:val="apple-converted-space"/>
          <w:rFonts w:ascii="Georgia" w:eastAsiaTheme="majorEastAsia" w:hAnsi="Georgia"/>
          <w:color w:val="111111"/>
        </w:rPr>
        <w:t> </w:t>
      </w:r>
      <w:r>
        <w:rPr>
          <w:rFonts w:ascii="Georgia" w:hAnsi="Georgia"/>
          <w:color w:val="111111"/>
        </w:rPr>
        <w:t>and let me know.</w:t>
      </w:r>
    </w:p>
    <w:p w:rsidR="00AD2514" w:rsidRDefault="00AD2514" w:rsidP="00AD2514">
      <w:pPr>
        <w:pStyle w:val="Heading3"/>
        <w:shd w:val="clear" w:color="auto" w:fill="FFFFFF"/>
        <w:spacing w:before="440" w:after="147" w:line="293" w:lineRule="atLeast"/>
        <w:rPr>
          <w:rFonts w:ascii="Georgia" w:hAnsi="Georgia"/>
          <w:b w:val="0"/>
          <w:bCs w:val="0"/>
          <w:color w:val="111111"/>
          <w:sz w:val="31"/>
          <w:szCs w:val="31"/>
        </w:rPr>
      </w:pPr>
      <w:r>
        <w:rPr>
          <w:rFonts w:ascii="Georgia" w:hAnsi="Georgia"/>
          <w:b w:val="0"/>
          <w:bCs w:val="0"/>
          <w:color w:val="111111"/>
          <w:sz w:val="31"/>
          <w:szCs w:val="31"/>
        </w:rPr>
        <w:t>1. tar command examples</w:t>
      </w:r>
    </w:p>
    <w:p w:rsidR="00AD2514" w:rsidRDefault="00AD2514" w:rsidP="00AD2514">
      <w:pPr>
        <w:pStyle w:val="NormalWeb"/>
        <w:shd w:val="clear" w:color="auto" w:fill="FFFFFF"/>
        <w:spacing w:before="0" w:beforeAutospacing="0" w:after="390" w:afterAutospacing="0" w:line="390" w:lineRule="atLeast"/>
        <w:rPr>
          <w:rFonts w:ascii="Georgia" w:hAnsi="Georgia"/>
          <w:color w:val="111111"/>
        </w:rPr>
      </w:pPr>
      <w:r>
        <w:rPr>
          <w:rFonts w:ascii="Georgia" w:hAnsi="Georgia"/>
          <w:color w:val="111111"/>
        </w:rPr>
        <w:t>Create a new tar archive.</w:t>
      </w:r>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Consolas" w:hAnsi="Consolas" w:cs="Consolas"/>
          <w:color w:val="111111"/>
        </w:rPr>
      </w:pPr>
      <w:r>
        <w:rPr>
          <w:rFonts w:ascii="Consolas" w:hAnsi="Consolas" w:cs="Consolas"/>
          <w:color w:val="111111"/>
        </w:rPr>
        <w:t>$ tar cvf archive_name.tar dirname/</w:t>
      </w:r>
    </w:p>
    <w:p w:rsidR="00AD2514" w:rsidRDefault="00AD2514" w:rsidP="00AD2514">
      <w:pPr>
        <w:pStyle w:val="NormalWeb"/>
        <w:shd w:val="clear" w:color="auto" w:fill="FFFFFF"/>
        <w:spacing w:before="0" w:beforeAutospacing="0" w:after="390" w:afterAutospacing="0" w:line="390" w:lineRule="atLeast"/>
        <w:rPr>
          <w:rFonts w:ascii="Georgia" w:hAnsi="Georgia"/>
          <w:color w:val="111111"/>
        </w:rPr>
      </w:pPr>
      <w:r>
        <w:rPr>
          <w:rFonts w:ascii="Georgia" w:hAnsi="Georgia"/>
          <w:color w:val="111111"/>
        </w:rPr>
        <w:t>Extract from an existing tar archive.</w:t>
      </w:r>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Consolas" w:hAnsi="Consolas" w:cs="Consolas"/>
          <w:color w:val="111111"/>
        </w:rPr>
      </w:pPr>
      <w:r>
        <w:rPr>
          <w:rFonts w:ascii="Consolas" w:hAnsi="Consolas" w:cs="Consolas"/>
          <w:color w:val="111111"/>
        </w:rPr>
        <w:t>$ tar xvf archive_name.tar</w:t>
      </w:r>
    </w:p>
    <w:p w:rsidR="00AD2514" w:rsidRDefault="00AD2514" w:rsidP="00AD2514">
      <w:pPr>
        <w:pStyle w:val="NormalWeb"/>
        <w:shd w:val="clear" w:color="auto" w:fill="FFFFFF"/>
        <w:spacing w:before="0" w:beforeAutospacing="0" w:after="390" w:afterAutospacing="0" w:line="390" w:lineRule="atLeast"/>
        <w:rPr>
          <w:rFonts w:ascii="Georgia" w:hAnsi="Georgia"/>
          <w:color w:val="111111"/>
        </w:rPr>
      </w:pPr>
      <w:r>
        <w:rPr>
          <w:rFonts w:ascii="Georgia" w:hAnsi="Georgia"/>
          <w:color w:val="111111"/>
        </w:rPr>
        <w:t>View an existing tar archive.</w:t>
      </w:r>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Consolas" w:hAnsi="Consolas" w:cs="Consolas"/>
          <w:color w:val="111111"/>
        </w:rPr>
      </w:pPr>
      <w:r>
        <w:rPr>
          <w:rFonts w:ascii="Consolas" w:hAnsi="Consolas" w:cs="Consolas"/>
          <w:color w:val="111111"/>
        </w:rPr>
        <w:t>$ tar tvf archive_name.tar</w:t>
      </w:r>
    </w:p>
    <w:p w:rsidR="00AD2514" w:rsidRDefault="00AD2514" w:rsidP="00AD2514">
      <w:pPr>
        <w:pStyle w:val="NormalWeb"/>
        <w:shd w:val="clear" w:color="auto" w:fill="FFFFFF"/>
        <w:spacing w:before="0" w:beforeAutospacing="0" w:after="0" w:afterAutospacing="0" w:line="390" w:lineRule="atLeast"/>
        <w:rPr>
          <w:rFonts w:ascii="Georgia" w:hAnsi="Georgia"/>
          <w:color w:val="111111"/>
        </w:rPr>
      </w:pPr>
      <w:r>
        <w:rPr>
          <w:rFonts w:ascii="Georgia" w:hAnsi="Georgia"/>
          <w:color w:val="111111"/>
        </w:rPr>
        <w:t>More tar examples:</w:t>
      </w:r>
      <w:r>
        <w:rPr>
          <w:rStyle w:val="apple-converted-space"/>
          <w:rFonts w:ascii="Georgia" w:eastAsiaTheme="majorEastAsia" w:hAnsi="Georgia"/>
          <w:color w:val="111111"/>
        </w:rPr>
        <w:t> </w:t>
      </w:r>
      <w:hyperlink r:id="rId7" w:history="1">
        <w:r>
          <w:rPr>
            <w:rStyle w:val="Hyperlink"/>
            <w:rFonts w:ascii="Georgia" w:hAnsi="Georgia"/>
            <w:color w:val="DD0000"/>
          </w:rPr>
          <w:t>The Ultimate Tar Command Tutorial with 10 Practical Examples</w:t>
        </w:r>
      </w:hyperlink>
    </w:p>
    <w:p w:rsidR="00AD2514" w:rsidRDefault="00AD2514" w:rsidP="00AD2514">
      <w:pPr>
        <w:pStyle w:val="Heading3"/>
        <w:shd w:val="clear" w:color="auto" w:fill="FFFFFF"/>
        <w:spacing w:before="440" w:after="147" w:line="293" w:lineRule="atLeast"/>
        <w:rPr>
          <w:rFonts w:ascii="Georgia" w:hAnsi="Georgia"/>
          <w:b w:val="0"/>
          <w:bCs w:val="0"/>
          <w:color w:val="111111"/>
          <w:sz w:val="31"/>
          <w:szCs w:val="31"/>
        </w:rPr>
      </w:pPr>
      <w:r>
        <w:rPr>
          <w:rFonts w:ascii="Georgia" w:hAnsi="Georgia"/>
          <w:b w:val="0"/>
          <w:bCs w:val="0"/>
          <w:color w:val="111111"/>
          <w:sz w:val="31"/>
          <w:szCs w:val="31"/>
        </w:rPr>
        <w:t>2. grep command examples</w:t>
      </w:r>
    </w:p>
    <w:p w:rsidR="00AD2514" w:rsidRDefault="00AD2514" w:rsidP="00AD2514">
      <w:pPr>
        <w:pStyle w:val="NormalWeb"/>
        <w:shd w:val="clear" w:color="auto" w:fill="FFFFFF"/>
        <w:spacing w:before="0" w:beforeAutospacing="0" w:after="390" w:afterAutospacing="0" w:line="390" w:lineRule="atLeast"/>
        <w:rPr>
          <w:rFonts w:ascii="Georgia" w:hAnsi="Georgia"/>
          <w:color w:val="111111"/>
        </w:rPr>
      </w:pPr>
      <w:r>
        <w:rPr>
          <w:rFonts w:ascii="Georgia" w:hAnsi="Georgia"/>
          <w:color w:val="111111"/>
        </w:rPr>
        <w:t>Search for a given string in a file (case in-sensitive search).</w:t>
      </w:r>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0" w:author="Unknown"/>
          <w:rFonts w:ascii="Consolas" w:hAnsi="Consolas" w:cs="Consolas"/>
          <w:color w:val="111111"/>
        </w:rPr>
      </w:pPr>
      <w:ins w:id="1" w:author="Unknown">
        <w:r>
          <w:rPr>
            <w:rFonts w:ascii="Consolas" w:hAnsi="Consolas" w:cs="Consolas"/>
            <w:color w:val="111111"/>
          </w:rPr>
          <w:lastRenderedPageBreak/>
          <w:t>$ grep -i "the" demo_file</w:t>
        </w:r>
      </w:ins>
    </w:p>
    <w:p w:rsidR="00AD2514" w:rsidRDefault="00AD2514" w:rsidP="00AD2514">
      <w:pPr>
        <w:pStyle w:val="NormalWeb"/>
        <w:shd w:val="clear" w:color="auto" w:fill="FFFFFF"/>
        <w:spacing w:before="0" w:beforeAutospacing="0" w:after="390" w:afterAutospacing="0" w:line="390" w:lineRule="atLeast"/>
        <w:rPr>
          <w:ins w:id="2" w:author="Unknown"/>
          <w:rFonts w:ascii="Georgia" w:hAnsi="Georgia"/>
          <w:color w:val="111111"/>
        </w:rPr>
      </w:pPr>
      <w:ins w:id="3" w:author="Unknown">
        <w:r>
          <w:rPr>
            <w:rFonts w:ascii="Georgia" w:hAnsi="Georgia"/>
            <w:color w:val="111111"/>
          </w:rPr>
          <w:t>Print the matched line, along with the 3 lines after it.</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4" w:author="Unknown"/>
          <w:rFonts w:ascii="Consolas" w:hAnsi="Consolas" w:cs="Consolas"/>
          <w:color w:val="111111"/>
        </w:rPr>
      </w:pPr>
      <w:ins w:id="5" w:author="Unknown">
        <w:r>
          <w:rPr>
            <w:rFonts w:ascii="Consolas" w:hAnsi="Consolas" w:cs="Consolas"/>
            <w:color w:val="111111"/>
          </w:rPr>
          <w:t>$ grep -A 3 -i "example" demo_text</w:t>
        </w:r>
      </w:ins>
    </w:p>
    <w:p w:rsidR="00AD2514" w:rsidRDefault="00AD2514" w:rsidP="00AD2514">
      <w:pPr>
        <w:pStyle w:val="NormalWeb"/>
        <w:shd w:val="clear" w:color="auto" w:fill="FFFFFF"/>
        <w:spacing w:before="0" w:beforeAutospacing="0" w:after="390" w:afterAutospacing="0" w:line="390" w:lineRule="atLeast"/>
        <w:rPr>
          <w:ins w:id="6" w:author="Unknown"/>
          <w:rFonts w:ascii="Georgia" w:hAnsi="Georgia"/>
          <w:color w:val="111111"/>
        </w:rPr>
      </w:pPr>
      <w:ins w:id="7" w:author="Unknown">
        <w:r>
          <w:rPr>
            <w:rFonts w:ascii="Georgia" w:hAnsi="Georgia"/>
            <w:color w:val="111111"/>
          </w:rPr>
          <w:t>Search for a given string in all files recursively</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8" w:author="Unknown"/>
          <w:rFonts w:ascii="Consolas" w:hAnsi="Consolas" w:cs="Consolas"/>
          <w:color w:val="111111"/>
        </w:rPr>
      </w:pPr>
      <w:ins w:id="9" w:author="Unknown">
        <w:r>
          <w:rPr>
            <w:rFonts w:ascii="Consolas" w:hAnsi="Consolas" w:cs="Consolas"/>
            <w:color w:val="111111"/>
          </w:rPr>
          <w:t>$ grep -r "ramesh" *</w:t>
        </w:r>
      </w:ins>
    </w:p>
    <w:p w:rsidR="00AD2514" w:rsidRDefault="00AD2514" w:rsidP="00AD2514">
      <w:pPr>
        <w:pStyle w:val="NormalWeb"/>
        <w:shd w:val="clear" w:color="auto" w:fill="FFFFFF"/>
        <w:spacing w:before="0" w:beforeAutospacing="0" w:after="0" w:afterAutospacing="0" w:line="390" w:lineRule="atLeast"/>
        <w:rPr>
          <w:ins w:id="10" w:author="Unknown"/>
          <w:rFonts w:ascii="Georgia" w:hAnsi="Georgia"/>
          <w:color w:val="111111"/>
        </w:rPr>
      </w:pPr>
      <w:ins w:id="11" w:author="Unknown">
        <w:r>
          <w:rPr>
            <w:rFonts w:ascii="Georgia" w:hAnsi="Georgia"/>
            <w:color w:val="111111"/>
          </w:rPr>
          <w:t>More grep examples:</w:t>
        </w:r>
        <w:r>
          <w:rPr>
            <w:rStyle w:val="apple-converted-space"/>
            <w:rFonts w:ascii="Georgia" w:eastAsiaTheme="majorEastAsia" w:hAnsi="Georgia"/>
            <w:color w:val="111111"/>
          </w:rPr>
          <w:t> </w:t>
        </w:r>
        <w:r>
          <w:rPr>
            <w:rFonts w:ascii="Georgia" w:hAnsi="Georgia"/>
            <w:color w:val="111111"/>
          </w:rPr>
          <w:fldChar w:fldCharType="begin"/>
        </w:r>
        <w:r>
          <w:rPr>
            <w:rFonts w:ascii="Georgia" w:hAnsi="Georgia"/>
            <w:color w:val="111111"/>
          </w:rPr>
          <w:instrText xml:space="preserve"> HYPERLINK "http://www.thegeekstuff.com/2009/03/15-practical-unix-grep-command-examples/" </w:instrText>
        </w:r>
        <w:r>
          <w:rPr>
            <w:rFonts w:ascii="Georgia" w:hAnsi="Georgia"/>
            <w:color w:val="111111"/>
          </w:rPr>
          <w:fldChar w:fldCharType="separate"/>
        </w:r>
        <w:r>
          <w:rPr>
            <w:rStyle w:val="Hyperlink"/>
            <w:rFonts w:ascii="Georgia" w:hAnsi="Georgia"/>
            <w:color w:val="DD0000"/>
          </w:rPr>
          <w:t>Get a Grip on the Grep! – 15 Practical Grep Command Examples</w:t>
        </w:r>
        <w:r>
          <w:rPr>
            <w:rFonts w:ascii="Georgia" w:hAnsi="Georgia"/>
            <w:color w:val="111111"/>
          </w:rPr>
          <w:fldChar w:fldCharType="end"/>
        </w:r>
      </w:ins>
    </w:p>
    <w:p w:rsidR="00AD2514" w:rsidRDefault="00AD2514" w:rsidP="00AD2514">
      <w:pPr>
        <w:pStyle w:val="Heading3"/>
        <w:shd w:val="clear" w:color="auto" w:fill="FFFFFF"/>
        <w:spacing w:before="440" w:after="147" w:line="293" w:lineRule="atLeast"/>
        <w:rPr>
          <w:ins w:id="12" w:author="Unknown"/>
          <w:rFonts w:ascii="Georgia" w:hAnsi="Georgia"/>
          <w:b w:val="0"/>
          <w:bCs w:val="0"/>
          <w:color w:val="111111"/>
          <w:sz w:val="31"/>
          <w:szCs w:val="31"/>
        </w:rPr>
      </w:pPr>
      <w:ins w:id="13" w:author="Unknown">
        <w:r>
          <w:rPr>
            <w:rFonts w:ascii="Georgia" w:hAnsi="Georgia"/>
            <w:b w:val="0"/>
            <w:bCs w:val="0"/>
            <w:color w:val="111111"/>
            <w:sz w:val="31"/>
            <w:szCs w:val="31"/>
          </w:rPr>
          <w:t>3. find command examples</w:t>
        </w:r>
      </w:ins>
    </w:p>
    <w:p w:rsidR="00AD2514" w:rsidRDefault="00AD2514" w:rsidP="00AD2514">
      <w:pPr>
        <w:pStyle w:val="NormalWeb"/>
        <w:shd w:val="clear" w:color="auto" w:fill="FFFFFF"/>
        <w:spacing w:before="0" w:beforeAutospacing="0" w:after="390" w:afterAutospacing="0" w:line="390" w:lineRule="atLeast"/>
        <w:rPr>
          <w:ins w:id="14" w:author="Unknown"/>
          <w:rFonts w:ascii="Georgia" w:hAnsi="Georgia"/>
          <w:color w:val="111111"/>
        </w:rPr>
      </w:pPr>
      <w:ins w:id="15" w:author="Unknown">
        <w:r>
          <w:rPr>
            <w:rFonts w:ascii="Georgia" w:hAnsi="Georgia"/>
            <w:color w:val="111111"/>
          </w:rPr>
          <w:t>Find files using file-name ( case in-sensitve find)</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6" w:author="Unknown"/>
          <w:rFonts w:ascii="Consolas" w:hAnsi="Consolas" w:cs="Consolas"/>
          <w:color w:val="111111"/>
        </w:rPr>
      </w:pPr>
      <w:ins w:id="17" w:author="Unknown">
        <w:r>
          <w:rPr>
            <w:rFonts w:ascii="Consolas" w:hAnsi="Consolas" w:cs="Consolas"/>
            <w:color w:val="111111"/>
          </w:rPr>
          <w:t># find -iname "MyCProgram.c"</w:t>
        </w:r>
      </w:ins>
    </w:p>
    <w:p w:rsidR="00AD2514" w:rsidRDefault="00AD2514" w:rsidP="00AD2514">
      <w:pPr>
        <w:pStyle w:val="NormalWeb"/>
        <w:shd w:val="clear" w:color="auto" w:fill="FFFFFF"/>
        <w:spacing w:before="0" w:beforeAutospacing="0" w:after="390" w:afterAutospacing="0" w:line="390" w:lineRule="atLeast"/>
        <w:rPr>
          <w:ins w:id="18" w:author="Unknown"/>
          <w:rFonts w:ascii="Georgia" w:hAnsi="Georgia"/>
          <w:color w:val="111111"/>
        </w:rPr>
      </w:pPr>
      <w:ins w:id="19" w:author="Unknown">
        <w:r>
          <w:rPr>
            <w:rFonts w:ascii="Georgia" w:hAnsi="Georgia"/>
            <w:color w:val="111111"/>
          </w:rPr>
          <w:t>Execute commands on files found by the find command</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0" w:author="Unknown"/>
          <w:rFonts w:ascii="Consolas" w:hAnsi="Consolas" w:cs="Consolas"/>
          <w:color w:val="111111"/>
        </w:rPr>
      </w:pPr>
      <w:ins w:id="21" w:author="Unknown">
        <w:r>
          <w:rPr>
            <w:rFonts w:ascii="Consolas" w:hAnsi="Consolas" w:cs="Consolas"/>
            <w:color w:val="111111"/>
          </w:rPr>
          <w:t>$ find -iname "MyCProgram.c" -exec md5sum {} \;</w:t>
        </w:r>
      </w:ins>
    </w:p>
    <w:p w:rsidR="00AD2514" w:rsidRDefault="00AD2514" w:rsidP="00AD2514">
      <w:pPr>
        <w:pStyle w:val="NormalWeb"/>
        <w:shd w:val="clear" w:color="auto" w:fill="FFFFFF"/>
        <w:spacing w:before="0" w:beforeAutospacing="0" w:after="390" w:afterAutospacing="0" w:line="390" w:lineRule="atLeast"/>
        <w:rPr>
          <w:ins w:id="22" w:author="Unknown"/>
          <w:rFonts w:ascii="Georgia" w:hAnsi="Georgia"/>
          <w:color w:val="111111"/>
        </w:rPr>
      </w:pPr>
      <w:ins w:id="23" w:author="Unknown">
        <w:r>
          <w:rPr>
            <w:rFonts w:ascii="Georgia" w:hAnsi="Georgia"/>
            <w:color w:val="111111"/>
          </w:rPr>
          <w:t>Find all empty files in home directory</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4" w:author="Unknown"/>
          <w:rFonts w:ascii="Consolas" w:hAnsi="Consolas" w:cs="Consolas"/>
          <w:color w:val="111111"/>
        </w:rPr>
      </w:pPr>
      <w:ins w:id="25" w:author="Unknown">
        <w:r>
          <w:rPr>
            <w:rFonts w:ascii="Consolas" w:hAnsi="Consolas" w:cs="Consolas"/>
            <w:color w:val="111111"/>
          </w:rPr>
          <w:t># find ~ -empty</w:t>
        </w:r>
      </w:ins>
    </w:p>
    <w:p w:rsidR="00AD2514" w:rsidRDefault="00AD2514" w:rsidP="00AD2514">
      <w:pPr>
        <w:pStyle w:val="NormalWeb"/>
        <w:shd w:val="clear" w:color="auto" w:fill="FFFFFF"/>
        <w:spacing w:before="0" w:beforeAutospacing="0" w:after="0" w:afterAutospacing="0" w:line="390" w:lineRule="atLeast"/>
        <w:rPr>
          <w:ins w:id="26" w:author="Unknown"/>
          <w:rFonts w:ascii="Georgia" w:hAnsi="Georgia"/>
          <w:color w:val="111111"/>
        </w:rPr>
      </w:pPr>
      <w:ins w:id="27" w:author="Unknown">
        <w:r>
          <w:rPr>
            <w:rFonts w:ascii="Georgia" w:hAnsi="Georgia"/>
            <w:color w:val="111111"/>
          </w:rPr>
          <w:t>More find examples:</w:t>
        </w:r>
        <w:r>
          <w:rPr>
            <w:rStyle w:val="apple-converted-space"/>
            <w:rFonts w:ascii="Georgia" w:eastAsiaTheme="majorEastAsia" w:hAnsi="Georgia"/>
            <w:color w:val="111111"/>
          </w:rPr>
          <w:t> </w:t>
        </w:r>
        <w:r>
          <w:rPr>
            <w:rFonts w:ascii="Georgia" w:hAnsi="Georgia"/>
            <w:color w:val="111111"/>
          </w:rPr>
          <w:fldChar w:fldCharType="begin"/>
        </w:r>
        <w:r>
          <w:rPr>
            <w:rFonts w:ascii="Georgia" w:hAnsi="Georgia"/>
            <w:color w:val="111111"/>
          </w:rPr>
          <w:instrText xml:space="preserve"> HYPERLINK "http://www.thegeekstuff.com/2009/03/15-practical-linux-find-command-examples/" </w:instrText>
        </w:r>
        <w:r>
          <w:rPr>
            <w:rFonts w:ascii="Georgia" w:hAnsi="Georgia"/>
            <w:color w:val="111111"/>
          </w:rPr>
          <w:fldChar w:fldCharType="separate"/>
        </w:r>
        <w:r>
          <w:rPr>
            <w:rStyle w:val="Hyperlink"/>
            <w:rFonts w:ascii="Georgia" w:hAnsi="Georgia"/>
            <w:color w:val="DD0000"/>
          </w:rPr>
          <w:t>Mommy, I found it! — 15 Practical Linux Find Command Examples</w:t>
        </w:r>
        <w:r>
          <w:rPr>
            <w:rFonts w:ascii="Georgia" w:hAnsi="Georgia"/>
            <w:color w:val="111111"/>
          </w:rPr>
          <w:fldChar w:fldCharType="end"/>
        </w:r>
      </w:ins>
    </w:p>
    <w:p w:rsidR="00AD2514" w:rsidRDefault="00AD2514" w:rsidP="00AD2514">
      <w:pPr>
        <w:pStyle w:val="Heading3"/>
        <w:shd w:val="clear" w:color="auto" w:fill="FFFFFF"/>
        <w:spacing w:before="440" w:after="147" w:line="293" w:lineRule="atLeast"/>
        <w:rPr>
          <w:ins w:id="28" w:author="Unknown"/>
          <w:rFonts w:ascii="Georgia" w:hAnsi="Georgia"/>
          <w:b w:val="0"/>
          <w:bCs w:val="0"/>
          <w:color w:val="111111"/>
          <w:sz w:val="31"/>
          <w:szCs w:val="31"/>
        </w:rPr>
      </w:pPr>
      <w:ins w:id="29" w:author="Unknown">
        <w:r>
          <w:rPr>
            <w:rFonts w:ascii="Georgia" w:hAnsi="Georgia"/>
            <w:b w:val="0"/>
            <w:bCs w:val="0"/>
            <w:color w:val="111111"/>
            <w:sz w:val="31"/>
            <w:szCs w:val="31"/>
          </w:rPr>
          <w:lastRenderedPageBreak/>
          <w:t>4. ssh command examples</w:t>
        </w:r>
      </w:ins>
    </w:p>
    <w:p w:rsidR="00AD2514" w:rsidRDefault="00AD2514" w:rsidP="00AD2514">
      <w:pPr>
        <w:pStyle w:val="NormalWeb"/>
        <w:shd w:val="clear" w:color="auto" w:fill="FFFFFF"/>
        <w:spacing w:before="0" w:beforeAutospacing="0" w:after="390" w:afterAutospacing="0" w:line="390" w:lineRule="atLeast"/>
        <w:rPr>
          <w:ins w:id="30" w:author="Unknown"/>
          <w:rFonts w:ascii="Georgia" w:hAnsi="Georgia"/>
          <w:color w:val="111111"/>
        </w:rPr>
      </w:pPr>
      <w:ins w:id="31" w:author="Unknown">
        <w:r>
          <w:rPr>
            <w:rFonts w:ascii="Georgia" w:hAnsi="Georgia"/>
            <w:color w:val="111111"/>
          </w:rPr>
          <w:t>Login to remote host</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32" w:author="Unknown"/>
          <w:rFonts w:ascii="Consolas" w:hAnsi="Consolas" w:cs="Consolas"/>
          <w:color w:val="111111"/>
        </w:rPr>
      </w:pPr>
      <w:ins w:id="33" w:author="Unknown">
        <w:r>
          <w:rPr>
            <w:rFonts w:ascii="Consolas" w:hAnsi="Consolas" w:cs="Consolas"/>
            <w:color w:val="111111"/>
          </w:rPr>
          <w:t>ssh -l jsmith remotehost.example.com</w:t>
        </w:r>
      </w:ins>
    </w:p>
    <w:p w:rsidR="00AD2514" w:rsidRDefault="00AD2514" w:rsidP="00AD2514">
      <w:pPr>
        <w:pStyle w:val="NormalWeb"/>
        <w:shd w:val="clear" w:color="auto" w:fill="FFFFFF"/>
        <w:spacing w:before="0" w:beforeAutospacing="0" w:after="390" w:afterAutospacing="0" w:line="390" w:lineRule="atLeast"/>
        <w:rPr>
          <w:ins w:id="34" w:author="Unknown"/>
          <w:rFonts w:ascii="Georgia" w:hAnsi="Georgia"/>
          <w:color w:val="111111"/>
        </w:rPr>
      </w:pPr>
      <w:ins w:id="35" w:author="Unknown">
        <w:r>
          <w:rPr>
            <w:rFonts w:ascii="Georgia" w:hAnsi="Georgia"/>
            <w:color w:val="111111"/>
          </w:rPr>
          <w:t>Debug ssh client</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36" w:author="Unknown"/>
          <w:rFonts w:ascii="Consolas" w:hAnsi="Consolas" w:cs="Consolas"/>
          <w:color w:val="111111"/>
        </w:rPr>
      </w:pPr>
      <w:ins w:id="37" w:author="Unknown">
        <w:r>
          <w:rPr>
            <w:rFonts w:ascii="Consolas" w:hAnsi="Consolas" w:cs="Consolas"/>
            <w:color w:val="111111"/>
          </w:rPr>
          <w:t>ssh -v -l jsmith remotehost.example.com</w:t>
        </w:r>
      </w:ins>
    </w:p>
    <w:p w:rsidR="00AD2514" w:rsidRDefault="00AD2514" w:rsidP="00AD2514">
      <w:pPr>
        <w:pStyle w:val="NormalWeb"/>
        <w:shd w:val="clear" w:color="auto" w:fill="FFFFFF"/>
        <w:spacing w:before="0" w:beforeAutospacing="0" w:after="390" w:afterAutospacing="0" w:line="390" w:lineRule="atLeast"/>
        <w:rPr>
          <w:ins w:id="38" w:author="Unknown"/>
          <w:rFonts w:ascii="Georgia" w:hAnsi="Georgia"/>
          <w:color w:val="111111"/>
        </w:rPr>
      </w:pPr>
      <w:ins w:id="39" w:author="Unknown">
        <w:r>
          <w:rPr>
            <w:rFonts w:ascii="Georgia" w:hAnsi="Georgia"/>
            <w:color w:val="111111"/>
          </w:rPr>
          <w:t>Display ssh client version</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40" w:author="Unknown"/>
          <w:rFonts w:ascii="Consolas" w:hAnsi="Consolas" w:cs="Consolas"/>
          <w:color w:val="111111"/>
        </w:rPr>
      </w:pPr>
      <w:ins w:id="41" w:author="Unknown">
        <w:r>
          <w:rPr>
            <w:rFonts w:ascii="Consolas" w:hAnsi="Consolas" w:cs="Consolas"/>
            <w:color w:val="111111"/>
          </w:rPr>
          <w:t>$ ssh -V</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42" w:author="Unknown"/>
          <w:rFonts w:ascii="Consolas" w:hAnsi="Consolas" w:cs="Consolas"/>
          <w:color w:val="111111"/>
        </w:rPr>
      </w:pPr>
      <w:ins w:id="43" w:author="Unknown">
        <w:r>
          <w:rPr>
            <w:rFonts w:ascii="Consolas" w:hAnsi="Consolas" w:cs="Consolas"/>
            <w:color w:val="111111"/>
          </w:rPr>
          <w:t>OpenSSH_3.9p1, OpenSSL 0.9.7a Feb 19 2003</w:t>
        </w:r>
      </w:ins>
    </w:p>
    <w:p w:rsidR="00AD2514" w:rsidRDefault="00AD2514" w:rsidP="00AD2514">
      <w:pPr>
        <w:pStyle w:val="NormalWeb"/>
        <w:shd w:val="clear" w:color="auto" w:fill="FFFFFF"/>
        <w:spacing w:before="0" w:beforeAutospacing="0" w:after="0" w:afterAutospacing="0" w:line="390" w:lineRule="atLeast"/>
        <w:rPr>
          <w:ins w:id="44" w:author="Unknown"/>
          <w:rFonts w:ascii="Georgia" w:hAnsi="Georgia"/>
          <w:color w:val="111111"/>
        </w:rPr>
      </w:pPr>
      <w:ins w:id="45" w:author="Unknown">
        <w:r>
          <w:rPr>
            <w:rFonts w:ascii="Georgia" w:hAnsi="Georgia"/>
            <w:color w:val="111111"/>
          </w:rPr>
          <w:t>More ssh examples:</w:t>
        </w:r>
        <w:r>
          <w:rPr>
            <w:rStyle w:val="apple-converted-space"/>
            <w:rFonts w:ascii="Georgia" w:eastAsiaTheme="majorEastAsia" w:hAnsi="Georgia"/>
            <w:color w:val="111111"/>
          </w:rPr>
          <w:t> </w:t>
        </w:r>
        <w:r>
          <w:rPr>
            <w:rFonts w:ascii="Georgia" w:hAnsi="Georgia"/>
            <w:color w:val="111111"/>
          </w:rPr>
          <w:fldChar w:fldCharType="begin"/>
        </w:r>
        <w:r>
          <w:rPr>
            <w:rFonts w:ascii="Georgia" w:hAnsi="Georgia"/>
            <w:color w:val="111111"/>
          </w:rPr>
          <w:instrText xml:space="preserve"> HYPERLINK "http://www.thegeekstuff.com/2008/05/5-basic-linux-ssh-client-commands/" </w:instrText>
        </w:r>
        <w:r>
          <w:rPr>
            <w:rFonts w:ascii="Georgia" w:hAnsi="Georgia"/>
            <w:color w:val="111111"/>
          </w:rPr>
          <w:fldChar w:fldCharType="separate"/>
        </w:r>
        <w:r>
          <w:rPr>
            <w:rStyle w:val="Hyperlink"/>
            <w:rFonts w:ascii="Georgia" w:hAnsi="Georgia"/>
            <w:color w:val="DD0000"/>
          </w:rPr>
          <w:t>5 Basic Linux SSH Client Commands</w:t>
        </w:r>
        <w:r>
          <w:rPr>
            <w:rFonts w:ascii="Georgia" w:hAnsi="Georgia"/>
            <w:color w:val="111111"/>
          </w:rPr>
          <w:fldChar w:fldCharType="end"/>
        </w:r>
      </w:ins>
    </w:p>
    <w:p w:rsidR="00AD2514" w:rsidRDefault="00AD2514" w:rsidP="00AD2514">
      <w:pPr>
        <w:pStyle w:val="Heading3"/>
        <w:shd w:val="clear" w:color="auto" w:fill="FFFFFF"/>
        <w:spacing w:before="440" w:after="147" w:line="293" w:lineRule="atLeast"/>
        <w:rPr>
          <w:ins w:id="46" w:author="Unknown"/>
          <w:rFonts w:ascii="Georgia" w:hAnsi="Georgia"/>
          <w:b w:val="0"/>
          <w:bCs w:val="0"/>
          <w:color w:val="111111"/>
          <w:sz w:val="31"/>
          <w:szCs w:val="31"/>
        </w:rPr>
      </w:pPr>
      <w:ins w:id="47" w:author="Unknown">
        <w:r>
          <w:rPr>
            <w:rFonts w:ascii="Georgia" w:hAnsi="Georgia"/>
            <w:b w:val="0"/>
            <w:bCs w:val="0"/>
            <w:color w:val="111111"/>
            <w:sz w:val="31"/>
            <w:szCs w:val="31"/>
          </w:rPr>
          <w:t>5. sed command examples</w:t>
        </w:r>
      </w:ins>
    </w:p>
    <w:p w:rsidR="00AD2514" w:rsidRDefault="00AD2514" w:rsidP="00AD2514">
      <w:pPr>
        <w:pStyle w:val="NormalWeb"/>
        <w:shd w:val="clear" w:color="auto" w:fill="FFFFFF"/>
        <w:spacing w:before="0" w:beforeAutospacing="0" w:after="390" w:afterAutospacing="0" w:line="390" w:lineRule="atLeast"/>
        <w:rPr>
          <w:ins w:id="48" w:author="Unknown"/>
          <w:rFonts w:ascii="Georgia" w:hAnsi="Georgia"/>
          <w:color w:val="111111"/>
        </w:rPr>
      </w:pPr>
      <w:ins w:id="49" w:author="Unknown">
        <w:r>
          <w:rPr>
            <w:rFonts w:ascii="Georgia" w:hAnsi="Georgia"/>
            <w:color w:val="111111"/>
          </w:rPr>
          <w:t>When you copy a DOS file to Unix, you could find \r\n in the end of each line. This example converts the DOS file format to Unix file format using sed command.</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50" w:author="Unknown"/>
          <w:rFonts w:ascii="Consolas" w:hAnsi="Consolas" w:cs="Consolas"/>
          <w:color w:val="111111"/>
        </w:rPr>
      </w:pPr>
      <w:ins w:id="51" w:author="Unknown">
        <w:r>
          <w:rPr>
            <w:rFonts w:ascii="Consolas" w:hAnsi="Consolas" w:cs="Consolas"/>
            <w:color w:val="111111"/>
          </w:rPr>
          <w:t>$sed 's/.$//' filename</w:t>
        </w:r>
      </w:ins>
    </w:p>
    <w:p w:rsidR="00AD2514" w:rsidRDefault="00AD2514" w:rsidP="00AD2514">
      <w:pPr>
        <w:pStyle w:val="NormalWeb"/>
        <w:shd w:val="clear" w:color="auto" w:fill="FFFFFF"/>
        <w:spacing w:before="0" w:beforeAutospacing="0" w:after="390" w:afterAutospacing="0" w:line="390" w:lineRule="atLeast"/>
        <w:rPr>
          <w:ins w:id="52" w:author="Unknown"/>
          <w:rFonts w:ascii="Georgia" w:hAnsi="Georgia"/>
          <w:color w:val="111111"/>
        </w:rPr>
      </w:pPr>
      <w:ins w:id="53" w:author="Unknown">
        <w:r>
          <w:rPr>
            <w:rFonts w:ascii="Georgia" w:hAnsi="Georgia"/>
            <w:color w:val="111111"/>
          </w:rPr>
          <w:t>Print file content in reverse order</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54" w:author="Unknown"/>
          <w:rFonts w:ascii="Consolas" w:hAnsi="Consolas" w:cs="Consolas"/>
          <w:color w:val="111111"/>
        </w:rPr>
      </w:pPr>
      <w:ins w:id="55" w:author="Unknown">
        <w:r>
          <w:rPr>
            <w:rFonts w:ascii="Consolas" w:hAnsi="Consolas" w:cs="Consolas"/>
            <w:color w:val="111111"/>
          </w:rPr>
          <w:t>$ sed -n '1!G;h;$p' thegeekstuff.txt</w:t>
        </w:r>
      </w:ins>
    </w:p>
    <w:p w:rsidR="00AD2514" w:rsidRDefault="00AD2514" w:rsidP="00AD2514">
      <w:pPr>
        <w:pStyle w:val="NormalWeb"/>
        <w:shd w:val="clear" w:color="auto" w:fill="FFFFFF"/>
        <w:spacing w:before="0" w:beforeAutospacing="0" w:after="390" w:afterAutospacing="0" w:line="390" w:lineRule="atLeast"/>
        <w:rPr>
          <w:ins w:id="56" w:author="Unknown"/>
          <w:rFonts w:ascii="Georgia" w:hAnsi="Georgia"/>
          <w:color w:val="111111"/>
        </w:rPr>
      </w:pPr>
      <w:ins w:id="57" w:author="Unknown">
        <w:r>
          <w:rPr>
            <w:rFonts w:ascii="Georgia" w:hAnsi="Georgia"/>
            <w:color w:val="111111"/>
          </w:rPr>
          <w:lastRenderedPageBreak/>
          <w:t>Add line number for all non-empty-lines in a file</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58" w:author="Unknown"/>
          <w:rFonts w:ascii="Consolas" w:hAnsi="Consolas" w:cs="Consolas"/>
          <w:color w:val="111111"/>
        </w:rPr>
      </w:pPr>
      <w:ins w:id="59" w:author="Unknown">
        <w:r>
          <w:rPr>
            <w:rFonts w:ascii="Consolas" w:hAnsi="Consolas" w:cs="Consolas"/>
            <w:color w:val="111111"/>
          </w:rPr>
          <w:t>$ sed '/./=' thegeekstuff.txt | sed 'N; s/\n/ /'</w:t>
        </w:r>
      </w:ins>
    </w:p>
    <w:p w:rsidR="00AD2514" w:rsidRDefault="00AD2514" w:rsidP="00AD2514">
      <w:pPr>
        <w:pStyle w:val="NormalWeb"/>
        <w:shd w:val="clear" w:color="auto" w:fill="FFFFFF"/>
        <w:spacing w:before="0" w:beforeAutospacing="0" w:after="0" w:afterAutospacing="0" w:line="390" w:lineRule="atLeast"/>
        <w:rPr>
          <w:ins w:id="60" w:author="Unknown"/>
          <w:rFonts w:ascii="Georgia" w:hAnsi="Georgia"/>
          <w:color w:val="111111"/>
        </w:rPr>
      </w:pPr>
      <w:ins w:id="61" w:author="Unknown">
        <w:r>
          <w:rPr>
            <w:rFonts w:ascii="Georgia" w:hAnsi="Georgia"/>
            <w:color w:val="111111"/>
          </w:rPr>
          <w:t>More sed examples:</w:t>
        </w:r>
        <w:r>
          <w:rPr>
            <w:rStyle w:val="apple-converted-space"/>
            <w:rFonts w:ascii="Georgia" w:eastAsiaTheme="majorEastAsia" w:hAnsi="Georgia"/>
            <w:color w:val="111111"/>
          </w:rPr>
          <w:t> </w:t>
        </w:r>
        <w:r>
          <w:rPr>
            <w:rFonts w:ascii="Georgia" w:hAnsi="Georgia"/>
            <w:color w:val="111111"/>
          </w:rPr>
          <w:fldChar w:fldCharType="begin"/>
        </w:r>
        <w:r>
          <w:rPr>
            <w:rFonts w:ascii="Georgia" w:hAnsi="Georgia"/>
            <w:color w:val="111111"/>
          </w:rPr>
          <w:instrText xml:space="preserve"> HYPERLINK "http://www.thegeekstuff.com/2009/10/unix-sed-tutorial-advanced-sed-substitution-examples/" </w:instrText>
        </w:r>
        <w:r>
          <w:rPr>
            <w:rFonts w:ascii="Georgia" w:hAnsi="Georgia"/>
            <w:color w:val="111111"/>
          </w:rPr>
          <w:fldChar w:fldCharType="separate"/>
        </w:r>
        <w:r>
          <w:rPr>
            <w:rStyle w:val="Hyperlink"/>
            <w:rFonts w:ascii="Georgia" w:hAnsi="Georgia"/>
            <w:color w:val="DD0000"/>
          </w:rPr>
          <w:t>Advanced Sed Substitution Examples</w:t>
        </w:r>
        <w:r>
          <w:rPr>
            <w:rFonts w:ascii="Georgia" w:hAnsi="Georgia"/>
            <w:color w:val="111111"/>
          </w:rPr>
          <w:fldChar w:fldCharType="end"/>
        </w:r>
      </w:ins>
    </w:p>
    <w:p w:rsidR="00AD2514" w:rsidRDefault="00AD2514" w:rsidP="00AD2514">
      <w:pPr>
        <w:pStyle w:val="Heading3"/>
        <w:shd w:val="clear" w:color="auto" w:fill="FFFFFF"/>
        <w:spacing w:before="440" w:after="147" w:line="293" w:lineRule="atLeast"/>
        <w:rPr>
          <w:ins w:id="62" w:author="Unknown"/>
          <w:rFonts w:ascii="Georgia" w:hAnsi="Georgia"/>
          <w:b w:val="0"/>
          <w:bCs w:val="0"/>
          <w:color w:val="111111"/>
          <w:sz w:val="31"/>
          <w:szCs w:val="31"/>
        </w:rPr>
      </w:pPr>
      <w:ins w:id="63" w:author="Unknown">
        <w:r>
          <w:rPr>
            <w:rFonts w:ascii="Georgia" w:hAnsi="Georgia"/>
            <w:b w:val="0"/>
            <w:bCs w:val="0"/>
            <w:color w:val="111111"/>
            <w:sz w:val="31"/>
            <w:szCs w:val="31"/>
          </w:rPr>
          <w:t>6. awk command examples</w:t>
        </w:r>
      </w:ins>
    </w:p>
    <w:p w:rsidR="00AD2514" w:rsidRDefault="00AD2514" w:rsidP="00AD2514">
      <w:pPr>
        <w:pStyle w:val="NormalWeb"/>
        <w:shd w:val="clear" w:color="auto" w:fill="FFFFFF"/>
        <w:spacing w:before="0" w:beforeAutospacing="0" w:after="390" w:afterAutospacing="0" w:line="390" w:lineRule="atLeast"/>
        <w:rPr>
          <w:ins w:id="64" w:author="Unknown"/>
          <w:rFonts w:ascii="Georgia" w:hAnsi="Georgia"/>
          <w:color w:val="111111"/>
        </w:rPr>
      </w:pPr>
      <w:ins w:id="65" w:author="Unknown">
        <w:r>
          <w:rPr>
            <w:rFonts w:ascii="Georgia" w:hAnsi="Georgia"/>
            <w:color w:val="111111"/>
          </w:rPr>
          <w:t>Remove duplicate lines using awk</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66" w:author="Unknown"/>
          <w:rFonts w:ascii="Consolas" w:hAnsi="Consolas" w:cs="Consolas"/>
          <w:color w:val="111111"/>
        </w:rPr>
      </w:pPr>
      <w:ins w:id="67" w:author="Unknown">
        <w:r>
          <w:rPr>
            <w:rFonts w:ascii="Consolas" w:hAnsi="Consolas" w:cs="Consolas"/>
            <w:color w:val="111111"/>
          </w:rPr>
          <w:t>$ awk '!($0 in array) { array[$0]; print }' temp</w:t>
        </w:r>
      </w:ins>
    </w:p>
    <w:p w:rsidR="00AD2514" w:rsidRDefault="00AD2514" w:rsidP="00AD2514">
      <w:pPr>
        <w:pStyle w:val="NormalWeb"/>
        <w:shd w:val="clear" w:color="auto" w:fill="FFFFFF"/>
        <w:spacing w:before="0" w:beforeAutospacing="0" w:after="390" w:afterAutospacing="0" w:line="390" w:lineRule="atLeast"/>
        <w:rPr>
          <w:ins w:id="68" w:author="Unknown"/>
          <w:rFonts w:ascii="Georgia" w:hAnsi="Georgia"/>
          <w:color w:val="111111"/>
        </w:rPr>
      </w:pPr>
      <w:ins w:id="69" w:author="Unknown">
        <w:r>
          <w:rPr>
            <w:rFonts w:ascii="Georgia" w:hAnsi="Georgia"/>
            <w:color w:val="111111"/>
          </w:rPr>
          <w:t>Print all lines from /etc/passwd that has the same uid and gid</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70" w:author="Unknown"/>
          <w:rFonts w:ascii="Consolas" w:hAnsi="Consolas" w:cs="Consolas"/>
          <w:color w:val="111111"/>
        </w:rPr>
      </w:pPr>
      <w:ins w:id="71" w:author="Unknown">
        <w:r>
          <w:rPr>
            <w:rFonts w:ascii="Consolas" w:hAnsi="Consolas" w:cs="Consolas"/>
            <w:color w:val="111111"/>
          </w:rPr>
          <w:t>$awk -F ':' '$3==$4' passwd.txt</w:t>
        </w:r>
      </w:ins>
    </w:p>
    <w:p w:rsidR="00AD2514" w:rsidRDefault="00AD2514" w:rsidP="00AD2514">
      <w:pPr>
        <w:pStyle w:val="NormalWeb"/>
        <w:shd w:val="clear" w:color="auto" w:fill="FFFFFF"/>
        <w:spacing w:before="0" w:beforeAutospacing="0" w:after="390" w:afterAutospacing="0" w:line="390" w:lineRule="atLeast"/>
        <w:rPr>
          <w:ins w:id="72" w:author="Unknown"/>
          <w:rFonts w:ascii="Georgia" w:hAnsi="Georgia"/>
          <w:color w:val="111111"/>
        </w:rPr>
      </w:pPr>
      <w:ins w:id="73" w:author="Unknown">
        <w:r>
          <w:rPr>
            <w:rFonts w:ascii="Georgia" w:hAnsi="Georgia"/>
            <w:color w:val="111111"/>
          </w:rPr>
          <w:t>Print only specific field from a file.</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74" w:author="Unknown"/>
          <w:rFonts w:ascii="Consolas" w:hAnsi="Consolas" w:cs="Consolas"/>
          <w:color w:val="111111"/>
        </w:rPr>
      </w:pPr>
      <w:ins w:id="75" w:author="Unknown">
        <w:r>
          <w:rPr>
            <w:rFonts w:ascii="Consolas" w:hAnsi="Consolas" w:cs="Consolas"/>
            <w:color w:val="111111"/>
          </w:rPr>
          <w:t>$ awk '{print $2,$5;}' employee.txt</w:t>
        </w:r>
      </w:ins>
    </w:p>
    <w:p w:rsidR="00AD2514" w:rsidRDefault="00AD2514" w:rsidP="00AD2514">
      <w:pPr>
        <w:pStyle w:val="NormalWeb"/>
        <w:shd w:val="clear" w:color="auto" w:fill="FFFFFF"/>
        <w:spacing w:before="0" w:beforeAutospacing="0" w:after="0" w:afterAutospacing="0" w:line="390" w:lineRule="atLeast"/>
        <w:rPr>
          <w:ins w:id="76" w:author="Unknown"/>
          <w:rFonts w:ascii="Georgia" w:hAnsi="Georgia"/>
          <w:color w:val="111111"/>
        </w:rPr>
      </w:pPr>
      <w:ins w:id="77" w:author="Unknown">
        <w:r>
          <w:rPr>
            <w:rFonts w:ascii="Georgia" w:hAnsi="Georgia"/>
            <w:color w:val="111111"/>
          </w:rPr>
          <w:t>More awk examples:</w:t>
        </w:r>
        <w:r>
          <w:rPr>
            <w:rStyle w:val="apple-converted-space"/>
            <w:rFonts w:ascii="Georgia" w:eastAsiaTheme="majorEastAsia" w:hAnsi="Georgia"/>
            <w:color w:val="111111"/>
          </w:rPr>
          <w:t> </w:t>
        </w:r>
        <w:r>
          <w:rPr>
            <w:rFonts w:ascii="Georgia" w:hAnsi="Georgia"/>
            <w:color w:val="111111"/>
          </w:rPr>
          <w:fldChar w:fldCharType="begin"/>
        </w:r>
        <w:r>
          <w:rPr>
            <w:rFonts w:ascii="Georgia" w:hAnsi="Georgia"/>
            <w:color w:val="111111"/>
          </w:rPr>
          <w:instrText xml:space="preserve"> HYPERLINK "http://www.thegeekstuff.com/2010/01/8-powerful-awk-built-in-variables-fs-ofs-rs-ors-nr-nf-filename-fnr/" </w:instrText>
        </w:r>
        <w:r>
          <w:rPr>
            <w:rFonts w:ascii="Georgia" w:hAnsi="Georgia"/>
            <w:color w:val="111111"/>
          </w:rPr>
          <w:fldChar w:fldCharType="separate"/>
        </w:r>
        <w:r>
          <w:rPr>
            <w:rStyle w:val="Hyperlink"/>
            <w:rFonts w:ascii="Georgia" w:hAnsi="Georgia"/>
            <w:color w:val="DD0000"/>
          </w:rPr>
          <w:t>8 Powerful Awk Built-in Variables – FS, OFS, RS, ORS, NR, NF, FILENAME, FNR</w:t>
        </w:r>
        <w:r>
          <w:rPr>
            <w:rFonts w:ascii="Georgia" w:hAnsi="Georgia"/>
            <w:color w:val="111111"/>
          </w:rPr>
          <w:fldChar w:fldCharType="end"/>
        </w:r>
      </w:ins>
    </w:p>
    <w:p w:rsidR="00AD2514" w:rsidRDefault="00AD2514" w:rsidP="00AD2514">
      <w:pPr>
        <w:pStyle w:val="Heading3"/>
        <w:shd w:val="clear" w:color="auto" w:fill="FFFFFF"/>
        <w:spacing w:before="440" w:after="147" w:line="293" w:lineRule="atLeast"/>
        <w:rPr>
          <w:ins w:id="78" w:author="Unknown"/>
          <w:rFonts w:ascii="Georgia" w:hAnsi="Georgia"/>
          <w:b w:val="0"/>
          <w:bCs w:val="0"/>
          <w:color w:val="111111"/>
          <w:sz w:val="31"/>
          <w:szCs w:val="31"/>
        </w:rPr>
      </w:pPr>
      <w:ins w:id="79" w:author="Unknown">
        <w:r>
          <w:rPr>
            <w:rFonts w:ascii="Georgia" w:hAnsi="Georgia"/>
            <w:b w:val="0"/>
            <w:bCs w:val="0"/>
            <w:color w:val="111111"/>
            <w:sz w:val="31"/>
            <w:szCs w:val="31"/>
          </w:rPr>
          <w:t>7. vim command examples</w:t>
        </w:r>
      </w:ins>
    </w:p>
    <w:p w:rsidR="00AD2514" w:rsidRDefault="00AD2514" w:rsidP="00AD2514">
      <w:pPr>
        <w:pStyle w:val="NormalWeb"/>
        <w:shd w:val="clear" w:color="auto" w:fill="FFFFFF"/>
        <w:spacing w:before="0" w:beforeAutospacing="0" w:after="390" w:afterAutospacing="0" w:line="390" w:lineRule="atLeast"/>
        <w:rPr>
          <w:ins w:id="80" w:author="Unknown"/>
          <w:rFonts w:ascii="Georgia" w:hAnsi="Georgia"/>
          <w:color w:val="111111"/>
        </w:rPr>
      </w:pPr>
      <w:ins w:id="81" w:author="Unknown">
        <w:r>
          <w:rPr>
            <w:rFonts w:ascii="Georgia" w:hAnsi="Georgia"/>
            <w:color w:val="111111"/>
          </w:rPr>
          <w:t>Go to the 143rd line of file</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82" w:author="Unknown"/>
          <w:rFonts w:ascii="Consolas" w:hAnsi="Consolas" w:cs="Consolas"/>
          <w:color w:val="111111"/>
        </w:rPr>
      </w:pPr>
      <w:ins w:id="83" w:author="Unknown">
        <w:r>
          <w:rPr>
            <w:rFonts w:ascii="Consolas" w:hAnsi="Consolas" w:cs="Consolas"/>
            <w:color w:val="111111"/>
          </w:rPr>
          <w:t>$ vim +143 filename.txt</w:t>
        </w:r>
      </w:ins>
    </w:p>
    <w:p w:rsidR="00AD2514" w:rsidRDefault="00AD2514" w:rsidP="00AD2514">
      <w:pPr>
        <w:pStyle w:val="NormalWeb"/>
        <w:shd w:val="clear" w:color="auto" w:fill="FFFFFF"/>
        <w:spacing w:before="0" w:beforeAutospacing="0" w:after="390" w:afterAutospacing="0" w:line="390" w:lineRule="atLeast"/>
        <w:rPr>
          <w:ins w:id="84" w:author="Unknown"/>
          <w:rFonts w:ascii="Georgia" w:hAnsi="Georgia"/>
          <w:color w:val="111111"/>
        </w:rPr>
      </w:pPr>
      <w:ins w:id="85" w:author="Unknown">
        <w:r>
          <w:rPr>
            <w:rFonts w:ascii="Georgia" w:hAnsi="Georgia"/>
            <w:color w:val="111111"/>
          </w:rPr>
          <w:lastRenderedPageBreak/>
          <w:t>Go to the first match of the specified</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86" w:author="Unknown"/>
          <w:rFonts w:ascii="Consolas" w:hAnsi="Consolas" w:cs="Consolas"/>
          <w:color w:val="111111"/>
        </w:rPr>
      </w:pPr>
      <w:ins w:id="87" w:author="Unknown">
        <w:r>
          <w:rPr>
            <w:rFonts w:ascii="Consolas" w:hAnsi="Consolas" w:cs="Consolas"/>
            <w:color w:val="111111"/>
          </w:rPr>
          <w:t>$ vim +/search-term filename.txt</w:t>
        </w:r>
      </w:ins>
    </w:p>
    <w:p w:rsidR="00AD2514" w:rsidRDefault="00AD2514" w:rsidP="00AD2514">
      <w:pPr>
        <w:pStyle w:val="NormalWeb"/>
        <w:shd w:val="clear" w:color="auto" w:fill="FFFFFF"/>
        <w:spacing w:before="0" w:beforeAutospacing="0" w:after="390" w:afterAutospacing="0" w:line="390" w:lineRule="atLeast"/>
        <w:rPr>
          <w:ins w:id="88" w:author="Unknown"/>
          <w:rFonts w:ascii="Georgia" w:hAnsi="Georgia"/>
          <w:color w:val="111111"/>
        </w:rPr>
      </w:pPr>
      <w:ins w:id="89" w:author="Unknown">
        <w:r>
          <w:rPr>
            <w:rFonts w:ascii="Georgia" w:hAnsi="Georgia"/>
            <w:color w:val="111111"/>
          </w:rPr>
          <w:t>Open the file in read only mode.</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90" w:author="Unknown"/>
          <w:rFonts w:ascii="Consolas" w:hAnsi="Consolas" w:cs="Consolas"/>
          <w:color w:val="111111"/>
        </w:rPr>
      </w:pPr>
      <w:ins w:id="91" w:author="Unknown">
        <w:r>
          <w:rPr>
            <w:rFonts w:ascii="Consolas" w:hAnsi="Consolas" w:cs="Consolas"/>
            <w:color w:val="111111"/>
          </w:rPr>
          <w:t>$ vim -R /etc/passwd</w:t>
        </w:r>
      </w:ins>
    </w:p>
    <w:p w:rsidR="00AD2514" w:rsidRDefault="00AD2514" w:rsidP="00AD2514">
      <w:pPr>
        <w:pStyle w:val="NormalWeb"/>
        <w:shd w:val="clear" w:color="auto" w:fill="FFFFFF"/>
        <w:spacing w:before="0" w:beforeAutospacing="0" w:after="0" w:afterAutospacing="0" w:line="390" w:lineRule="atLeast"/>
        <w:rPr>
          <w:ins w:id="92" w:author="Unknown"/>
          <w:rFonts w:ascii="Georgia" w:hAnsi="Georgia"/>
          <w:color w:val="111111"/>
        </w:rPr>
      </w:pPr>
      <w:ins w:id="93" w:author="Unknown">
        <w:r>
          <w:rPr>
            <w:rFonts w:ascii="Georgia" w:hAnsi="Georgia"/>
            <w:color w:val="111111"/>
          </w:rPr>
          <w:t>More vim examples:</w:t>
        </w:r>
        <w:r>
          <w:rPr>
            <w:rStyle w:val="apple-converted-space"/>
            <w:rFonts w:ascii="Georgia" w:eastAsiaTheme="majorEastAsia" w:hAnsi="Georgia"/>
            <w:color w:val="111111"/>
          </w:rPr>
          <w:t> </w:t>
        </w:r>
        <w:r>
          <w:rPr>
            <w:rFonts w:ascii="Georgia" w:hAnsi="Georgia"/>
            <w:color w:val="111111"/>
          </w:rPr>
          <w:fldChar w:fldCharType="begin"/>
        </w:r>
        <w:r>
          <w:rPr>
            <w:rFonts w:ascii="Georgia" w:hAnsi="Georgia"/>
            <w:color w:val="111111"/>
          </w:rPr>
          <w:instrText xml:space="preserve"> HYPERLINK "http://www.thegeekstuff.com/2009/01/vi-and-vim-macro-tutorial-how-to-record-and-play/" </w:instrText>
        </w:r>
        <w:r>
          <w:rPr>
            <w:rFonts w:ascii="Georgia" w:hAnsi="Georgia"/>
            <w:color w:val="111111"/>
          </w:rPr>
          <w:fldChar w:fldCharType="separate"/>
        </w:r>
        <w:r>
          <w:rPr>
            <w:rStyle w:val="Hyperlink"/>
            <w:rFonts w:ascii="Georgia" w:hAnsi="Georgia"/>
            <w:color w:val="DD0000"/>
          </w:rPr>
          <w:t>How To Record and Play in Vim Editor</w:t>
        </w:r>
        <w:r>
          <w:rPr>
            <w:rFonts w:ascii="Georgia" w:hAnsi="Georgia"/>
            <w:color w:val="111111"/>
          </w:rPr>
          <w:fldChar w:fldCharType="end"/>
        </w:r>
      </w:ins>
    </w:p>
    <w:p w:rsidR="00AD2514" w:rsidRDefault="00AD2514" w:rsidP="00AD2514">
      <w:pPr>
        <w:pStyle w:val="Heading3"/>
        <w:shd w:val="clear" w:color="auto" w:fill="FFFFFF"/>
        <w:spacing w:before="440" w:after="147" w:line="293" w:lineRule="atLeast"/>
        <w:rPr>
          <w:ins w:id="94" w:author="Unknown"/>
          <w:rFonts w:ascii="Georgia" w:hAnsi="Georgia"/>
          <w:b w:val="0"/>
          <w:bCs w:val="0"/>
          <w:color w:val="111111"/>
          <w:sz w:val="31"/>
          <w:szCs w:val="31"/>
        </w:rPr>
      </w:pPr>
      <w:ins w:id="95" w:author="Unknown">
        <w:r>
          <w:rPr>
            <w:rFonts w:ascii="Georgia" w:hAnsi="Georgia"/>
            <w:b w:val="0"/>
            <w:bCs w:val="0"/>
            <w:color w:val="111111"/>
            <w:sz w:val="31"/>
            <w:szCs w:val="31"/>
          </w:rPr>
          <w:t>8. diff command examples</w:t>
        </w:r>
      </w:ins>
    </w:p>
    <w:p w:rsidR="00AD2514" w:rsidRDefault="00AD2514" w:rsidP="00AD2514">
      <w:pPr>
        <w:pStyle w:val="NormalWeb"/>
        <w:shd w:val="clear" w:color="auto" w:fill="FFFFFF"/>
        <w:spacing w:before="0" w:beforeAutospacing="0" w:after="390" w:afterAutospacing="0" w:line="390" w:lineRule="atLeast"/>
        <w:rPr>
          <w:ins w:id="96" w:author="Unknown"/>
          <w:rFonts w:ascii="Georgia" w:hAnsi="Georgia"/>
          <w:color w:val="111111"/>
        </w:rPr>
      </w:pPr>
      <w:ins w:id="97" w:author="Unknown">
        <w:r>
          <w:rPr>
            <w:rFonts w:ascii="Georgia" w:hAnsi="Georgia"/>
            <w:color w:val="111111"/>
          </w:rPr>
          <w:t>Ignore white space while comparing.</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98" w:author="Unknown"/>
          <w:rFonts w:ascii="Consolas" w:hAnsi="Consolas" w:cs="Consolas"/>
          <w:color w:val="111111"/>
        </w:rPr>
      </w:pPr>
      <w:ins w:id="99" w:author="Unknown">
        <w:r>
          <w:rPr>
            <w:rFonts w:ascii="Consolas" w:hAnsi="Consolas" w:cs="Consolas"/>
            <w:color w:val="111111"/>
          </w:rPr>
          <w:t># diff -w name_list.txt name_list_new.txt</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00" w:author="Unknown"/>
          <w:rFonts w:ascii="Consolas" w:hAnsi="Consolas" w:cs="Consolas"/>
          <w:color w:val="111111"/>
        </w:rPr>
      </w:pPr>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01" w:author="Unknown"/>
          <w:rFonts w:ascii="Consolas" w:hAnsi="Consolas" w:cs="Consolas"/>
          <w:color w:val="111111"/>
        </w:rPr>
      </w:pPr>
      <w:ins w:id="102" w:author="Unknown">
        <w:r>
          <w:rPr>
            <w:rFonts w:ascii="Consolas" w:hAnsi="Consolas" w:cs="Consolas"/>
            <w:color w:val="111111"/>
          </w:rPr>
          <w:t>2c2,3</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03" w:author="Unknown"/>
          <w:rFonts w:ascii="Consolas" w:hAnsi="Consolas" w:cs="Consolas"/>
          <w:color w:val="111111"/>
        </w:rPr>
      </w:pPr>
      <w:ins w:id="104" w:author="Unknown">
        <w:r>
          <w:rPr>
            <w:rFonts w:ascii="Consolas" w:hAnsi="Consolas" w:cs="Consolas"/>
            <w:color w:val="111111"/>
          </w:rPr>
          <w:t>&lt; John Doe --- &gt; John M Doe</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05" w:author="Unknown"/>
          <w:rFonts w:ascii="Consolas" w:hAnsi="Consolas" w:cs="Consolas"/>
          <w:color w:val="111111"/>
        </w:rPr>
      </w:pPr>
      <w:ins w:id="106" w:author="Unknown">
        <w:r>
          <w:rPr>
            <w:rFonts w:ascii="Consolas" w:hAnsi="Consolas" w:cs="Consolas"/>
            <w:color w:val="111111"/>
          </w:rPr>
          <w:t>&gt; Jason Bourne</w:t>
        </w:r>
      </w:ins>
    </w:p>
    <w:p w:rsidR="00AD2514" w:rsidRDefault="00AD2514" w:rsidP="00AD2514">
      <w:pPr>
        <w:pStyle w:val="NormalWeb"/>
        <w:shd w:val="clear" w:color="auto" w:fill="FFFFFF"/>
        <w:spacing w:before="0" w:beforeAutospacing="0" w:after="0" w:afterAutospacing="0" w:line="390" w:lineRule="atLeast"/>
        <w:rPr>
          <w:ins w:id="107" w:author="Unknown"/>
          <w:rFonts w:ascii="Georgia" w:hAnsi="Georgia"/>
          <w:color w:val="111111"/>
        </w:rPr>
      </w:pPr>
      <w:ins w:id="108" w:author="Unknown">
        <w:r>
          <w:rPr>
            <w:rFonts w:ascii="Georgia" w:hAnsi="Georgia"/>
            <w:color w:val="111111"/>
          </w:rPr>
          <w:t>More diff examples:</w:t>
        </w:r>
        <w:r>
          <w:rPr>
            <w:rStyle w:val="apple-converted-space"/>
            <w:rFonts w:ascii="Georgia" w:eastAsiaTheme="majorEastAsia" w:hAnsi="Georgia"/>
            <w:color w:val="111111"/>
          </w:rPr>
          <w:t> </w:t>
        </w:r>
        <w:r>
          <w:rPr>
            <w:rFonts w:ascii="Georgia" w:hAnsi="Georgia"/>
            <w:color w:val="111111"/>
          </w:rPr>
          <w:fldChar w:fldCharType="begin"/>
        </w:r>
        <w:r>
          <w:rPr>
            <w:rFonts w:ascii="Georgia" w:hAnsi="Georgia"/>
            <w:color w:val="111111"/>
          </w:rPr>
          <w:instrText xml:space="preserve"> HYPERLINK "http://www.thegeekstuff.com/2010/06/linux-file-diff-utilities/" </w:instrText>
        </w:r>
        <w:r>
          <w:rPr>
            <w:rFonts w:ascii="Georgia" w:hAnsi="Georgia"/>
            <w:color w:val="111111"/>
          </w:rPr>
          <w:fldChar w:fldCharType="separate"/>
        </w:r>
        <w:r>
          <w:rPr>
            <w:rStyle w:val="Hyperlink"/>
            <w:rFonts w:ascii="Georgia" w:hAnsi="Georgia"/>
            <w:color w:val="DD0000"/>
          </w:rPr>
          <w:t>Top 4 File Difference Tools on UNIX / Linux – Diff, Colordiff, Wdiff, Vimdiff</w:t>
        </w:r>
        <w:r>
          <w:rPr>
            <w:rFonts w:ascii="Georgia" w:hAnsi="Georgia"/>
            <w:color w:val="111111"/>
          </w:rPr>
          <w:fldChar w:fldCharType="end"/>
        </w:r>
      </w:ins>
    </w:p>
    <w:p w:rsidR="00AD2514" w:rsidRDefault="00AD2514" w:rsidP="00AD2514">
      <w:pPr>
        <w:pStyle w:val="Heading3"/>
        <w:shd w:val="clear" w:color="auto" w:fill="FFFFFF"/>
        <w:spacing w:before="440" w:after="147" w:line="293" w:lineRule="atLeast"/>
        <w:rPr>
          <w:ins w:id="109" w:author="Unknown"/>
          <w:rFonts w:ascii="Georgia" w:hAnsi="Georgia"/>
          <w:b w:val="0"/>
          <w:bCs w:val="0"/>
          <w:color w:val="111111"/>
          <w:sz w:val="31"/>
          <w:szCs w:val="31"/>
        </w:rPr>
      </w:pPr>
      <w:ins w:id="110" w:author="Unknown">
        <w:r>
          <w:rPr>
            <w:rFonts w:ascii="Georgia" w:hAnsi="Georgia"/>
            <w:b w:val="0"/>
            <w:bCs w:val="0"/>
            <w:color w:val="111111"/>
            <w:sz w:val="31"/>
            <w:szCs w:val="31"/>
          </w:rPr>
          <w:t>9. sort command examples</w:t>
        </w:r>
      </w:ins>
    </w:p>
    <w:p w:rsidR="00AD2514" w:rsidRDefault="00AD2514" w:rsidP="00AD2514">
      <w:pPr>
        <w:pStyle w:val="NormalWeb"/>
        <w:shd w:val="clear" w:color="auto" w:fill="FFFFFF"/>
        <w:spacing w:before="0" w:beforeAutospacing="0" w:after="390" w:afterAutospacing="0" w:line="390" w:lineRule="atLeast"/>
        <w:rPr>
          <w:ins w:id="111" w:author="Unknown"/>
          <w:rFonts w:ascii="Georgia" w:hAnsi="Georgia"/>
          <w:color w:val="111111"/>
        </w:rPr>
      </w:pPr>
      <w:ins w:id="112" w:author="Unknown">
        <w:r>
          <w:rPr>
            <w:rFonts w:ascii="Georgia" w:hAnsi="Georgia"/>
            <w:color w:val="111111"/>
          </w:rPr>
          <w:t>Sort a file in ascending order</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13" w:author="Unknown"/>
          <w:rFonts w:ascii="Consolas" w:hAnsi="Consolas" w:cs="Consolas"/>
          <w:color w:val="111111"/>
        </w:rPr>
      </w:pPr>
      <w:ins w:id="114" w:author="Unknown">
        <w:r>
          <w:rPr>
            <w:rFonts w:ascii="Consolas" w:hAnsi="Consolas" w:cs="Consolas"/>
            <w:color w:val="111111"/>
          </w:rPr>
          <w:lastRenderedPageBreak/>
          <w:t>$ sort names.txt</w:t>
        </w:r>
      </w:ins>
    </w:p>
    <w:p w:rsidR="00AD2514" w:rsidRDefault="00AD2514" w:rsidP="00AD2514">
      <w:pPr>
        <w:pStyle w:val="NormalWeb"/>
        <w:shd w:val="clear" w:color="auto" w:fill="FFFFFF"/>
        <w:spacing w:before="0" w:beforeAutospacing="0" w:after="390" w:afterAutospacing="0" w:line="390" w:lineRule="atLeast"/>
        <w:rPr>
          <w:ins w:id="115" w:author="Unknown"/>
          <w:rFonts w:ascii="Georgia" w:hAnsi="Georgia"/>
          <w:color w:val="111111"/>
        </w:rPr>
      </w:pPr>
      <w:ins w:id="116" w:author="Unknown">
        <w:r>
          <w:rPr>
            <w:rFonts w:ascii="Georgia" w:hAnsi="Georgia"/>
            <w:color w:val="111111"/>
          </w:rPr>
          <w:t>Sort a file in descending order</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17" w:author="Unknown"/>
          <w:rFonts w:ascii="Consolas" w:hAnsi="Consolas" w:cs="Consolas"/>
          <w:color w:val="111111"/>
        </w:rPr>
      </w:pPr>
      <w:ins w:id="118" w:author="Unknown">
        <w:r>
          <w:rPr>
            <w:rFonts w:ascii="Consolas" w:hAnsi="Consolas" w:cs="Consolas"/>
            <w:color w:val="111111"/>
          </w:rPr>
          <w:t>$ sort -r names.txt</w:t>
        </w:r>
      </w:ins>
    </w:p>
    <w:p w:rsidR="00AD2514" w:rsidRDefault="00AD2514" w:rsidP="00AD2514">
      <w:pPr>
        <w:pStyle w:val="NormalWeb"/>
        <w:shd w:val="clear" w:color="auto" w:fill="FFFFFF"/>
        <w:spacing w:before="0" w:beforeAutospacing="0" w:after="390" w:afterAutospacing="0" w:line="390" w:lineRule="atLeast"/>
        <w:rPr>
          <w:ins w:id="119" w:author="Unknown"/>
          <w:rFonts w:ascii="Georgia" w:hAnsi="Georgia"/>
          <w:color w:val="111111"/>
        </w:rPr>
      </w:pPr>
      <w:ins w:id="120" w:author="Unknown">
        <w:r>
          <w:rPr>
            <w:rFonts w:ascii="Georgia" w:hAnsi="Georgia"/>
            <w:color w:val="111111"/>
          </w:rPr>
          <w:t>Sort passwd file by 3rd field.</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21" w:author="Unknown"/>
          <w:rFonts w:ascii="Consolas" w:hAnsi="Consolas" w:cs="Consolas"/>
          <w:color w:val="111111"/>
        </w:rPr>
      </w:pPr>
      <w:ins w:id="122" w:author="Unknown">
        <w:r>
          <w:rPr>
            <w:rFonts w:ascii="Consolas" w:hAnsi="Consolas" w:cs="Consolas"/>
            <w:color w:val="111111"/>
          </w:rPr>
          <w:t>$ sort -t: -k 3n /etc/passwd | more</w:t>
        </w:r>
      </w:ins>
    </w:p>
    <w:p w:rsidR="00AD2514" w:rsidRDefault="00AD2514" w:rsidP="00AD2514">
      <w:pPr>
        <w:pStyle w:val="Heading3"/>
        <w:shd w:val="clear" w:color="auto" w:fill="FFFFFF"/>
        <w:spacing w:before="440" w:after="147" w:line="293" w:lineRule="atLeast"/>
        <w:rPr>
          <w:ins w:id="123" w:author="Unknown"/>
          <w:rFonts w:ascii="Georgia" w:hAnsi="Georgia"/>
          <w:b w:val="0"/>
          <w:bCs w:val="0"/>
          <w:color w:val="111111"/>
          <w:sz w:val="31"/>
          <w:szCs w:val="31"/>
        </w:rPr>
      </w:pPr>
      <w:ins w:id="124" w:author="Unknown">
        <w:r>
          <w:rPr>
            <w:rFonts w:ascii="Georgia" w:hAnsi="Georgia"/>
            <w:b w:val="0"/>
            <w:bCs w:val="0"/>
            <w:color w:val="111111"/>
            <w:sz w:val="31"/>
            <w:szCs w:val="31"/>
          </w:rPr>
          <w:t>10. export command examples</w:t>
        </w:r>
      </w:ins>
    </w:p>
    <w:p w:rsidR="00AD2514" w:rsidRDefault="00AD2514" w:rsidP="00AD2514">
      <w:pPr>
        <w:pStyle w:val="NormalWeb"/>
        <w:shd w:val="clear" w:color="auto" w:fill="FFFFFF"/>
        <w:spacing w:before="0" w:beforeAutospacing="0" w:after="390" w:afterAutospacing="0" w:line="390" w:lineRule="atLeast"/>
        <w:rPr>
          <w:ins w:id="125" w:author="Unknown"/>
          <w:rFonts w:ascii="Georgia" w:hAnsi="Georgia"/>
          <w:color w:val="111111"/>
        </w:rPr>
      </w:pPr>
      <w:ins w:id="126" w:author="Unknown">
        <w:r>
          <w:rPr>
            <w:rFonts w:ascii="Georgia" w:hAnsi="Georgia"/>
            <w:color w:val="111111"/>
          </w:rPr>
          <w:t>To view oracle related environment variables.</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27" w:author="Unknown"/>
          <w:rFonts w:ascii="Consolas" w:hAnsi="Consolas" w:cs="Consolas"/>
          <w:color w:val="111111"/>
        </w:rPr>
      </w:pPr>
      <w:ins w:id="128" w:author="Unknown">
        <w:r>
          <w:rPr>
            <w:rFonts w:ascii="Consolas" w:hAnsi="Consolas" w:cs="Consolas"/>
            <w:color w:val="111111"/>
          </w:rPr>
          <w:t>$ export | grep ORACLE</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29" w:author="Unknown"/>
          <w:rFonts w:ascii="Consolas" w:hAnsi="Consolas" w:cs="Consolas"/>
          <w:color w:val="111111"/>
        </w:rPr>
      </w:pPr>
      <w:ins w:id="130" w:author="Unknown">
        <w:r>
          <w:rPr>
            <w:rFonts w:ascii="Consolas" w:hAnsi="Consolas" w:cs="Consolas"/>
            <w:color w:val="111111"/>
          </w:rPr>
          <w:t>declare -x ORACLE_BASE="/u01/app/oracle"</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31" w:author="Unknown"/>
          <w:rFonts w:ascii="Consolas" w:hAnsi="Consolas" w:cs="Consolas"/>
          <w:color w:val="111111"/>
        </w:rPr>
      </w:pPr>
      <w:ins w:id="132" w:author="Unknown">
        <w:r>
          <w:rPr>
            <w:rFonts w:ascii="Consolas" w:hAnsi="Consolas" w:cs="Consolas"/>
            <w:color w:val="111111"/>
          </w:rPr>
          <w:t>declare -x ORACLE_HOME="/u01/app/oracle/product/10.2.0"</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33" w:author="Unknown"/>
          <w:rFonts w:ascii="Consolas" w:hAnsi="Consolas" w:cs="Consolas"/>
          <w:color w:val="111111"/>
        </w:rPr>
      </w:pPr>
      <w:ins w:id="134" w:author="Unknown">
        <w:r>
          <w:rPr>
            <w:rFonts w:ascii="Consolas" w:hAnsi="Consolas" w:cs="Consolas"/>
            <w:color w:val="111111"/>
          </w:rPr>
          <w:t>declare -x ORACLE_SID="med"</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35" w:author="Unknown"/>
          <w:rFonts w:ascii="Consolas" w:hAnsi="Consolas" w:cs="Consolas"/>
          <w:color w:val="111111"/>
        </w:rPr>
      </w:pPr>
      <w:ins w:id="136" w:author="Unknown">
        <w:r>
          <w:rPr>
            <w:rFonts w:ascii="Consolas" w:hAnsi="Consolas" w:cs="Consolas"/>
            <w:color w:val="111111"/>
          </w:rPr>
          <w:t>declare -x ORACLE_TERM="xterm"</w:t>
        </w:r>
      </w:ins>
    </w:p>
    <w:p w:rsidR="00AD2514" w:rsidRDefault="00AD2514" w:rsidP="00AD2514">
      <w:pPr>
        <w:pStyle w:val="NormalWeb"/>
        <w:shd w:val="clear" w:color="auto" w:fill="FFFFFF"/>
        <w:spacing w:before="0" w:beforeAutospacing="0" w:after="390" w:afterAutospacing="0" w:line="390" w:lineRule="atLeast"/>
        <w:rPr>
          <w:ins w:id="137" w:author="Unknown"/>
          <w:rFonts w:ascii="Georgia" w:hAnsi="Georgia"/>
          <w:color w:val="111111"/>
        </w:rPr>
      </w:pPr>
      <w:ins w:id="138" w:author="Unknown">
        <w:r>
          <w:rPr>
            <w:rFonts w:ascii="Georgia" w:hAnsi="Georgia"/>
            <w:color w:val="111111"/>
          </w:rPr>
          <w:t>To export an environment variable:</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39" w:author="Unknown"/>
          <w:rFonts w:ascii="Consolas" w:hAnsi="Consolas" w:cs="Consolas"/>
          <w:color w:val="111111"/>
        </w:rPr>
      </w:pPr>
      <w:ins w:id="140" w:author="Unknown">
        <w:r>
          <w:rPr>
            <w:rFonts w:ascii="Consolas" w:hAnsi="Consolas" w:cs="Consolas"/>
            <w:color w:val="111111"/>
          </w:rPr>
          <w:t>$ export ORACLE_HOME=/u01/app/oracle/product/10.2.0</w:t>
        </w:r>
      </w:ins>
    </w:p>
    <w:p w:rsidR="00AD2514" w:rsidRDefault="00AD2514" w:rsidP="00AD2514">
      <w:pPr>
        <w:pStyle w:val="Heading3"/>
        <w:shd w:val="clear" w:color="auto" w:fill="FFFFFF"/>
        <w:spacing w:before="440" w:after="147" w:line="293" w:lineRule="atLeast"/>
        <w:rPr>
          <w:ins w:id="141" w:author="Unknown"/>
          <w:rFonts w:ascii="Georgia" w:hAnsi="Georgia"/>
          <w:b w:val="0"/>
          <w:bCs w:val="0"/>
          <w:color w:val="111111"/>
          <w:sz w:val="31"/>
          <w:szCs w:val="31"/>
        </w:rPr>
      </w:pPr>
      <w:ins w:id="142" w:author="Unknown">
        <w:r>
          <w:rPr>
            <w:rFonts w:ascii="Georgia" w:hAnsi="Georgia"/>
            <w:b w:val="0"/>
            <w:bCs w:val="0"/>
            <w:color w:val="111111"/>
            <w:sz w:val="31"/>
            <w:szCs w:val="31"/>
          </w:rPr>
          <w:lastRenderedPageBreak/>
          <w:t>11. xargs command examples</w:t>
        </w:r>
      </w:ins>
    </w:p>
    <w:p w:rsidR="00AD2514" w:rsidRDefault="00AD2514" w:rsidP="00AD2514">
      <w:pPr>
        <w:pStyle w:val="NormalWeb"/>
        <w:shd w:val="clear" w:color="auto" w:fill="FFFFFF"/>
        <w:spacing w:before="0" w:beforeAutospacing="0" w:after="390" w:afterAutospacing="0" w:line="390" w:lineRule="atLeast"/>
        <w:rPr>
          <w:ins w:id="143" w:author="Unknown"/>
          <w:rFonts w:ascii="Georgia" w:hAnsi="Georgia"/>
          <w:color w:val="111111"/>
        </w:rPr>
      </w:pPr>
      <w:ins w:id="144" w:author="Unknown">
        <w:r>
          <w:rPr>
            <w:rFonts w:ascii="Georgia" w:hAnsi="Georgia"/>
            <w:color w:val="111111"/>
          </w:rPr>
          <w:t>Copy all images to external hard-drive</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45" w:author="Unknown"/>
          <w:rFonts w:ascii="Consolas" w:hAnsi="Consolas" w:cs="Consolas"/>
          <w:color w:val="111111"/>
        </w:rPr>
      </w:pPr>
      <w:ins w:id="146" w:author="Unknown">
        <w:r>
          <w:rPr>
            <w:rFonts w:ascii="Consolas" w:hAnsi="Consolas" w:cs="Consolas"/>
            <w:color w:val="111111"/>
          </w:rPr>
          <w:t># ls *.jpg | xargs -n1 -i cp {} /external-hard-drive/directory</w:t>
        </w:r>
      </w:ins>
    </w:p>
    <w:p w:rsidR="00AD2514" w:rsidRDefault="00AD2514" w:rsidP="00AD2514">
      <w:pPr>
        <w:pStyle w:val="NormalWeb"/>
        <w:shd w:val="clear" w:color="auto" w:fill="FFFFFF"/>
        <w:spacing w:before="0" w:beforeAutospacing="0" w:after="390" w:afterAutospacing="0" w:line="390" w:lineRule="atLeast"/>
        <w:rPr>
          <w:ins w:id="147" w:author="Unknown"/>
          <w:rFonts w:ascii="Georgia" w:hAnsi="Georgia"/>
          <w:color w:val="111111"/>
        </w:rPr>
      </w:pPr>
      <w:ins w:id="148" w:author="Unknown">
        <w:r>
          <w:rPr>
            <w:rFonts w:ascii="Georgia" w:hAnsi="Georgia"/>
            <w:color w:val="111111"/>
          </w:rPr>
          <w:t>Search all jpg images in the system and archive it.</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49" w:author="Unknown"/>
          <w:rFonts w:ascii="Consolas" w:hAnsi="Consolas" w:cs="Consolas"/>
          <w:color w:val="111111"/>
        </w:rPr>
      </w:pPr>
      <w:ins w:id="150" w:author="Unknown">
        <w:r>
          <w:rPr>
            <w:rFonts w:ascii="Consolas" w:hAnsi="Consolas" w:cs="Consolas"/>
            <w:color w:val="111111"/>
          </w:rPr>
          <w:t># find / -name *.jpg -type f -print | xargs tar -cvzf images.tar.gz</w:t>
        </w:r>
      </w:ins>
    </w:p>
    <w:p w:rsidR="00AD2514" w:rsidRDefault="00AD2514" w:rsidP="00AD2514">
      <w:pPr>
        <w:pStyle w:val="NormalWeb"/>
        <w:shd w:val="clear" w:color="auto" w:fill="FFFFFF"/>
        <w:spacing w:before="0" w:beforeAutospacing="0" w:after="390" w:afterAutospacing="0" w:line="390" w:lineRule="atLeast"/>
        <w:rPr>
          <w:ins w:id="151" w:author="Unknown"/>
          <w:rFonts w:ascii="Georgia" w:hAnsi="Georgia"/>
          <w:color w:val="111111"/>
        </w:rPr>
      </w:pPr>
      <w:ins w:id="152" w:author="Unknown">
        <w:r>
          <w:rPr>
            <w:rFonts w:ascii="Georgia" w:hAnsi="Georgia"/>
            <w:color w:val="111111"/>
          </w:rPr>
          <w:t>Download all the URLs mentioned in the url-list.txt file</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53" w:author="Unknown"/>
          <w:rFonts w:ascii="Consolas" w:hAnsi="Consolas" w:cs="Consolas"/>
          <w:color w:val="111111"/>
        </w:rPr>
      </w:pPr>
      <w:ins w:id="154" w:author="Unknown">
        <w:r>
          <w:rPr>
            <w:rFonts w:ascii="Consolas" w:hAnsi="Consolas" w:cs="Consolas"/>
            <w:color w:val="111111"/>
          </w:rPr>
          <w:t># cat url-list.txt | xargs wget –c</w:t>
        </w:r>
      </w:ins>
    </w:p>
    <w:p w:rsidR="00AD2514" w:rsidRDefault="00AD2514" w:rsidP="00AD2514">
      <w:pPr>
        <w:pStyle w:val="Heading3"/>
        <w:shd w:val="clear" w:color="auto" w:fill="FFFFFF"/>
        <w:spacing w:before="440" w:after="147" w:line="293" w:lineRule="atLeast"/>
        <w:rPr>
          <w:ins w:id="155" w:author="Unknown"/>
          <w:rFonts w:ascii="Georgia" w:hAnsi="Georgia"/>
          <w:b w:val="0"/>
          <w:bCs w:val="0"/>
          <w:color w:val="111111"/>
          <w:sz w:val="31"/>
          <w:szCs w:val="31"/>
        </w:rPr>
      </w:pPr>
      <w:ins w:id="156" w:author="Unknown">
        <w:r>
          <w:rPr>
            <w:rFonts w:ascii="Georgia" w:hAnsi="Georgia"/>
            <w:b w:val="0"/>
            <w:bCs w:val="0"/>
            <w:color w:val="111111"/>
            <w:sz w:val="31"/>
            <w:szCs w:val="31"/>
          </w:rPr>
          <w:t>12. ls command examples</w:t>
        </w:r>
      </w:ins>
    </w:p>
    <w:p w:rsidR="00AD2514" w:rsidRDefault="00AD2514" w:rsidP="00AD2514">
      <w:pPr>
        <w:pStyle w:val="NormalWeb"/>
        <w:shd w:val="clear" w:color="auto" w:fill="FFFFFF"/>
        <w:spacing w:before="0" w:beforeAutospacing="0" w:after="390" w:afterAutospacing="0" w:line="390" w:lineRule="atLeast"/>
        <w:rPr>
          <w:ins w:id="157" w:author="Unknown"/>
          <w:rFonts w:ascii="Georgia" w:hAnsi="Georgia"/>
          <w:color w:val="111111"/>
        </w:rPr>
      </w:pPr>
      <w:ins w:id="158" w:author="Unknown">
        <w:r>
          <w:rPr>
            <w:rFonts w:ascii="Georgia" w:hAnsi="Georgia"/>
            <w:color w:val="111111"/>
          </w:rPr>
          <w:t>Display filesize in human readable format (e.g. KB, MB etc.,)</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59" w:author="Unknown"/>
          <w:rFonts w:ascii="Consolas" w:hAnsi="Consolas" w:cs="Consolas"/>
          <w:color w:val="111111"/>
        </w:rPr>
      </w:pPr>
      <w:ins w:id="160" w:author="Unknown">
        <w:r>
          <w:rPr>
            <w:rFonts w:ascii="Consolas" w:hAnsi="Consolas" w:cs="Consolas"/>
            <w:color w:val="111111"/>
          </w:rPr>
          <w:t>$ ls -lh</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61" w:author="Unknown"/>
          <w:rFonts w:ascii="Consolas" w:hAnsi="Consolas" w:cs="Consolas"/>
          <w:color w:val="111111"/>
        </w:rPr>
      </w:pPr>
      <w:ins w:id="162" w:author="Unknown">
        <w:r>
          <w:rPr>
            <w:rFonts w:ascii="Consolas" w:hAnsi="Consolas" w:cs="Consolas"/>
            <w:color w:val="111111"/>
          </w:rPr>
          <w:t>-rw-r----- 1 ramesh team-dev 8.9M Jun 12 15:27 arch-linux.txt.gz</w:t>
        </w:r>
      </w:ins>
    </w:p>
    <w:p w:rsidR="00AD2514" w:rsidRDefault="00AD2514" w:rsidP="00AD2514">
      <w:pPr>
        <w:pStyle w:val="NormalWeb"/>
        <w:shd w:val="clear" w:color="auto" w:fill="FFFFFF"/>
        <w:spacing w:before="0" w:beforeAutospacing="0" w:after="390" w:afterAutospacing="0" w:line="390" w:lineRule="atLeast"/>
        <w:rPr>
          <w:ins w:id="163" w:author="Unknown"/>
          <w:rFonts w:ascii="Georgia" w:hAnsi="Georgia"/>
          <w:color w:val="111111"/>
        </w:rPr>
      </w:pPr>
      <w:ins w:id="164" w:author="Unknown">
        <w:r>
          <w:rPr>
            <w:rFonts w:ascii="Georgia" w:hAnsi="Georgia"/>
            <w:color w:val="111111"/>
          </w:rPr>
          <w:t>Order Files Based on Last Modified Time (In Reverse Order) Using ls -ltr</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65" w:author="Unknown"/>
          <w:rFonts w:ascii="Consolas" w:hAnsi="Consolas" w:cs="Consolas"/>
          <w:color w:val="111111"/>
        </w:rPr>
      </w:pPr>
      <w:ins w:id="166" w:author="Unknown">
        <w:r>
          <w:rPr>
            <w:rFonts w:ascii="Consolas" w:hAnsi="Consolas" w:cs="Consolas"/>
            <w:color w:val="111111"/>
          </w:rPr>
          <w:t>$ ls -ltr</w:t>
        </w:r>
      </w:ins>
    </w:p>
    <w:p w:rsidR="00AD2514" w:rsidRDefault="00AD2514" w:rsidP="00AD2514">
      <w:pPr>
        <w:pStyle w:val="NormalWeb"/>
        <w:shd w:val="clear" w:color="auto" w:fill="FFFFFF"/>
        <w:spacing w:before="0" w:beforeAutospacing="0" w:after="390" w:afterAutospacing="0" w:line="390" w:lineRule="atLeast"/>
        <w:rPr>
          <w:ins w:id="167" w:author="Unknown"/>
          <w:rFonts w:ascii="Georgia" w:hAnsi="Georgia"/>
          <w:color w:val="111111"/>
        </w:rPr>
      </w:pPr>
      <w:ins w:id="168" w:author="Unknown">
        <w:r>
          <w:rPr>
            <w:rFonts w:ascii="Georgia" w:hAnsi="Georgia"/>
            <w:color w:val="111111"/>
          </w:rPr>
          <w:t>Visual Classification of Files With Special Characters Using ls -F</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69" w:author="Unknown"/>
          <w:rFonts w:ascii="Consolas" w:hAnsi="Consolas" w:cs="Consolas"/>
          <w:color w:val="111111"/>
        </w:rPr>
      </w:pPr>
      <w:ins w:id="170" w:author="Unknown">
        <w:r>
          <w:rPr>
            <w:rFonts w:ascii="Consolas" w:hAnsi="Consolas" w:cs="Consolas"/>
            <w:color w:val="111111"/>
          </w:rPr>
          <w:lastRenderedPageBreak/>
          <w:t>$ ls -F</w:t>
        </w:r>
      </w:ins>
    </w:p>
    <w:p w:rsidR="00AD2514" w:rsidRDefault="00AD2514" w:rsidP="00AD2514">
      <w:pPr>
        <w:pStyle w:val="NormalWeb"/>
        <w:shd w:val="clear" w:color="auto" w:fill="FFFFFF"/>
        <w:spacing w:before="0" w:beforeAutospacing="0" w:after="0" w:afterAutospacing="0" w:line="390" w:lineRule="atLeast"/>
        <w:rPr>
          <w:ins w:id="171" w:author="Unknown"/>
          <w:rFonts w:ascii="Georgia" w:hAnsi="Georgia"/>
          <w:color w:val="111111"/>
        </w:rPr>
      </w:pPr>
      <w:ins w:id="172" w:author="Unknown">
        <w:r>
          <w:rPr>
            <w:rFonts w:ascii="Georgia" w:hAnsi="Georgia"/>
            <w:color w:val="111111"/>
          </w:rPr>
          <w:t>More ls examples:</w:t>
        </w:r>
        <w:r>
          <w:rPr>
            <w:rStyle w:val="apple-converted-space"/>
            <w:rFonts w:ascii="Georgia" w:eastAsiaTheme="majorEastAsia" w:hAnsi="Georgia"/>
            <w:color w:val="111111"/>
          </w:rPr>
          <w:t> </w:t>
        </w:r>
        <w:r>
          <w:rPr>
            <w:rFonts w:ascii="Georgia" w:hAnsi="Georgia"/>
            <w:color w:val="111111"/>
          </w:rPr>
          <w:fldChar w:fldCharType="begin"/>
        </w:r>
        <w:r>
          <w:rPr>
            <w:rFonts w:ascii="Georgia" w:hAnsi="Georgia"/>
            <w:color w:val="111111"/>
          </w:rPr>
          <w:instrText xml:space="preserve"> HYPERLINK "http://www.thegeekstuff.com/2009/07/linux-ls-command-examples/" </w:instrText>
        </w:r>
        <w:r>
          <w:rPr>
            <w:rFonts w:ascii="Georgia" w:hAnsi="Georgia"/>
            <w:color w:val="111111"/>
          </w:rPr>
          <w:fldChar w:fldCharType="separate"/>
        </w:r>
        <w:r>
          <w:rPr>
            <w:rStyle w:val="Hyperlink"/>
            <w:rFonts w:ascii="Georgia" w:hAnsi="Georgia"/>
            <w:color w:val="DD0000"/>
          </w:rPr>
          <w:t>Unix LS Command: 15 Practical Examples</w:t>
        </w:r>
        <w:r>
          <w:rPr>
            <w:rFonts w:ascii="Georgia" w:hAnsi="Georgia"/>
            <w:color w:val="111111"/>
          </w:rPr>
          <w:fldChar w:fldCharType="end"/>
        </w:r>
      </w:ins>
    </w:p>
    <w:p w:rsidR="00AD2514" w:rsidRDefault="00AD2514" w:rsidP="00AD2514">
      <w:pPr>
        <w:pStyle w:val="Heading3"/>
        <w:shd w:val="clear" w:color="auto" w:fill="FFFFFF"/>
        <w:spacing w:before="440" w:after="147" w:line="293" w:lineRule="atLeast"/>
        <w:rPr>
          <w:ins w:id="173" w:author="Unknown"/>
          <w:rFonts w:ascii="Georgia" w:hAnsi="Georgia"/>
          <w:b w:val="0"/>
          <w:bCs w:val="0"/>
          <w:color w:val="111111"/>
          <w:sz w:val="31"/>
          <w:szCs w:val="31"/>
        </w:rPr>
      </w:pPr>
      <w:ins w:id="174" w:author="Unknown">
        <w:r>
          <w:rPr>
            <w:rFonts w:ascii="Georgia" w:hAnsi="Georgia"/>
            <w:b w:val="0"/>
            <w:bCs w:val="0"/>
            <w:color w:val="111111"/>
            <w:sz w:val="31"/>
            <w:szCs w:val="31"/>
          </w:rPr>
          <w:t>13. pwd command</w:t>
        </w:r>
      </w:ins>
    </w:p>
    <w:p w:rsidR="00AD2514" w:rsidRDefault="00AD2514" w:rsidP="00AD2514">
      <w:pPr>
        <w:pStyle w:val="NormalWeb"/>
        <w:shd w:val="clear" w:color="auto" w:fill="FFFFFF"/>
        <w:spacing w:before="0" w:beforeAutospacing="0" w:after="390" w:afterAutospacing="0" w:line="390" w:lineRule="atLeast"/>
        <w:rPr>
          <w:ins w:id="175" w:author="Unknown"/>
          <w:rFonts w:ascii="Georgia" w:hAnsi="Georgia"/>
          <w:color w:val="111111"/>
        </w:rPr>
      </w:pPr>
      <w:ins w:id="176" w:author="Unknown">
        <w:r>
          <w:rPr>
            <w:rFonts w:ascii="Georgia" w:hAnsi="Georgia"/>
            <w:color w:val="111111"/>
          </w:rPr>
          <w:t>pwd is Print working directory. What else can be said about the good old pwd who has been printing the current directory name for ages.</w:t>
        </w:r>
      </w:ins>
    </w:p>
    <w:p w:rsidR="00AD2514" w:rsidRDefault="00AD2514" w:rsidP="00AD2514">
      <w:pPr>
        <w:pStyle w:val="Heading3"/>
        <w:shd w:val="clear" w:color="auto" w:fill="FFFFFF"/>
        <w:spacing w:before="440" w:after="147" w:line="293" w:lineRule="atLeast"/>
        <w:rPr>
          <w:ins w:id="177" w:author="Unknown"/>
          <w:rFonts w:ascii="Georgia" w:hAnsi="Georgia"/>
          <w:b w:val="0"/>
          <w:bCs w:val="0"/>
          <w:color w:val="111111"/>
          <w:sz w:val="31"/>
          <w:szCs w:val="31"/>
        </w:rPr>
      </w:pPr>
      <w:ins w:id="178" w:author="Unknown">
        <w:r>
          <w:rPr>
            <w:rFonts w:ascii="Georgia" w:hAnsi="Georgia"/>
            <w:b w:val="0"/>
            <w:bCs w:val="0"/>
            <w:color w:val="111111"/>
            <w:sz w:val="31"/>
            <w:szCs w:val="31"/>
          </w:rPr>
          <w:t>14. cd command examples</w:t>
        </w:r>
      </w:ins>
    </w:p>
    <w:p w:rsidR="00AD2514" w:rsidRDefault="00AD2514" w:rsidP="00AD2514">
      <w:pPr>
        <w:pStyle w:val="NormalWeb"/>
        <w:shd w:val="clear" w:color="auto" w:fill="FFFFFF"/>
        <w:spacing w:before="0" w:beforeAutospacing="0" w:after="390" w:afterAutospacing="0" w:line="390" w:lineRule="atLeast"/>
        <w:rPr>
          <w:ins w:id="179" w:author="Unknown"/>
          <w:rFonts w:ascii="Georgia" w:hAnsi="Georgia"/>
          <w:color w:val="111111"/>
        </w:rPr>
      </w:pPr>
      <w:ins w:id="180" w:author="Unknown">
        <w:r>
          <w:rPr>
            <w:rFonts w:ascii="Georgia" w:hAnsi="Georgia"/>
            <w:color w:val="111111"/>
          </w:rPr>
          <w:t>Use “cd -” to toggle between the last two directories</w:t>
        </w:r>
      </w:ins>
    </w:p>
    <w:p w:rsidR="00AD2514" w:rsidRDefault="00AD2514" w:rsidP="00AD2514">
      <w:pPr>
        <w:pStyle w:val="NormalWeb"/>
        <w:shd w:val="clear" w:color="auto" w:fill="FFFFFF"/>
        <w:spacing w:before="0" w:beforeAutospacing="0" w:after="390" w:afterAutospacing="0" w:line="390" w:lineRule="atLeast"/>
        <w:rPr>
          <w:ins w:id="181" w:author="Unknown"/>
          <w:rFonts w:ascii="Georgia" w:hAnsi="Georgia"/>
          <w:color w:val="111111"/>
        </w:rPr>
      </w:pPr>
      <w:ins w:id="182" w:author="Unknown">
        <w:r>
          <w:rPr>
            <w:rFonts w:ascii="Georgia" w:hAnsi="Georgia"/>
            <w:color w:val="111111"/>
          </w:rPr>
          <w:t>Use “shopt -s cdspell” to automatically correct mistyped directory names on cd</w:t>
        </w:r>
      </w:ins>
    </w:p>
    <w:p w:rsidR="00AD2514" w:rsidRDefault="00AD2514" w:rsidP="00AD2514">
      <w:pPr>
        <w:pStyle w:val="NormalWeb"/>
        <w:shd w:val="clear" w:color="auto" w:fill="FFFFFF"/>
        <w:spacing w:before="0" w:beforeAutospacing="0" w:after="0" w:afterAutospacing="0" w:line="390" w:lineRule="atLeast"/>
        <w:rPr>
          <w:ins w:id="183" w:author="Unknown"/>
          <w:rFonts w:ascii="Georgia" w:hAnsi="Georgia"/>
          <w:color w:val="111111"/>
        </w:rPr>
      </w:pPr>
      <w:ins w:id="184" w:author="Unknown">
        <w:r>
          <w:rPr>
            <w:rFonts w:ascii="Georgia" w:hAnsi="Georgia"/>
            <w:color w:val="111111"/>
          </w:rPr>
          <w:t>More cd examples:</w:t>
        </w:r>
        <w:r>
          <w:rPr>
            <w:rStyle w:val="apple-converted-space"/>
            <w:rFonts w:ascii="Georgia" w:eastAsiaTheme="majorEastAsia" w:hAnsi="Georgia"/>
            <w:color w:val="111111"/>
          </w:rPr>
          <w:t> </w:t>
        </w:r>
        <w:r>
          <w:rPr>
            <w:rFonts w:ascii="Georgia" w:hAnsi="Georgia"/>
            <w:color w:val="111111"/>
          </w:rPr>
          <w:fldChar w:fldCharType="begin"/>
        </w:r>
        <w:r>
          <w:rPr>
            <w:rFonts w:ascii="Georgia" w:hAnsi="Georgia"/>
            <w:color w:val="111111"/>
          </w:rPr>
          <w:instrText xml:space="preserve"> HYPERLINK "http://www.thegeekstuff.com/2008/10/6-awesome-linux-cd-command-hacks-productivity-tip3-for-geeks/" </w:instrText>
        </w:r>
        <w:r>
          <w:rPr>
            <w:rFonts w:ascii="Georgia" w:hAnsi="Georgia"/>
            <w:color w:val="111111"/>
          </w:rPr>
          <w:fldChar w:fldCharType="separate"/>
        </w:r>
        <w:r>
          <w:rPr>
            <w:rStyle w:val="Hyperlink"/>
            <w:rFonts w:ascii="Georgia" w:hAnsi="Georgia"/>
            <w:color w:val="DD0000"/>
          </w:rPr>
          <w:t>6 Awesome Linux cd command Hacks</w:t>
        </w:r>
        <w:r>
          <w:rPr>
            <w:rFonts w:ascii="Georgia" w:hAnsi="Georgia"/>
            <w:color w:val="111111"/>
          </w:rPr>
          <w:fldChar w:fldCharType="end"/>
        </w:r>
      </w:ins>
    </w:p>
    <w:p w:rsidR="00AD2514" w:rsidRDefault="00AD2514" w:rsidP="00AD2514">
      <w:pPr>
        <w:pStyle w:val="Heading3"/>
        <w:shd w:val="clear" w:color="auto" w:fill="FFFFFF"/>
        <w:spacing w:before="440" w:after="147" w:line="293" w:lineRule="atLeast"/>
        <w:rPr>
          <w:ins w:id="185" w:author="Unknown"/>
          <w:rFonts w:ascii="Georgia" w:hAnsi="Georgia"/>
          <w:b w:val="0"/>
          <w:bCs w:val="0"/>
          <w:color w:val="111111"/>
          <w:sz w:val="31"/>
          <w:szCs w:val="31"/>
        </w:rPr>
      </w:pPr>
      <w:ins w:id="186" w:author="Unknown">
        <w:r>
          <w:rPr>
            <w:rFonts w:ascii="Georgia" w:hAnsi="Georgia"/>
            <w:b w:val="0"/>
            <w:bCs w:val="0"/>
            <w:color w:val="111111"/>
            <w:sz w:val="31"/>
            <w:szCs w:val="31"/>
          </w:rPr>
          <w:t>15. gzip command examples</w:t>
        </w:r>
      </w:ins>
    </w:p>
    <w:p w:rsidR="00AD2514" w:rsidRDefault="00AD2514" w:rsidP="00AD2514">
      <w:pPr>
        <w:pStyle w:val="NormalWeb"/>
        <w:shd w:val="clear" w:color="auto" w:fill="FFFFFF"/>
        <w:spacing w:before="0" w:beforeAutospacing="0" w:after="390" w:afterAutospacing="0" w:line="390" w:lineRule="atLeast"/>
        <w:rPr>
          <w:ins w:id="187" w:author="Unknown"/>
          <w:rFonts w:ascii="Georgia" w:hAnsi="Georgia"/>
          <w:color w:val="111111"/>
        </w:rPr>
      </w:pPr>
      <w:ins w:id="188" w:author="Unknown">
        <w:r>
          <w:rPr>
            <w:rFonts w:ascii="Georgia" w:hAnsi="Georgia"/>
            <w:color w:val="111111"/>
          </w:rPr>
          <w:t>To create a *.gz compressed file:</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89" w:author="Unknown"/>
          <w:rFonts w:ascii="Consolas" w:hAnsi="Consolas" w:cs="Consolas"/>
          <w:color w:val="111111"/>
        </w:rPr>
      </w:pPr>
      <w:ins w:id="190" w:author="Unknown">
        <w:r>
          <w:rPr>
            <w:rFonts w:ascii="Consolas" w:hAnsi="Consolas" w:cs="Consolas"/>
            <w:color w:val="111111"/>
          </w:rPr>
          <w:t>$ gzip test.txt</w:t>
        </w:r>
      </w:ins>
    </w:p>
    <w:p w:rsidR="00AD2514" w:rsidRDefault="00AD2514" w:rsidP="00AD2514">
      <w:pPr>
        <w:pStyle w:val="NormalWeb"/>
        <w:shd w:val="clear" w:color="auto" w:fill="FFFFFF"/>
        <w:spacing w:before="0" w:beforeAutospacing="0" w:after="390" w:afterAutospacing="0" w:line="390" w:lineRule="atLeast"/>
        <w:rPr>
          <w:ins w:id="191" w:author="Unknown"/>
          <w:rFonts w:ascii="Georgia" w:hAnsi="Georgia"/>
          <w:color w:val="111111"/>
        </w:rPr>
      </w:pPr>
      <w:ins w:id="192" w:author="Unknown">
        <w:r>
          <w:rPr>
            <w:rFonts w:ascii="Georgia" w:hAnsi="Georgia"/>
            <w:color w:val="111111"/>
          </w:rPr>
          <w:t>To uncompress a *.gz file:</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93" w:author="Unknown"/>
          <w:rFonts w:ascii="Consolas" w:hAnsi="Consolas" w:cs="Consolas"/>
          <w:color w:val="111111"/>
        </w:rPr>
      </w:pPr>
      <w:ins w:id="194" w:author="Unknown">
        <w:r>
          <w:rPr>
            <w:rFonts w:ascii="Consolas" w:hAnsi="Consolas" w:cs="Consolas"/>
            <w:color w:val="111111"/>
          </w:rPr>
          <w:t>$ gzip -d test.txt.gz</w:t>
        </w:r>
      </w:ins>
    </w:p>
    <w:p w:rsidR="00AD2514" w:rsidRDefault="00AD2514" w:rsidP="00AD2514">
      <w:pPr>
        <w:pStyle w:val="NormalWeb"/>
        <w:shd w:val="clear" w:color="auto" w:fill="FFFFFF"/>
        <w:spacing w:before="0" w:beforeAutospacing="0" w:after="390" w:afterAutospacing="0" w:line="390" w:lineRule="atLeast"/>
        <w:rPr>
          <w:ins w:id="195" w:author="Unknown"/>
          <w:rFonts w:ascii="Georgia" w:hAnsi="Georgia"/>
          <w:color w:val="111111"/>
        </w:rPr>
      </w:pPr>
      <w:ins w:id="196" w:author="Unknown">
        <w:r>
          <w:rPr>
            <w:rFonts w:ascii="Georgia" w:hAnsi="Georgia"/>
            <w:color w:val="111111"/>
          </w:rPr>
          <w:t>Display compression ratio of the compressed file using gzip -l</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97" w:author="Unknown"/>
          <w:rFonts w:ascii="Consolas" w:hAnsi="Consolas" w:cs="Consolas"/>
          <w:color w:val="111111"/>
        </w:rPr>
      </w:pPr>
      <w:ins w:id="198" w:author="Unknown">
        <w:r>
          <w:rPr>
            <w:rFonts w:ascii="Consolas" w:hAnsi="Consolas" w:cs="Consolas"/>
            <w:color w:val="111111"/>
          </w:rPr>
          <w:t>$ gzip -l *.gz</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99" w:author="Unknown"/>
          <w:rFonts w:ascii="Consolas" w:hAnsi="Consolas" w:cs="Consolas"/>
          <w:color w:val="111111"/>
        </w:rPr>
      </w:pPr>
      <w:ins w:id="200" w:author="Unknown">
        <w:r>
          <w:rPr>
            <w:rFonts w:ascii="Consolas" w:hAnsi="Consolas" w:cs="Consolas"/>
            <w:color w:val="111111"/>
          </w:rPr>
          <w:lastRenderedPageBreak/>
          <w:t xml:space="preserve">         compressed        uncompressed  ratio uncompressed_name</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01" w:author="Unknown"/>
          <w:rFonts w:ascii="Consolas" w:hAnsi="Consolas" w:cs="Consolas"/>
          <w:color w:val="111111"/>
        </w:rPr>
      </w:pPr>
      <w:ins w:id="202" w:author="Unknown">
        <w:r>
          <w:rPr>
            <w:rFonts w:ascii="Consolas" w:hAnsi="Consolas" w:cs="Consolas"/>
            <w:color w:val="111111"/>
          </w:rPr>
          <w:t xml:space="preserve">              23709               97975  75.8% asp-patch-rpms.txt</w:t>
        </w:r>
      </w:ins>
    </w:p>
    <w:p w:rsidR="00AD2514" w:rsidRDefault="00AD2514" w:rsidP="00AD2514">
      <w:pPr>
        <w:pStyle w:val="Heading3"/>
        <w:shd w:val="clear" w:color="auto" w:fill="FFFFFF"/>
        <w:spacing w:before="440" w:after="147" w:line="293" w:lineRule="atLeast"/>
        <w:rPr>
          <w:ins w:id="203" w:author="Unknown"/>
          <w:rFonts w:ascii="Georgia" w:hAnsi="Georgia"/>
          <w:b w:val="0"/>
          <w:bCs w:val="0"/>
          <w:color w:val="111111"/>
          <w:sz w:val="31"/>
          <w:szCs w:val="31"/>
        </w:rPr>
      </w:pPr>
      <w:ins w:id="204" w:author="Unknown">
        <w:r>
          <w:rPr>
            <w:rFonts w:ascii="Georgia" w:hAnsi="Georgia"/>
            <w:b w:val="0"/>
            <w:bCs w:val="0"/>
            <w:color w:val="111111"/>
            <w:sz w:val="31"/>
            <w:szCs w:val="31"/>
          </w:rPr>
          <w:t>16. bzip2 command examples</w:t>
        </w:r>
      </w:ins>
    </w:p>
    <w:p w:rsidR="00AD2514" w:rsidRDefault="00AD2514" w:rsidP="00AD2514">
      <w:pPr>
        <w:pStyle w:val="NormalWeb"/>
        <w:shd w:val="clear" w:color="auto" w:fill="FFFFFF"/>
        <w:spacing w:before="0" w:beforeAutospacing="0" w:after="390" w:afterAutospacing="0" w:line="390" w:lineRule="atLeast"/>
        <w:rPr>
          <w:ins w:id="205" w:author="Unknown"/>
          <w:rFonts w:ascii="Georgia" w:hAnsi="Georgia"/>
          <w:color w:val="111111"/>
        </w:rPr>
      </w:pPr>
      <w:ins w:id="206" w:author="Unknown">
        <w:r>
          <w:rPr>
            <w:rFonts w:ascii="Georgia" w:hAnsi="Georgia"/>
            <w:color w:val="111111"/>
          </w:rPr>
          <w:t>To create a *.bz2 compressed file:</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07" w:author="Unknown"/>
          <w:rFonts w:ascii="Consolas" w:hAnsi="Consolas" w:cs="Consolas"/>
          <w:color w:val="111111"/>
        </w:rPr>
      </w:pPr>
      <w:ins w:id="208" w:author="Unknown">
        <w:r>
          <w:rPr>
            <w:rFonts w:ascii="Consolas" w:hAnsi="Consolas" w:cs="Consolas"/>
            <w:color w:val="111111"/>
          </w:rPr>
          <w:t>$ bzip2 test.txt</w:t>
        </w:r>
      </w:ins>
    </w:p>
    <w:p w:rsidR="00AD2514" w:rsidRDefault="00AD2514" w:rsidP="00AD2514">
      <w:pPr>
        <w:pStyle w:val="NormalWeb"/>
        <w:shd w:val="clear" w:color="auto" w:fill="FFFFFF"/>
        <w:spacing w:before="0" w:beforeAutospacing="0" w:after="390" w:afterAutospacing="0" w:line="390" w:lineRule="atLeast"/>
        <w:rPr>
          <w:ins w:id="209" w:author="Unknown"/>
          <w:rFonts w:ascii="Georgia" w:hAnsi="Georgia"/>
          <w:color w:val="111111"/>
        </w:rPr>
      </w:pPr>
      <w:ins w:id="210" w:author="Unknown">
        <w:r>
          <w:rPr>
            <w:rFonts w:ascii="Georgia" w:hAnsi="Georgia"/>
            <w:color w:val="111111"/>
          </w:rPr>
          <w:t>To uncompress a *.bz2 file:</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11" w:author="Unknown"/>
          <w:rFonts w:ascii="Consolas" w:hAnsi="Consolas" w:cs="Consolas"/>
          <w:color w:val="111111"/>
        </w:rPr>
      </w:pPr>
      <w:ins w:id="212" w:author="Unknown">
        <w:r>
          <w:rPr>
            <w:rFonts w:ascii="Consolas" w:hAnsi="Consolas" w:cs="Consolas"/>
            <w:color w:val="111111"/>
          </w:rPr>
          <w:t>bzip2 -d test.txt.bz2</w:t>
        </w:r>
      </w:ins>
    </w:p>
    <w:p w:rsidR="00AD2514" w:rsidRDefault="00AD2514" w:rsidP="00AD2514">
      <w:pPr>
        <w:pStyle w:val="NormalWeb"/>
        <w:shd w:val="clear" w:color="auto" w:fill="FFFFFF"/>
        <w:spacing w:before="0" w:beforeAutospacing="0" w:after="0" w:afterAutospacing="0" w:line="390" w:lineRule="atLeast"/>
        <w:rPr>
          <w:ins w:id="213" w:author="Unknown"/>
          <w:rFonts w:ascii="Georgia" w:hAnsi="Georgia"/>
          <w:color w:val="111111"/>
        </w:rPr>
      </w:pPr>
      <w:ins w:id="214" w:author="Unknown">
        <w:r>
          <w:rPr>
            <w:rFonts w:ascii="Georgia" w:hAnsi="Georgia"/>
            <w:color w:val="111111"/>
          </w:rPr>
          <w:t>More bzip2 examples:</w:t>
        </w:r>
        <w:r>
          <w:rPr>
            <w:rStyle w:val="apple-converted-space"/>
            <w:rFonts w:ascii="Georgia" w:eastAsiaTheme="majorEastAsia" w:hAnsi="Georgia"/>
            <w:color w:val="111111"/>
          </w:rPr>
          <w:t> </w:t>
        </w:r>
        <w:r>
          <w:rPr>
            <w:rFonts w:ascii="Georgia" w:hAnsi="Georgia"/>
            <w:color w:val="111111"/>
          </w:rPr>
          <w:fldChar w:fldCharType="begin"/>
        </w:r>
        <w:r>
          <w:rPr>
            <w:rFonts w:ascii="Georgia" w:hAnsi="Georgia"/>
            <w:color w:val="111111"/>
          </w:rPr>
          <w:instrText xml:space="preserve"> HYPERLINK "http://www.thegeekstuff.com/2010/10/bzcommand-examples/" </w:instrText>
        </w:r>
        <w:r>
          <w:rPr>
            <w:rFonts w:ascii="Georgia" w:hAnsi="Georgia"/>
            <w:color w:val="111111"/>
          </w:rPr>
          <w:fldChar w:fldCharType="separate"/>
        </w:r>
        <w:r>
          <w:rPr>
            <w:rStyle w:val="Hyperlink"/>
            <w:rFonts w:ascii="Georgia" w:hAnsi="Georgia"/>
            <w:color w:val="DD0000"/>
          </w:rPr>
          <w:t>BZ is Eazy! bzip2, bzgrep, bzcmp, bzdiff, bzcat, bzless, bzmore examples</w:t>
        </w:r>
        <w:r>
          <w:rPr>
            <w:rFonts w:ascii="Georgia" w:hAnsi="Georgia"/>
            <w:color w:val="111111"/>
          </w:rPr>
          <w:fldChar w:fldCharType="end"/>
        </w:r>
      </w:ins>
    </w:p>
    <w:p w:rsidR="00AD2514" w:rsidRDefault="00AD2514" w:rsidP="00AD2514">
      <w:pPr>
        <w:pStyle w:val="Heading3"/>
        <w:shd w:val="clear" w:color="auto" w:fill="FFFFFF"/>
        <w:spacing w:before="440" w:after="147" w:line="293" w:lineRule="atLeast"/>
        <w:rPr>
          <w:ins w:id="215" w:author="Unknown"/>
          <w:rFonts w:ascii="Georgia" w:hAnsi="Georgia"/>
          <w:b w:val="0"/>
          <w:bCs w:val="0"/>
          <w:color w:val="111111"/>
          <w:sz w:val="31"/>
          <w:szCs w:val="31"/>
        </w:rPr>
      </w:pPr>
      <w:ins w:id="216" w:author="Unknown">
        <w:r>
          <w:rPr>
            <w:rFonts w:ascii="Georgia" w:hAnsi="Georgia"/>
            <w:b w:val="0"/>
            <w:bCs w:val="0"/>
            <w:color w:val="111111"/>
            <w:sz w:val="31"/>
            <w:szCs w:val="31"/>
          </w:rPr>
          <w:t>17. unzip command examples</w:t>
        </w:r>
      </w:ins>
    </w:p>
    <w:p w:rsidR="00AD2514" w:rsidRDefault="00AD2514" w:rsidP="00AD2514">
      <w:pPr>
        <w:pStyle w:val="NormalWeb"/>
        <w:shd w:val="clear" w:color="auto" w:fill="FFFFFF"/>
        <w:spacing w:before="0" w:beforeAutospacing="0" w:after="390" w:afterAutospacing="0" w:line="390" w:lineRule="atLeast"/>
        <w:rPr>
          <w:ins w:id="217" w:author="Unknown"/>
          <w:rFonts w:ascii="Georgia" w:hAnsi="Georgia"/>
          <w:color w:val="111111"/>
        </w:rPr>
      </w:pPr>
      <w:ins w:id="218" w:author="Unknown">
        <w:r>
          <w:rPr>
            <w:rFonts w:ascii="Georgia" w:hAnsi="Georgia"/>
            <w:color w:val="111111"/>
          </w:rPr>
          <w:t>To extract a *.zip compressed file:</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19" w:author="Unknown"/>
          <w:rFonts w:ascii="Consolas" w:hAnsi="Consolas" w:cs="Consolas"/>
          <w:color w:val="111111"/>
        </w:rPr>
      </w:pPr>
      <w:ins w:id="220" w:author="Unknown">
        <w:r>
          <w:rPr>
            <w:rFonts w:ascii="Consolas" w:hAnsi="Consolas" w:cs="Consolas"/>
            <w:color w:val="111111"/>
          </w:rPr>
          <w:t>$ unzip test.zip</w:t>
        </w:r>
      </w:ins>
    </w:p>
    <w:p w:rsidR="00AD2514" w:rsidRDefault="00AD2514" w:rsidP="00AD2514">
      <w:pPr>
        <w:pStyle w:val="NormalWeb"/>
        <w:shd w:val="clear" w:color="auto" w:fill="FFFFFF"/>
        <w:spacing w:before="0" w:beforeAutospacing="0" w:after="390" w:afterAutospacing="0" w:line="390" w:lineRule="atLeast"/>
        <w:rPr>
          <w:ins w:id="221" w:author="Unknown"/>
          <w:rFonts w:ascii="Georgia" w:hAnsi="Georgia"/>
          <w:color w:val="111111"/>
        </w:rPr>
      </w:pPr>
      <w:ins w:id="222" w:author="Unknown">
        <w:r>
          <w:rPr>
            <w:rFonts w:ascii="Georgia" w:hAnsi="Georgia"/>
            <w:color w:val="111111"/>
          </w:rPr>
          <w:t>View the contents of *.zip file (Without unzipping it):</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23" w:author="Unknown"/>
          <w:rFonts w:ascii="Consolas" w:hAnsi="Consolas" w:cs="Consolas"/>
          <w:color w:val="111111"/>
        </w:rPr>
      </w:pPr>
      <w:ins w:id="224" w:author="Unknown">
        <w:r>
          <w:rPr>
            <w:rFonts w:ascii="Consolas" w:hAnsi="Consolas" w:cs="Consolas"/>
            <w:color w:val="111111"/>
          </w:rPr>
          <w:t>$ unzip -l jasper.zip</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25" w:author="Unknown"/>
          <w:rFonts w:ascii="Consolas" w:hAnsi="Consolas" w:cs="Consolas"/>
          <w:color w:val="111111"/>
        </w:rPr>
      </w:pPr>
      <w:ins w:id="226" w:author="Unknown">
        <w:r>
          <w:rPr>
            <w:rFonts w:ascii="Consolas" w:hAnsi="Consolas" w:cs="Consolas"/>
            <w:color w:val="111111"/>
          </w:rPr>
          <w:t>Archive:  jasper.zip</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27" w:author="Unknown"/>
          <w:rFonts w:ascii="Consolas" w:hAnsi="Consolas" w:cs="Consolas"/>
          <w:color w:val="111111"/>
        </w:rPr>
      </w:pPr>
      <w:ins w:id="228" w:author="Unknown">
        <w:r>
          <w:rPr>
            <w:rFonts w:ascii="Consolas" w:hAnsi="Consolas" w:cs="Consolas"/>
            <w:color w:val="111111"/>
          </w:rPr>
          <w:lastRenderedPageBreak/>
          <w:t xml:space="preserve">  Length     Date   Time    Name</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29" w:author="Unknown"/>
          <w:rFonts w:ascii="Consolas" w:hAnsi="Consolas" w:cs="Consolas"/>
          <w:color w:val="111111"/>
        </w:rPr>
      </w:pPr>
      <w:ins w:id="230" w:author="Unknown">
        <w:r>
          <w:rPr>
            <w:rFonts w:ascii="Consolas" w:hAnsi="Consolas" w:cs="Consolas"/>
            <w:color w:val="111111"/>
          </w:rPr>
          <w:t xml:space="preserve"> --------    ----   ----    ----</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31" w:author="Unknown"/>
          <w:rFonts w:ascii="Consolas" w:hAnsi="Consolas" w:cs="Consolas"/>
          <w:color w:val="111111"/>
        </w:rPr>
      </w:pPr>
      <w:ins w:id="232" w:author="Unknown">
        <w:r>
          <w:rPr>
            <w:rFonts w:ascii="Consolas" w:hAnsi="Consolas" w:cs="Consolas"/>
            <w:color w:val="111111"/>
          </w:rPr>
          <w:t xml:space="preserve">    40995  11-30-98 23:50   META-INF/MANIFEST.MF</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33" w:author="Unknown"/>
          <w:rFonts w:ascii="Consolas" w:hAnsi="Consolas" w:cs="Consolas"/>
          <w:color w:val="111111"/>
        </w:rPr>
      </w:pPr>
      <w:ins w:id="234" w:author="Unknown">
        <w:r>
          <w:rPr>
            <w:rFonts w:ascii="Consolas" w:hAnsi="Consolas" w:cs="Consolas"/>
            <w:color w:val="111111"/>
          </w:rPr>
          <w:t xml:space="preserve">    32169  08-25-98 21:07   classes_</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35" w:author="Unknown"/>
          <w:rFonts w:ascii="Consolas" w:hAnsi="Consolas" w:cs="Consolas"/>
          <w:color w:val="111111"/>
        </w:rPr>
      </w:pPr>
      <w:ins w:id="236" w:author="Unknown">
        <w:r>
          <w:rPr>
            <w:rFonts w:ascii="Consolas" w:hAnsi="Consolas" w:cs="Consolas"/>
            <w:color w:val="111111"/>
          </w:rPr>
          <w:t xml:space="preserve">    15964  08-25-98 21:07   classes_names</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37" w:author="Unknown"/>
          <w:rFonts w:ascii="Consolas" w:hAnsi="Consolas" w:cs="Consolas"/>
          <w:color w:val="111111"/>
        </w:rPr>
      </w:pPr>
      <w:ins w:id="238" w:author="Unknown">
        <w:r>
          <w:rPr>
            <w:rFonts w:ascii="Consolas" w:hAnsi="Consolas" w:cs="Consolas"/>
            <w:color w:val="111111"/>
          </w:rPr>
          <w:t xml:space="preserve">    10542  08-25-98 21:07   classes_ncomp</w:t>
        </w:r>
      </w:ins>
    </w:p>
    <w:p w:rsidR="00AD2514" w:rsidRDefault="00AD2514" w:rsidP="00AD2514">
      <w:pPr>
        <w:pStyle w:val="Heading3"/>
        <w:shd w:val="clear" w:color="auto" w:fill="FFFFFF"/>
        <w:spacing w:before="440" w:after="147" w:line="293" w:lineRule="atLeast"/>
        <w:rPr>
          <w:ins w:id="239" w:author="Unknown"/>
          <w:rFonts w:ascii="Georgia" w:hAnsi="Georgia"/>
          <w:b w:val="0"/>
          <w:bCs w:val="0"/>
          <w:color w:val="111111"/>
          <w:sz w:val="31"/>
          <w:szCs w:val="31"/>
        </w:rPr>
      </w:pPr>
      <w:ins w:id="240" w:author="Unknown">
        <w:r>
          <w:rPr>
            <w:rFonts w:ascii="Georgia" w:hAnsi="Georgia"/>
            <w:b w:val="0"/>
            <w:bCs w:val="0"/>
            <w:color w:val="111111"/>
            <w:sz w:val="31"/>
            <w:szCs w:val="31"/>
          </w:rPr>
          <w:t>18. shutdown command examples</w:t>
        </w:r>
      </w:ins>
    </w:p>
    <w:p w:rsidR="00AD2514" w:rsidRDefault="00AD2514" w:rsidP="00AD2514">
      <w:pPr>
        <w:pStyle w:val="NormalWeb"/>
        <w:shd w:val="clear" w:color="auto" w:fill="FFFFFF"/>
        <w:spacing w:before="0" w:beforeAutospacing="0" w:after="390" w:afterAutospacing="0" w:line="390" w:lineRule="atLeast"/>
        <w:rPr>
          <w:ins w:id="241" w:author="Unknown"/>
          <w:rFonts w:ascii="Georgia" w:hAnsi="Georgia"/>
          <w:color w:val="111111"/>
        </w:rPr>
      </w:pPr>
      <w:ins w:id="242" w:author="Unknown">
        <w:r>
          <w:rPr>
            <w:rFonts w:ascii="Georgia" w:hAnsi="Georgia"/>
            <w:color w:val="111111"/>
          </w:rPr>
          <w:t>Shutdown the system and turn the power off immediately.</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43" w:author="Unknown"/>
          <w:rFonts w:ascii="Consolas" w:hAnsi="Consolas" w:cs="Consolas"/>
          <w:color w:val="111111"/>
        </w:rPr>
      </w:pPr>
      <w:ins w:id="244" w:author="Unknown">
        <w:r>
          <w:rPr>
            <w:rFonts w:ascii="Consolas" w:hAnsi="Consolas" w:cs="Consolas"/>
            <w:color w:val="111111"/>
          </w:rPr>
          <w:t># shutdown -h now</w:t>
        </w:r>
      </w:ins>
    </w:p>
    <w:p w:rsidR="00AD2514" w:rsidRDefault="00AD2514" w:rsidP="00AD2514">
      <w:pPr>
        <w:pStyle w:val="NormalWeb"/>
        <w:shd w:val="clear" w:color="auto" w:fill="FFFFFF"/>
        <w:spacing w:before="0" w:beforeAutospacing="0" w:after="390" w:afterAutospacing="0" w:line="390" w:lineRule="atLeast"/>
        <w:rPr>
          <w:ins w:id="245" w:author="Unknown"/>
          <w:rFonts w:ascii="Georgia" w:hAnsi="Georgia"/>
          <w:color w:val="111111"/>
        </w:rPr>
      </w:pPr>
      <w:ins w:id="246" w:author="Unknown">
        <w:r>
          <w:rPr>
            <w:rFonts w:ascii="Georgia" w:hAnsi="Georgia"/>
            <w:color w:val="111111"/>
          </w:rPr>
          <w:t>Shutdown the system after 10 minutes.</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47" w:author="Unknown"/>
          <w:rFonts w:ascii="Consolas" w:hAnsi="Consolas" w:cs="Consolas"/>
          <w:color w:val="111111"/>
        </w:rPr>
      </w:pPr>
      <w:ins w:id="248" w:author="Unknown">
        <w:r>
          <w:rPr>
            <w:rFonts w:ascii="Consolas" w:hAnsi="Consolas" w:cs="Consolas"/>
            <w:color w:val="111111"/>
          </w:rPr>
          <w:t># shutdown -h +10</w:t>
        </w:r>
      </w:ins>
    </w:p>
    <w:p w:rsidR="00AD2514" w:rsidRDefault="00AD2514" w:rsidP="00AD2514">
      <w:pPr>
        <w:pStyle w:val="NormalWeb"/>
        <w:shd w:val="clear" w:color="auto" w:fill="FFFFFF"/>
        <w:spacing w:before="0" w:beforeAutospacing="0" w:after="390" w:afterAutospacing="0" w:line="390" w:lineRule="atLeast"/>
        <w:rPr>
          <w:ins w:id="249" w:author="Unknown"/>
          <w:rFonts w:ascii="Georgia" w:hAnsi="Georgia"/>
          <w:color w:val="111111"/>
        </w:rPr>
      </w:pPr>
      <w:ins w:id="250" w:author="Unknown">
        <w:r>
          <w:rPr>
            <w:rFonts w:ascii="Georgia" w:hAnsi="Georgia"/>
            <w:color w:val="111111"/>
          </w:rPr>
          <w:t>Reboot the system using shutdown command.</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51" w:author="Unknown"/>
          <w:rFonts w:ascii="Consolas" w:hAnsi="Consolas" w:cs="Consolas"/>
          <w:color w:val="111111"/>
        </w:rPr>
      </w:pPr>
      <w:ins w:id="252" w:author="Unknown">
        <w:r>
          <w:rPr>
            <w:rFonts w:ascii="Consolas" w:hAnsi="Consolas" w:cs="Consolas"/>
            <w:color w:val="111111"/>
          </w:rPr>
          <w:t># shutdown -r now</w:t>
        </w:r>
      </w:ins>
    </w:p>
    <w:p w:rsidR="00AD2514" w:rsidRDefault="00AD2514" w:rsidP="00AD2514">
      <w:pPr>
        <w:pStyle w:val="NormalWeb"/>
        <w:shd w:val="clear" w:color="auto" w:fill="FFFFFF"/>
        <w:spacing w:before="0" w:beforeAutospacing="0" w:after="390" w:afterAutospacing="0" w:line="390" w:lineRule="atLeast"/>
        <w:rPr>
          <w:ins w:id="253" w:author="Unknown"/>
          <w:rFonts w:ascii="Georgia" w:hAnsi="Georgia"/>
          <w:color w:val="111111"/>
        </w:rPr>
      </w:pPr>
      <w:ins w:id="254" w:author="Unknown">
        <w:r>
          <w:rPr>
            <w:rFonts w:ascii="Georgia" w:hAnsi="Georgia"/>
            <w:color w:val="111111"/>
          </w:rPr>
          <w:t>Force the filesystem check during reboot.</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55" w:author="Unknown"/>
          <w:rFonts w:ascii="Consolas" w:hAnsi="Consolas" w:cs="Consolas"/>
          <w:color w:val="111111"/>
        </w:rPr>
      </w:pPr>
      <w:ins w:id="256" w:author="Unknown">
        <w:r>
          <w:rPr>
            <w:rFonts w:ascii="Consolas" w:hAnsi="Consolas" w:cs="Consolas"/>
            <w:color w:val="111111"/>
          </w:rPr>
          <w:lastRenderedPageBreak/>
          <w:t># shutdown -Fr now</w:t>
        </w:r>
      </w:ins>
    </w:p>
    <w:p w:rsidR="00AD2514" w:rsidRDefault="00AD2514" w:rsidP="00AD2514">
      <w:pPr>
        <w:pStyle w:val="Heading3"/>
        <w:shd w:val="clear" w:color="auto" w:fill="FFFFFF"/>
        <w:spacing w:before="440" w:after="147" w:line="293" w:lineRule="atLeast"/>
        <w:rPr>
          <w:ins w:id="257" w:author="Unknown"/>
          <w:rFonts w:ascii="Georgia" w:hAnsi="Georgia"/>
          <w:b w:val="0"/>
          <w:bCs w:val="0"/>
          <w:color w:val="111111"/>
          <w:sz w:val="31"/>
          <w:szCs w:val="31"/>
        </w:rPr>
      </w:pPr>
      <w:ins w:id="258" w:author="Unknown">
        <w:r>
          <w:rPr>
            <w:rFonts w:ascii="Georgia" w:hAnsi="Georgia"/>
            <w:b w:val="0"/>
            <w:bCs w:val="0"/>
            <w:color w:val="111111"/>
            <w:sz w:val="31"/>
            <w:szCs w:val="31"/>
          </w:rPr>
          <w:t>19. ftp command examples</w:t>
        </w:r>
      </w:ins>
    </w:p>
    <w:p w:rsidR="00AD2514" w:rsidRDefault="00AD2514" w:rsidP="00AD2514">
      <w:pPr>
        <w:pStyle w:val="NormalWeb"/>
        <w:shd w:val="clear" w:color="auto" w:fill="FFFFFF"/>
        <w:spacing w:before="0" w:beforeAutospacing="0" w:after="390" w:afterAutospacing="0" w:line="390" w:lineRule="atLeast"/>
        <w:rPr>
          <w:ins w:id="259" w:author="Unknown"/>
          <w:rFonts w:ascii="Georgia" w:hAnsi="Georgia"/>
          <w:color w:val="111111"/>
        </w:rPr>
      </w:pPr>
      <w:ins w:id="260" w:author="Unknown">
        <w:r>
          <w:rPr>
            <w:rFonts w:ascii="Georgia" w:hAnsi="Georgia"/>
            <w:color w:val="111111"/>
          </w:rPr>
          <w:t>Both ftp and secure ftp (sftp) has similar commands. To connect to a remote server and download multiple files, do the following.</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61" w:author="Unknown"/>
          <w:rFonts w:ascii="Consolas" w:hAnsi="Consolas" w:cs="Consolas"/>
          <w:color w:val="111111"/>
        </w:rPr>
      </w:pPr>
      <w:ins w:id="262" w:author="Unknown">
        <w:r>
          <w:rPr>
            <w:rFonts w:ascii="Consolas" w:hAnsi="Consolas" w:cs="Consolas"/>
            <w:color w:val="111111"/>
          </w:rPr>
          <w:t>$ ftp IP/hostname</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63" w:author="Unknown"/>
          <w:rFonts w:ascii="Consolas" w:hAnsi="Consolas" w:cs="Consolas"/>
          <w:color w:val="111111"/>
        </w:rPr>
      </w:pPr>
      <w:ins w:id="264" w:author="Unknown">
        <w:r>
          <w:rPr>
            <w:rFonts w:ascii="Consolas" w:hAnsi="Consolas" w:cs="Consolas"/>
            <w:color w:val="111111"/>
          </w:rPr>
          <w:t>ftp&gt; mget *.html</w:t>
        </w:r>
      </w:ins>
    </w:p>
    <w:p w:rsidR="00AD2514" w:rsidRDefault="00AD2514" w:rsidP="00AD2514">
      <w:pPr>
        <w:pStyle w:val="NormalWeb"/>
        <w:shd w:val="clear" w:color="auto" w:fill="FFFFFF"/>
        <w:spacing w:before="0" w:beforeAutospacing="0" w:after="390" w:afterAutospacing="0" w:line="390" w:lineRule="atLeast"/>
        <w:rPr>
          <w:ins w:id="265" w:author="Unknown"/>
          <w:rFonts w:ascii="Georgia" w:hAnsi="Georgia"/>
          <w:color w:val="111111"/>
        </w:rPr>
      </w:pPr>
      <w:ins w:id="266" w:author="Unknown">
        <w:r>
          <w:rPr>
            <w:rFonts w:ascii="Georgia" w:hAnsi="Georgia"/>
            <w:color w:val="111111"/>
          </w:rPr>
          <w:t>To view the file names located on the remote server before downloading, mls ftp command as shown below.</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67" w:author="Unknown"/>
          <w:rFonts w:ascii="Consolas" w:hAnsi="Consolas" w:cs="Consolas"/>
          <w:color w:val="111111"/>
        </w:rPr>
      </w:pPr>
      <w:ins w:id="268" w:author="Unknown">
        <w:r>
          <w:rPr>
            <w:rFonts w:ascii="Consolas" w:hAnsi="Consolas" w:cs="Consolas"/>
            <w:color w:val="111111"/>
          </w:rPr>
          <w:t>ftp&gt; mls *.html -</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69" w:author="Unknown"/>
          <w:rFonts w:ascii="Consolas" w:hAnsi="Consolas" w:cs="Consolas"/>
          <w:color w:val="111111"/>
        </w:rPr>
      </w:pPr>
      <w:ins w:id="270" w:author="Unknown">
        <w:r>
          <w:rPr>
            <w:rFonts w:ascii="Consolas" w:hAnsi="Consolas" w:cs="Consolas"/>
            <w:color w:val="111111"/>
          </w:rPr>
          <w:t>/ftptest/features.html</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71" w:author="Unknown"/>
          <w:rFonts w:ascii="Consolas" w:hAnsi="Consolas" w:cs="Consolas"/>
          <w:color w:val="111111"/>
        </w:rPr>
      </w:pPr>
      <w:ins w:id="272" w:author="Unknown">
        <w:r>
          <w:rPr>
            <w:rFonts w:ascii="Consolas" w:hAnsi="Consolas" w:cs="Consolas"/>
            <w:color w:val="111111"/>
          </w:rPr>
          <w:t>/ftptest/index.html</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73" w:author="Unknown"/>
          <w:rFonts w:ascii="Consolas" w:hAnsi="Consolas" w:cs="Consolas"/>
          <w:color w:val="111111"/>
        </w:rPr>
      </w:pPr>
      <w:ins w:id="274" w:author="Unknown">
        <w:r>
          <w:rPr>
            <w:rFonts w:ascii="Consolas" w:hAnsi="Consolas" w:cs="Consolas"/>
            <w:color w:val="111111"/>
          </w:rPr>
          <w:t>/ftptest/othertools.html</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75" w:author="Unknown"/>
          <w:rFonts w:ascii="Consolas" w:hAnsi="Consolas" w:cs="Consolas"/>
          <w:color w:val="111111"/>
        </w:rPr>
      </w:pPr>
      <w:ins w:id="276" w:author="Unknown">
        <w:r>
          <w:rPr>
            <w:rFonts w:ascii="Consolas" w:hAnsi="Consolas" w:cs="Consolas"/>
            <w:color w:val="111111"/>
          </w:rPr>
          <w:t>/ftptest/samplereport.html</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77" w:author="Unknown"/>
          <w:rFonts w:ascii="Consolas" w:hAnsi="Consolas" w:cs="Consolas"/>
          <w:color w:val="111111"/>
        </w:rPr>
      </w:pPr>
      <w:ins w:id="278" w:author="Unknown">
        <w:r>
          <w:rPr>
            <w:rFonts w:ascii="Consolas" w:hAnsi="Consolas" w:cs="Consolas"/>
            <w:color w:val="111111"/>
          </w:rPr>
          <w:t>/ftptest/usage.html</w:t>
        </w:r>
      </w:ins>
    </w:p>
    <w:p w:rsidR="00AD2514" w:rsidRDefault="00AD2514" w:rsidP="00AD2514">
      <w:pPr>
        <w:pStyle w:val="NormalWeb"/>
        <w:shd w:val="clear" w:color="auto" w:fill="FFFFFF"/>
        <w:spacing w:before="0" w:beforeAutospacing="0" w:after="0" w:afterAutospacing="0" w:line="390" w:lineRule="atLeast"/>
        <w:rPr>
          <w:ins w:id="279" w:author="Unknown"/>
          <w:rFonts w:ascii="Georgia" w:hAnsi="Georgia"/>
          <w:color w:val="111111"/>
        </w:rPr>
      </w:pPr>
      <w:ins w:id="280" w:author="Unknown">
        <w:r>
          <w:rPr>
            <w:rFonts w:ascii="Georgia" w:hAnsi="Georgia"/>
            <w:color w:val="111111"/>
          </w:rPr>
          <w:t>More ftp examples:</w:t>
        </w:r>
        <w:r>
          <w:rPr>
            <w:rStyle w:val="apple-converted-space"/>
            <w:rFonts w:ascii="Georgia" w:eastAsiaTheme="majorEastAsia" w:hAnsi="Georgia"/>
            <w:color w:val="111111"/>
          </w:rPr>
          <w:t> </w:t>
        </w:r>
        <w:r>
          <w:rPr>
            <w:rFonts w:ascii="Georgia" w:hAnsi="Georgia"/>
            <w:color w:val="111111"/>
          </w:rPr>
          <w:fldChar w:fldCharType="begin"/>
        </w:r>
        <w:r>
          <w:rPr>
            <w:rFonts w:ascii="Georgia" w:hAnsi="Georgia"/>
            <w:color w:val="111111"/>
          </w:rPr>
          <w:instrText xml:space="preserve"> HYPERLINK "http://www.thegeekstuff.com/2010/06/ftp-sftp-tutorial/" </w:instrText>
        </w:r>
        <w:r>
          <w:rPr>
            <w:rFonts w:ascii="Georgia" w:hAnsi="Georgia"/>
            <w:color w:val="111111"/>
          </w:rPr>
          <w:fldChar w:fldCharType="separate"/>
        </w:r>
        <w:r>
          <w:rPr>
            <w:rStyle w:val="Hyperlink"/>
            <w:rFonts w:ascii="Georgia" w:hAnsi="Georgia"/>
            <w:color w:val="DD0000"/>
          </w:rPr>
          <w:t>FTP and SFTP Beginners Guide with 10 Examples</w:t>
        </w:r>
        <w:r>
          <w:rPr>
            <w:rFonts w:ascii="Georgia" w:hAnsi="Georgia"/>
            <w:color w:val="111111"/>
          </w:rPr>
          <w:fldChar w:fldCharType="end"/>
        </w:r>
      </w:ins>
    </w:p>
    <w:p w:rsidR="00AD2514" w:rsidRDefault="00AD2514" w:rsidP="00AD2514">
      <w:pPr>
        <w:pStyle w:val="Heading3"/>
        <w:shd w:val="clear" w:color="auto" w:fill="FFFFFF"/>
        <w:spacing w:before="440" w:after="147" w:line="293" w:lineRule="atLeast"/>
        <w:rPr>
          <w:ins w:id="281" w:author="Unknown"/>
          <w:rFonts w:ascii="Georgia" w:hAnsi="Georgia"/>
          <w:b w:val="0"/>
          <w:bCs w:val="0"/>
          <w:color w:val="111111"/>
          <w:sz w:val="31"/>
          <w:szCs w:val="31"/>
        </w:rPr>
      </w:pPr>
      <w:ins w:id="282" w:author="Unknown">
        <w:r>
          <w:rPr>
            <w:rFonts w:ascii="Georgia" w:hAnsi="Georgia"/>
            <w:b w:val="0"/>
            <w:bCs w:val="0"/>
            <w:color w:val="111111"/>
            <w:sz w:val="31"/>
            <w:szCs w:val="31"/>
          </w:rPr>
          <w:t>20. crontab command examples</w:t>
        </w:r>
      </w:ins>
    </w:p>
    <w:p w:rsidR="00AD2514" w:rsidRDefault="00AD2514" w:rsidP="00AD2514">
      <w:pPr>
        <w:pStyle w:val="NormalWeb"/>
        <w:shd w:val="clear" w:color="auto" w:fill="FFFFFF"/>
        <w:spacing w:before="0" w:beforeAutospacing="0" w:after="390" w:afterAutospacing="0" w:line="390" w:lineRule="atLeast"/>
        <w:rPr>
          <w:ins w:id="283" w:author="Unknown"/>
          <w:rFonts w:ascii="Georgia" w:hAnsi="Georgia"/>
          <w:color w:val="111111"/>
        </w:rPr>
      </w:pPr>
      <w:ins w:id="284" w:author="Unknown">
        <w:r>
          <w:rPr>
            <w:rFonts w:ascii="Georgia" w:hAnsi="Georgia"/>
            <w:color w:val="111111"/>
          </w:rPr>
          <w:t>View crontab entry for a specific user</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85" w:author="Unknown"/>
          <w:rFonts w:ascii="Consolas" w:hAnsi="Consolas" w:cs="Consolas"/>
          <w:color w:val="111111"/>
        </w:rPr>
      </w:pPr>
      <w:ins w:id="286" w:author="Unknown">
        <w:r>
          <w:rPr>
            <w:rFonts w:ascii="Consolas" w:hAnsi="Consolas" w:cs="Consolas"/>
            <w:color w:val="111111"/>
          </w:rPr>
          <w:lastRenderedPageBreak/>
          <w:t># crontab -u john -l</w:t>
        </w:r>
      </w:ins>
    </w:p>
    <w:p w:rsidR="00AD2514" w:rsidRDefault="00AD2514" w:rsidP="00AD2514">
      <w:pPr>
        <w:pStyle w:val="NormalWeb"/>
        <w:shd w:val="clear" w:color="auto" w:fill="FFFFFF"/>
        <w:spacing w:before="0" w:beforeAutospacing="0" w:after="390" w:afterAutospacing="0" w:line="390" w:lineRule="atLeast"/>
        <w:rPr>
          <w:ins w:id="287" w:author="Unknown"/>
          <w:rFonts w:ascii="Georgia" w:hAnsi="Georgia"/>
          <w:color w:val="111111"/>
        </w:rPr>
      </w:pPr>
      <w:ins w:id="288" w:author="Unknown">
        <w:r>
          <w:rPr>
            <w:rFonts w:ascii="Georgia" w:hAnsi="Georgia"/>
            <w:color w:val="111111"/>
          </w:rPr>
          <w:t>Schedule a cron job every 10 minutes.</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89" w:author="Unknown"/>
          <w:rFonts w:ascii="Consolas" w:hAnsi="Consolas" w:cs="Consolas"/>
          <w:color w:val="111111"/>
        </w:rPr>
      </w:pPr>
      <w:ins w:id="290" w:author="Unknown">
        <w:r>
          <w:rPr>
            <w:rFonts w:ascii="Consolas" w:hAnsi="Consolas" w:cs="Consolas"/>
            <w:color w:val="111111"/>
          </w:rPr>
          <w:t>*/10 * * * * /home/ramesh/check-disk-space</w:t>
        </w:r>
      </w:ins>
    </w:p>
    <w:p w:rsidR="00AD2514" w:rsidRDefault="00AD2514" w:rsidP="00AD2514">
      <w:pPr>
        <w:pStyle w:val="NormalWeb"/>
        <w:shd w:val="clear" w:color="auto" w:fill="FFFFFF"/>
        <w:spacing w:before="0" w:beforeAutospacing="0" w:after="0" w:afterAutospacing="0" w:line="390" w:lineRule="atLeast"/>
        <w:rPr>
          <w:ins w:id="291" w:author="Unknown"/>
          <w:rFonts w:ascii="Georgia" w:hAnsi="Georgia"/>
          <w:color w:val="111111"/>
        </w:rPr>
      </w:pPr>
      <w:ins w:id="292" w:author="Unknown">
        <w:r>
          <w:rPr>
            <w:rFonts w:ascii="Georgia" w:hAnsi="Georgia"/>
            <w:color w:val="111111"/>
          </w:rPr>
          <w:t>More crontab examples:</w:t>
        </w:r>
        <w:r>
          <w:rPr>
            <w:rStyle w:val="apple-converted-space"/>
            <w:rFonts w:ascii="Georgia" w:eastAsiaTheme="majorEastAsia" w:hAnsi="Georgia"/>
            <w:color w:val="111111"/>
          </w:rPr>
          <w:t> </w:t>
        </w:r>
        <w:r>
          <w:rPr>
            <w:rFonts w:ascii="Georgia" w:hAnsi="Georgia"/>
            <w:color w:val="111111"/>
          </w:rPr>
          <w:fldChar w:fldCharType="begin"/>
        </w:r>
        <w:r>
          <w:rPr>
            <w:rFonts w:ascii="Georgia" w:hAnsi="Georgia"/>
            <w:color w:val="111111"/>
          </w:rPr>
          <w:instrText xml:space="preserve"> HYPERLINK "http://www.thegeekstuff.com/2009/06/15-practical-crontab-examples/" </w:instrText>
        </w:r>
        <w:r>
          <w:rPr>
            <w:rFonts w:ascii="Georgia" w:hAnsi="Georgia"/>
            <w:color w:val="111111"/>
          </w:rPr>
          <w:fldChar w:fldCharType="separate"/>
        </w:r>
        <w:r>
          <w:rPr>
            <w:rStyle w:val="Hyperlink"/>
            <w:rFonts w:ascii="Georgia" w:hAnsi="Georgia"/>
            <w:color w:val="DD0000"/>
          </w:rPr>
          <w:t>Linux Crontab: 15 Awesome Cron Job Examples</w:t>
        </w:r>
        <w:r>
          <w:rPr>
            <w:rFonts w:ascii="Georgia" w:hAnsi="Georgia"/>
            <w:color w:val="111111"/>
          </w:rPr>
          <w:fldChar w:fldCharType="end"/>
        </w:r>
      </w:ins>
    </w:p>
    <w:p w:rsidR="00AD2514" w:rsidRDefault="00AD2514" w:rsidP="00AD2514">
      <w:pPr>
        <w:pStyle w:val="Heading3"/>
        <w:shd w:val="clear" w:color="auto" w:fill="FFFFFF"/>
        <w:spacing w:before="440" w:after="147" w:line="293" w:lineRule="atLeast"/>
        <w:rPr>
          <w:ins w:id="293" w:author="Unknown"/>
          <w:rFonts w:ascii="Georgia" w:hAnsi="Georgia"/>
          <w:b w:val="0"/>
          <w:bCs w:val="0"/>
          <w:color w:val="111111"/>
          <w:sz w:val="31"/>
          <w:szCs w:val="31"/>
        </w:rPr>
      </w:pPr>
      <w:ins w:id="294" w:author="Unknown">
        <w:r>
          <w:rPr>
            <w:rFonts w:ascii="Georgia" w:hAnsi="Georgia"/>
            <w:b w:val="0"/>
            <w:bCs w:val="0"/>
            <w:color w:val="111111"/>
            <w:sz w:val="31"/>
            <w:szCs w:val="31"/>
          </w:rPr>
          <w:t>21. service command examples</w:t>
        </w:r>
      </w:ins>
    </w:p>
    <w:p w:rsidR="00AD2514" w:rsidRDefault="00AD2514" w:rsidP="00AD2514">
      <w:pPr>
        <w:pStyle w:val="NormalWeb"/>
        <w:shd w:val="clear" w:color="auto" w:fill="FFFFFF"/>
        <w:spacing w:before="0" w:beforeAutospacing="0" w:after="390" w:afterAutospacing="0" w:line="390" w:lineRule="atLeast"/>
        <w:rPr>
          <w:ins w:id="295" w:author="Unknown"/>
          <w:rFonts w:ascii="Georgia" w:hAnsi="Georgia"/>
          <w:color w:val="111111"/>
        </w:rPr>
      </w:pPr>
      <w:ins w:id="296" w:author="Unknown">
        <w:r>
          <w:rPr>
            <w:rFonts w:ascii="Georgia" w:hAnsi="Georgia"/>
            <w:color w:val="111111"/>
          </w:rPr>
          <w:t>Service command is used to run the system V init scripts. i.e Instead of calling the scripts located in the /etc/init.d/ directory with their full path, you can use the service command.</w:t>
        </w:r>
      </w:ins>
    </w:p>
    <w:p w:rsidR="00AD2514" w:rsidRDefault="00AD2514" w:rsidP="00AD2514">
      <w:pPr>
        <w:pStyle w:val="NormalWeb"/>
        <w:shd w:val="clear" w:color="auto" w:fill="FFFFFF"/>
        <w:spacing w:before="0" w:beforeAutospacing="0" w:after="390" w:afterAutospacing="0" w:line="390" w:lineRule="atLeast"/>
        <w:rPr>
          <w:ins w:id="297" w:author="Unknown"/>
          <w:rFonts w:ascii="Georgia" w:hAnsi="Georgia"/>
          <w:color w:val="111111"/>
        </w:rPr>
      </w:pPr>
      <w:ins w:id="298" w:author="Unknown">
        <w:r>
          <w:rPr>
            <w:rFonts w:ascii="Georgia" w:hAnsi="Georgia"/>
            <w:color w:val="111111"/>
          </w:rPr>
          <w:t>Check the status of a service:</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99" w:author="Unknown"/>
          <w:rFonts w:ascii="Consolas" w:hAnsi="Consolas" w:cs="Consolas"/>
          <w:color w:val="111111"/>
        </w:rPr>
      </w:pPr>
      <w:ins w:id="300" w:author="Unknown">
        <w:r>
          <w:rPr>
            <w:rFonts w:ascii="Consolas" w:hAnsi="Consolas" w:cs="Consolas"/>
            <w:color w:val="111111"/>
          </w:rPr>
          <w:t># service ssh status</w:t>
        </w:r>
      </w:ins>
    </w:p>
    <w:p w:rsidR="00AD2514" w:rsidRDefault="00AD2514" w:rsidP="00AD2514">
      <w:pPr>
        <w:pStyle w:val="NormalWeb"/>
        <w:shd w:val="clear" w:color="auto" w:fill="FFFFFF"/>
        <w:spacing w:before="0" w:beforeAutospacing="0" w:after="390" w:afterAutospacing="0" w:line="390" w:lineRule="atLeast"/>
        <w:rPr>
          <w:ins w:id="301" w:author="Unknown"/>
          <w:rFonts w:ascii="Georgia" w:hAnsi="Georgia"/>
          <w:color w:val="111111"/>
        </w:rPr>
      </w:pPr>
      <w:ins w:id="302" w:author="Unknown">
        <w:r>
          <w:rPr>
            <w:rFonts w:ascii="Georgia" w:hAnsi="Georgia"/>
            <w:color w:val="111111"/>
          </w:rPr>
          <w:t>Check the status of all the services.</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303" w:author="Unknown"/>
          <w:rFonts w:ascii="Consolas" w:hAnsi="Consolas" w:cs="Consolas"/>
          <w:color w:val="111111"/>
        </w:rPr>
      </w:pPr>
      <w:ins w:id="304" w:author="Unknown">
        <w:r>
          <w:rPr>
            <w:rFonts w:ascii="Consolas" w:hAnsi="Consolas" w:cs="Consolas"/>
            <w:color w:val="111111"/>
          </w:rPr>
          <w:t>service --status-all</w:t>
        </w:r>
      </w:ins>
    </w:p>
    <w:p w:rsidR="00AD2514" w:rsidRDefault="00AD2514" w:rsidP="00AD2514">
      <w:pPr>
        <w:pStyle w:val="NormalWeb"/>
        <w:shd w:val="clear" w:color="auto" w:fill="FFFFFF"/>
        <w:spacing w:before="0" w:beforeAutospacing="0" w:after="390" w:afterAutospacing="0" w:line="390" w:lineRule="atLeast"/>
        <w:rPr>
          <w:ins w:id="305" w:author="Unknown"/>
          <w:rFonts w:ascii="Georgia" w:hAnsi="Georgia"/>
          <w:color w:val="111111"/>
        </w:rPr>
      </w:pPr>
      <w:ins w:id="306" w:author="Unknown">
        <w:r>
          <w:rPr>
            <w:rFonts w:ascii="Georgia" w:hAnsi="Georgia"/>
            <w:color w:val="111111"/>
          </w:rPr>
          <w:t>Restart a service.</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307" w:author="Unknown"/>
          <w:rFonts w:ascii="Consolas" w:hAnsi="Consolas" w:cs="Consolas"/>
          <w:color w:val="111111"/>
        </w:rPr>
      </w:pPr>
      <w:ins w:id="308" w:author="Unknown">
        <w:r>
          <w:rPr>
            <w:rFonts w:ascii="Consolas" w:hAnsi="Consolas" w:cs="Consolas"/>
            <w:color w:val="111111"/>
          </w:rPr>
          <w:t># service ssh restart</w:t>
        </w:r>
      </w:ins>
    </w:p>
    <w:p w:rsidR="00AD2514" w:rsidRDefault="00AD2514" w:rsidP="00AD2514">
      <w:pPr>
        <w:pStyle w:val="Heading3"/>
        <w:shd w:val="clear" w:color="auto" w:fill="FFFFFF"/>
        <w:spacing w:before="440" w:after="147" w:line="293" w:lineRule="atLeast"/>
        <w:rPr>
          <w:ins w:id="309" w:author="Unknown"/>
          <w:rFonts w:ascii="Georgia" w:hAnsi="Georgia"/>
          <w:b w:val="0"/>
          <w:bCs w:val="0"/>
          <w:color w:val="111111"/>
          <w:sz w:val="31"/>
          <w:szCs w:val="31"/>
        </w:rPr>
      </w:pPr>
      <w:ins w:id="310" w:author="Unknown">
        <w:r>
          <w:rPr>
            <w:rFonts w:ascii="Georgia" w:hAnsi="Georgia"/>
            <w:b w:val="0"/>
            <w:bCs w:val="0"/>
            <w:color w:val="111111"/>
            <w:sz w:val="31"/>
            <w:szCs w:val="31"/>
          </w:rPr>
          <w:lastRenderedPageBreak/>
          <w:t>22. ps command examples</w:t>
        </w:r>
      </w:ins>
    </w:p>
    <w:p w:rsidR="00AD2514" w:rsidRDefault="00AD2514" w:rsidP="00AD2514">
      <w:pPr>
        <w:pStyle w:val="NormalWeb"/>
        <w:shd w:val="clear" w:color="auto" w:fill="FFFFFF"/>
        <w:spacing w:before="0" w:beforeAutospacing="0" w:after="390" w:afterAutospacing="0" w:line="390" w:lineRule="atLeast"/>
        <w:rPr>
          <w:ins w:id="311" w:author="Unknown"/>
          <w:rFonts w:ascii="Georgia" w:hAnsi="Georgia"/>
          <w:color w:val="111111"/>
        </w:rPr>
      </w:pPr>
      <w:ins w:id="312" w:author="Unknown">
        <w:r>
          <w:rPr>
            <w:rFonts w:ascii="Georgia" w:hAnsi="Georgia"/>
            <w:color w:val="111111"/>
          </w:rPr>
          <w:t>ps command is used to display information about the processes that are running in the system.</w:t>
        </w:r>
      </w:ins>
    </w:p>
    <w:p w:rsidR="00AD2514" w:rsidRDefault="00AD2514" w:rsidP="00AD2514">
      <w:pPr>
        <w:pStyle w:val="NormalWeb"/>
        <w:shd w:val="clear" w:color="auto" w:fill="FFFFFF"/>
        <w:spacing w:before="0" w:beforeAutospacing="0" w:after="390" w:afterAutospacing="0" w:line="390" w:lineRule="atLeast"/>
        <w:rPr>
          <w:ins w:id="313" w:author="Unknown"/>
          <w:rFonts w:ascii="Georgia" w:hAnsi="Georgia"/>
          <w:color w:val="111111"/>
        </w:rPr>
      </w:pPr>
      <w:ins w:id="314" w:author="Unknown">
        <w:r>
          <w:rPr>
            <w:rFonts w:ascii="Georgia" w:hAnsi="Georgia"/>
            <w:color w:val="111111"/>
          </w:rPr>
          <w:t>While there are lot of arguments that could be passed to a ps command, following are some of the common ones.</w:t>
        </w:r>
      </w:ins>
    </w:p>
    <w:p w:rsidR="00AD2514" w:rsidRDefault="00AD2514" w:rsidP="00AD2514">
      <w:pPr>
        <w:pStyle w:val="NormalWeb"/>
        <w:shd w:val="clear" w:color="auto" w:fill="FFFFFF"/>
        <w:spacing w:before="0" w:beforeAutospacing="0" w:after="390" w:afterAutospacing="0" w:line="390" w:lineRule="atLeast"/>
        <w:rPr>
          <w:ins w:id="315" w:author="Unknown"/>
          <w:rFonts w:ascii="Georgia" w:hAnsi="Georgia"/>
          <w:color w:val="111111"/>
        </w:rPr>
      </w:pPr>
      <w:ins w:id="316" w:author="Unknown">
        <w:r>
          <w:rPr>
            <w:rFonts w:ascii="Georgia" w:hAnsi="Georgia"/>
            <w:color w:val="111111"/>
          </w:rPr>
          <w:t>To view current running processes.</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317" w:author="Unknown"/>
          <w:rFonts w:ascii="Consolas" w:hAnsi="Consolas" w:cs="Consolas"/>
          <w:color w:val="111111"/>
        </w:rPr>
      </w:pPr>
      <w:ins w:id="318" w:author="Unknown">
        <w:r>
          <w:rPr>
            <w:rFonts w:ascii="Consolas" w:hAnsi="Consolas" w:cs="Consolas"/>
            <w:color w:val="111111"/>
          </w:rPr>
          <w:t>$ ps -ef | more</w:t>
        </w:r>
      </w:ins>
    </w:p>
    <w:p w:rsidR="00AD2514" w:rsidRDefault="00AD2514" w:rsidP="00AD2514">
      <w:pPr>
        <w:pStyle w:val="NormalWeb"/>
        <w:shd w:val="clear" w:color="auto" w:fill="FFFFFF"/>
        <w:spacing w:before="0" w:beforeAutospacing="0" w:after="390" w:afterAutospacing="0" w:line="390" w:lineRule="atLeast"/>
        <w:rPr>
          <w:ins w:id="319" w:author="Unknown"/>
          <w:rFonts w:ascii="Georgia" w:hAnsi="Georgia"/>
          <w:color w:val="111111"/>
        </w:rPr>
      </w:pPr>
      <w:ins w:id="320" w:author="Unknown">
        <w:r>
          <w:rPr>
            <w:rFonts w:ascii="Georgia" w:hAnsi="Georgia"/>
            <w:color w:val="111111"/>
          </w:rPr>
          <w:t>To view current running processes in a tree structure. H option stands for process hierarchy.</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321" w:author="Unknown"/>
          <w:rFonts w:ascii="Consolas" w:hAnsi="Consolas" w:cs="Consolas"/>
          <w:color w:val="111111"/>
        </w:rPr>
      </w:pPr>
      <w:ins w:id="322" w:author="Unknown">
        <w:r>
          <w:rPr>
            <w:rFonts w:ascii="Consolas" w:hAnsi="Consolas" w:cs="Consolas"/>
            <w:color w:val="111111"/>
          </w:rPr>
          <w:t>$ ps -efH | more</w:t>
        </w:r>
      </w:ins>
    </w:p>
    <w:p w:rsidR="00AD2514" w:rsidRDefault="00AD2514" w:rsidP="00AD2514">
      <w:pPr>
        <w:pStyle w:val="Heading3"/>
        <w:shd w:val="clear" w:color="auto" w:fill="FFFFFF"/>
        <w:spacing w:before="440" w:after="147" w:line="293" w:lineRule="atLeast"/>
        <w:rPr>
          <w:ins w:id="323" w:author="Unknown"/>
          <w:rFonts w:ascii="Georgia" w:hAnsi="Georgia"/>
          <w:b w:val="0"/>
          <w:bCs w:val="0"/>
          <w:color w:val="111111"/>
          <w:sz w:val="31"/>
          <w:szCs w:val="31"/>
        </w:rPr>
      </w:pPr>
      <w:ins w:id="324" w:author="Unknown">
        <w:r>
          <w:rPr>
            <w:rFonts w:ascii="Georgia" w:hAnsi="Georgia"/>
            <w:b w:val="0"/>
            <w:bCs w:val="0"/>
            <w:color w:val="111111"/>
            <w:sz w:val="31"/>
            <w:szCs w:val="31"/>
          </w:rPr>
          <w:t>23. free command examples</w:t>
        </w:r>
      </w:ins>
    </w:p>
    <w:p w:rsidR="00AD2514" w:rsidRDefault="00AD2514" w:rsidP="00AD2514">
      <w:pPr>
        <w:pStyle w:val="NormalWeb"/>
        <w:shd w:val="clear" w:color="auto" w:fill="FFFFFF"/>
        <w:spacing w:before="0" w:beforeAutospacing="0" w:after="390" w:afterAutospacing="0" w:line="390" w:lineRule="atLeast"/>
        <w:rPr>
          <w:ins w:id="325" w:author="Unknown"/>
          <w:rFonts w:ascii="Georgia" w:hAnsi="Georgia"/>
          <w:color w:val="111111"/>
        </w:rPr>
      </w:pPr>
      <w:ins w:id="326" w:author="Unknown">
        <w:r>
          <w:rPr>
            <w:rFonts w:ascii="Georgia" w:hAnsi="Georgia"/>
            <w:color w:val="111111"/>
          </w:rPr>
          <w:t>This command is used to display the free, used, swap memory available in the system.</w:t>
        </w:r>
      </w:ins>
    </w:p>
    <w:p w:rsidR="00AD2514" w:rsidRDefault="00AD2514" w:rsidP="00AD2514">
      <w:pPr>
        <w:pStyle w:val="NormalWeb"/>
        <w:shd w:val="clear" w:color="auto" w:fill="FFFFFF"/>
        <w:spacing w:before="0" w:beforeAutospacing="0" w:after="390" w:afterAutospacing="0" w:line="390" w:lineRule="atLeast"/>
        <w:rPr>
          <w:ins w:id="327" w:author="Unknown"/>
          <w:rFonts w:ascii="Georgia" w:hAnsi="Georgia"/>
          <w:color w:val="111111"/>
        </w:rPr>
      </w:pPr>
      <w:ins w:id="328" w:author="Unknown">
        <w:r>
          <w:rPr>
            <w:rFonts w:ascii="Georgia" w:hAnsi="Georgia"/>
            <w:color w:val="111111"/>
          </w:rPr>
          <w:t>Typical free command output. The output is displayed in bytes.</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329" w:author="Unknown"/>
          <w:rFonts w:ascii="Consolas" w:hAnsi="Consolas" w:cs="Consolas"/>
          <w:color w:val="111111"/>
        </w:rPr>
      </w:pPr>
      <w:ins w:id="330" w:author="Unknown">
        <w:r>
          <w:rPr>
            <w:rFonts w:ascii="Consolas" w:hAnsi="Consolas" w:cs="Consolas"/>
            <w:color w:val="111111"/>
          </w:rPr>
          <w:t>$ free</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331" w:author="Unknown"/>
          <w:rFonts w:ascii="Consolas" w:hAnsi="Consolas" w:cs="Consolas"/>
          <w:color w:val="111111"/>
        </w:rPr>
      </w:pPr>
      <w:ins w:id="332" w:author="Unknown">
        <w:r>
          <w:rPr>
            <w:rFonts w:ascii="Consolas" w:hAnsi="Consolas" w:cs="Consolas"/>
            <w:color w:val="111111"/>
          </w:rPr>
          <w:t xml:space="preserve">             total       used       free     shared    buffers     cached</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333" w:author="Unknown"/>
          <w:rFonts w:ascii="Consolas" w:hAnsi="Consolas" w:cs="Consolas"/>
          <w:color w:val="111111"/>
        </w:rPr>
      </w:pPr>
      <w:ins w:id="334" w:author="Unknown">
        <w:r>
          <w:rPr>
            <w:rFonts w:ascii="Consolas" w:hAnsi="Consolas" w:cs="Consolas"/>
            <w:color w:val="111111"/>
          </w:rPr>
          <w:t>Mem:       3566408    1580220    1986188          0     203988     902960</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335" w:author="Unknown"/>
          <w:rFonts w:ascii="Consolas" w:hAnsi="Consolas" w:cs="Consolas"/>
          <w:color w:val="111111"/>
        </w:rPr>
      </w:pPr>
      <w:ins w:id="336" w:author="Unknown">
        <w:r>
          <w:rPr>
            <w:rFonts w:ascii="Consolas" w:hAnsi="Consolas" w:cs="Consolas"/>
            <w:color w:val="111111"/>
          </w:rPr>
          <w:t>-/+ buffers/cache:     473272    3093136</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337" w:author="Unknown"/>
          <w:rFonts w:ascii="Consolas" w:hAnsi="Consolas" w:cs="Consolas"/>
          <w:color w:val="111111"/>
        </w:rPr>
      </w:pPr>
      <w:ins w:id="338" w:author="Unknown">
        <w:r>
          <w:rPr>
            <w:rFonts w:ascii="Consolas" w:hAnsi="Consolas" w:cs="Consolas"/>
            <w:color w:val="111111"/>
          </w:rPr>
          <w:lastRenderedPageBreak/>
          <w:t>Swap:      4000176          0    4000176</w:t>
        </w:r>
      </w:ins>
    </w:p>
    <w:p w:rsidR="00AD2514" w:rsidRDefault="00AD2514" w:rsidP="00AD2514">
      <w:pPr>
        <w:pStyle w:val="NormalWeb"/>
        <w:shd w:val="clear" w:color="auto" w:fill="FFFFFF"/>
        <w:spacing w:before="0" w:beforeAutospacing="0" w:after="390" w:afterAutospacing="0" w:line="390" w:lineRule="atLeast"/>
        <w:rPr>
          <w:ins w:id="339" w:author="Unknown"/>
          <w:rFonts w:ascii="Georgia" w:hAnsi="Georgia"/>
          <w:color w:val="111111"/>
        </w:rPr>
      </w:pPr>
      <w:ins w:id="340" w:author="Unknown">
        <w:r>
          <w:rPr>
            <w:rFonts w:ascii="Georgia" w:hAnsi="Georgia"/>
            <w:color w:val="111111"/>
          </w:rPr>
          <w:t>If you want to quickly check how many GB of RAM your system has use the -g option. -b option displays in bytes, -k in kilo bytes, -m in mega bytes.</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341" w:author="Unknown"/>
          <w:rFonts w:ascii="Consolas" w:hAnsi="Consolas" w:cs="Consolas"/>
          <w:color w:val="111111"/>
        </w:rPr>
      </w:pPr>
      <w:ins w:id="342" w:author="Unknown">
        <w:r>
          <w:rPr>
            <w:rFonts w:ascii="Consolas" w:hAnsi="Consolas" w:cs="Consolas"/>
            <w:color w:val="111111"/>
          </w:rPr>
          <w:t>$ free -g</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343" w:author="Unknown"/>
          <w:rFonts w:ascii="Consolas" w:hAnsi="Consolas" w:cs="Consolas"/>
          <w:color w:val="111111"/>
        </w:rPr>
      </w:pPr>
      <w:ins w:id="344" w:author="Unknown">
        <w:r>
          <w:rPr>
            <w:rFonts w:ascii="Consolas" w:hAnsi="Consolas" w:cs="Consolas"/>
            <w:color w:val="111111"/>
          </w:rPr>
          <w:t xml:space="preserve">             total       used       free     shared    buffers     cached</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345" w:author="Unknown"/>
          <w:rFonts w:ascii="Consolas" w:hAnsi="Consolas" w:cs="Consolas"/>
          <w:color w:val="111111"/>
        </w:rPr>
      </w:pPr>
      <w:ins w:id="346" w:author="Unknown">
        <w:r>
          <w:rPr>
            <w:rFonts w:ascii="Consolas" w:hAnsi="Consolas" w:cs="Consolas"/>
            <w:color w:val="111111"/>
          </w:rPr>
          <w:t>Mem:             3          1          1          0          0          0</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347" w:author="Unknown"/>
          <w:rFonts w:ascii="Consolas" w:hAnsi="Consolas" w:cs="Consolas"/>
          <w:color w:val="111111"/>
        </w:rPr>
      </w:pPr>
      <w:ins w:id="348" w:author="Unknown">
        <w:r>
          <w:rPr>
            <w:rFonts w:ascii="Consolas" w:hAnsi="Consolas" w:cs="Consolas"/>
            <w:color w:val="111111"/>
          </w:rPr>
          <w:t>-/+ buffers/cache:          0          2</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349" w:author="Unknown"/>
          <w:rFonts w:ascii="Consolas" w:hAnsi="Consolas" w:cs="Consolas"/>
          <w:color w:val="111111"/>
        </w:rPr>
      </w:pPr>
      <w:ins w:id="350" w:author="Unknown">
        <w:r>
          <w:rPr>
            <w:rFonts w:ascii="Consolas" w:hAnsi="Consolas" w:cs="Consolas"/>
            <w:color w:val="111111"/>
          </w:rPr>
          <w:t>Swap:            3          0          3</w:t>
        </w:r>
      </w:ins>
    </w:p>
    <w:p w:rsidR="00AD2514" w:rsidRDefault="00AD2514" w:rsidP="00AD2514">
      <w:pPr>
        <w:pStyle w:val="NormalWeb"/>
        <w:shd w:val="clear" w:color="auto" w:fill="FFFFFF"/>
        <w:spacing w:before="0" w:beforeAutospacing="0" w:after="390" w:afterAutospacing="0" w:line="390" w:lineRule="atLeast"/>
        <w:rPr>
          <w:ins w:id="351" w:author="Unknown"/>
          <w:rFonts w:ascii="Georgia" w:hAnsi="Georgia"/>
          <w:color w:val="111111"/>
        </w:rPr>
      </w:pPr>
      <w:ins w:id="352" w:author="Unknown">
        <w:r>
          <w:rPr>
            <w:rFonts w:ascii="Georgia" w:hAnsi="Georgia"/>
            <w:color w:val="111111"/>
          </w:rPr>
          <w:t>If you want to see a total memory ( including the swap), use the -t switch, which will display a total line as shown below.</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353" w:author="Unknown"/>
          <w:rFonts w:ascii="Consolas" w:hAnsi="Consolas" w:cs="Consolas"/>
          <w:color w:val="111111"/>
        </w:rPr>
      </w:pPr>
      <w:ins w:id="354" w:author="Unknown">
        <w:r>
          <w:rPr>
            <w:rFonts w:ascii="Consolas" w:hAnsi="Consolas" w:cs="Consolas"/>
            <w:color w:val="111111"/>
          </w:rPr>
          <w:t>ramesh@ramesh-laptop:~$ free -t</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355" w:author="Unknown"/>
          <w:rFonts w:ascii="Consolas" w:hAnsi="Consolas" w:cs="Consolas"/>
          <w:color w:val="111111"/>
        </w:rPr>
      </w:pPr>
      <w:ins w:id="356" w:author="Unknown">
        <w:r>
          <w:rPr>
            <w:rFonts w:ascii="Consolas" w:hAnsi="Consolas" w:cs="Consolas"/>
            <w:color w:val="111111"/>
          </w:rPr>
          <w:t xml:space="preserve">             total       used       free     shared    buffers     cached</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357" w:author="Unknown"/>
          <w:rFonts w:ascii="Consolas" w:hAnsi="Consolas" w:cs="Consolas"/>
          <w:color w:val="111111"/>
        </w:rPr>
      </w:pPr>
      <w:ins w:id="358" w:author="Unknown">
        <w:r>
          <w:rPr>
            <w:rFonts w:ascii="Consolas" w:hAnsi="Consolas" w:cs="Consolas"/>
            <w:color w:val="111111"/>
          </w:rPr>
          <w:t>Mem:       3566408    1592148    1974260          0     204260     912556</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359" w:author="Unknown"/>
          <w:rFonts w:ascii="Consolas" w:hAnsi="Consolas" w:cs="Consolas"/>
          <w:color w:val="111111"/>
        </w:rPr>
      </w:pPr>
      <w:ins w:id="360" w:author="Unknown">
        <w:r>
          <w:rPr>
            <w:rFonts w:ascii="Consolas" w:hAnsi="Consolas" w:cs="Consolas"/>
            <w:color w:val="111111"/>
          </w:rPr>
          <w:t>-/+ buffers/cache:     475332    3091076</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361" w:author="Unknown"/>
          <w:rFonts w:ascii="Consolas" w:hAnsi="Consolas" w:cs="Consolas"/>
          <w:color w:val="111111"/>
        </w:rPr>
      </w:pPr>
      <w:ins w:id="362" w:author="Unknown">
        <w:r>
          <w:rPr>
            <w:rFonts w:ascii="Consolas" w:hAnsi="Consolas" w:cs="Consolas"/>
            <w:color w:val="111111"/>
          </w:rPr>
          <w:t>Swap:      4000176          0    4000176</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363" w:author="Unknown"/>
          <w:rFonts w:ascii="Consolas" w:hAnsi="Consolas" w:cs="Consolas"/>
          <w:color w:val="111111"/>
        </w:rPr>
      </w:pPr>
      <w:ins w:id="364" w:author="Unknown">
        <w:r>
          <w:rPr>
            <w:rFonts w:ascii="Consolas" w:hAnsi="Consolas" w:cs="Consolas"/>
            <w:color w:val="111111"/>
          </w:rPr>
          <w:t>Total:     7566584    1592148    5974436</w:t>
        </w:r>
      </w:ins>
    </w:p>
    <w:p w:rsidR="00AD2514" w:rsidRDefault="00AD2514" w:rsidP="00AD2514">
      <w:pPr>
        <w:pStyle w:val="Heading3"/>
        <w:shd w:val="clear" w:color="auto" w:fill="FFFFFF"/>
        <w:spacing w:before="440" w:after="147" w:line="293" w:lineRule="atLeast"/>
        <w:rPr>
          <w:ins w:id="365" w:author="Unknown"/>
          <w:rFonts w:ascii="Georgia" w:hAnsi="Georgia"/>
          <w:b w:val="0"/>
          <w:bCs w:val="0"/>
          <w:color w:val="111111"/>
          <w:sz w:val="31"/>
          <w:szCs w:val="31"/>
        </w:rPr>
      </w:pPr>
      <w:ins w:id="366" w:author="Unknown">
        <w:r>
          <w:rPr>
            <w:rFonts w:ascii="Georgia" w:hAnsi="Georgia"/>
            <w:b w:val="0"/>
            <w:bCs w:val="0"/>
            <w:color w:val="111111"/>
            <w:sz w:val="31"/>
            <w:szCs w:val="31"/>
          </w:rPr>
          <w:lastRenderedPageBreak/>
          <w:t>24. top command examples</w:t>
        </w:r>
      </w:ins>
    </w:p>
    <w:p w:rsidR="00AD2514" w:rsidRDefault="00AD2514" w:rsidP="00AD2514">
      <w:pPr>
        <w:pStyle w:val="NormalWeb"/>
        <w:shd w:val="clear" w:color="auto" w:fill="FFFFFF"/>
        <w:spacing w:before="0" w:beforeAutospacing="0" w:after="390" w:afterAutospacing="0" w:line="390" w:lineRule="atLeast"/>
        <w:rPr>
          <w:ins w:id="367" w:author="Unknown"/>
          <w:rFonts w:ascii="Georgia" w:hAnsi="Georgia"/>
          <w:color w:val="111111"/>
        </w:rPr>
      </w:pPr>
      <w:ins w:id="368" w:author="Unknown">
        <w:r>
          <w:rPr>
            <w:rFonts w:ascii="Georgia" w:hAnsi="Georgia"/>
            <w:color w:val="111111"/>
          </w:rPr>
          <w:t>top command displays the top processes in the system ( by default sorted by cpu usage ). To sort top output by any column, Press O (upper-case O) , which will display all the possible columns that you can sort by as shown below.</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369" w:author="Unknown"/>
          <w:rFonts w:ascii="Consolas" w:hAnsi="Consolas" w:cs="Consolas"/>
          <w:color w:val="111111"/>
        </w:rPr>
      </w:pPr>
      <w:ins w:id="370" w:author="Unknown">
        <w:r>
          <w:rPr>
            <w:rFonts w:ascii="Consolas" w:hAnsi="Consolas" w:cs="Consolas"/>
            <w:color w:val="111111"/>
          </w:rPr>
          <w:t>Current Sort Field:  P  for window 1:Def</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371" w:author="Unknown"/>
          <w:rFonts w:ascii="Consolas" w:hAnsi="Consolas" w:cs="Consolas"/>
          <w:color w:val="111111"/>
        </w:rPr>
      </w:pPr>
      <w:ins w:id="372" w:author="Unknown">
        <w:r>
          <w:rPr>
            <w:rFonts w:ascii="Consolas" w:hAnsi="Consolas" w:cs="Consolas"/>
            <w:color w:val="111111"/>
          </w:rPr>
          <w:t>Select sort field via field letter, type any other key to return</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373" w:author="Unknown"/>
          <w:rFonts w:ascii="Consolas" w:hAnsi="Consolas" w:cs="Consolas"/>
          <w:color w:val="111111"/>
        </w:rPr>
      </w:pPr>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374" w:author="Unknown"/>
          <w:rFonts w:ascii="Consolas" w:hAnsi="Consolas" w:cs="Consolas"/>
          <w:color w:val="111111"/>
        </w:rPr>
      </w:pPr>
      <w:ins w:id="375" w:author="Unknown">
        <w:r>
          <w:rPr>
            <w:rFonts w:ascii="Consolas" w:hAnsi="Consolas" w:cs="Consolas"/>
            <w:color w:val="111111"/>
          </w:rPr>
          <w:t xml:space="preserve">  a: PID        = Process Id              v: nDRT       = Dirty Pages count</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376" w:author="Unknown"/>
          <w:rFonts w:ascii="Consolas" w:hAnsi="Consolas" w:cs="Consolas"/>
          <w:color w:val="111111"/>
        </w:rPr>
      </w:pPr>
      <w:ins w:id="377" w:author="Unknown">
        <w:r>
          <w:rPr>
            <w:rFonts w:ascii="Consolas" w:hAnsi="Consolas" w:cs="Consolas"/>
            <w:color w:val="111111"/>
          </w:rPr>
          <w:t xml:space="preserve">  d: UID        = User Id                 y: WCHAN      = Sleeping in Function</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378" w:author="Unknown"/>
          <w:rFonts w:ascii="Consolas" w:hAnsi="Consolas" w:cs="Consolas"/>
          <w:color w:val="111111"/>
        </w:rPr>
      </w:pPr>
      <w:ins w:id="379" w:author="Unknown">
        <w:r>
          <w:rPr>
            <w:rFonts w:ascii="Consolas" w:hAnsi="Consolas" w:cs="Consolas"/>
            <w:color w:val="111111"/>
          </w:rPr>
          <w:t xml:space="preserve">  e: USER       = User Name               z: Flags      = Task Flags</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380" w:author="Unknown"/>
          <w:rFonts w:ascii="Consolas" w:hAnsi="Consolas" w:cs="Consolas"/>
          <w:color w:val="111111"/>
        </w:rPr>
      </w:pPr>
      <w:ins w:id="381" w:author="Unknown">
        <w:r>
          <w:rPr>
            <w:rFonts w:ascii="Consolas" w:hAnsi="Consolas" w:cs="Consolas"/>
            <w:color w:val="111111"/>
          </w:rPr>
          <w:t xml:space="preserve">  ........</w:t>
        </w:r>
      </w:ins>
    </w:p>
    <w:p w:rsidR="00AD2514" w:rsidRDefault="00AD2514" w:rsidP="00AD2514">
      <w:pPr>
        <w:pStyle w:val="NormalWeb"/>
        <w:shd w:val="clear" w:color="auto" w:fill="FFFFFF"/>
        <w:spacing w:before="0" w:beforeAutospacing="0" w:after="390" w:afterAutospacing="0" w:line="390" w:lineRule="atLeast"/>
        <w:rPr>
          <w:ins w:id="382" w:author="Unknown"/>
          <w:rFonts w:ascii="Georgia" w:hAnsi="Georgia"/>
          <w:color w:val="111111"/>
        </w:rPr>
      </w:pPr>
      <w:ins w:id="383" w:author="Unknown">
        <w:r>
          <w:rPr>
            <w:rFonts w:ascii="Georgia" w:hAnsi="Georgia"/>
            <w:color w:val="111111"/>
          </w:rPr>
          <w:t>To displays only the processes that belong to a particular user use -u option. The following will show only the top processes that belongs to oracle user.</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384" w:author="Unknown"/>
          <w:rFonts w:ascii="Consolas" w:hAnsi="Consolas" w:cs="Consolas"/>
          <w:color w:val="111111"/>
        </w:rPr>
      </w:pPr>
      <w:ins w:id="385" w:author="Unknown">
        <w:r>
          <w:rPr>
            <w:rFonts w:ascii="Consolas" w:hAnsi="Consolas" w:cs="Consolas"/>
            <w:color w:val="111111"/>
          </w:rPr>
          <w:t>$ top -u oracle</w:t>
        </w:r>
      </w:ins>
    </w:p>
    <w:p w:rsidR="00AD2514" w:rsidRDefault="00AD2514" w:rsidP="00AD2514">
      <w:pPr>
        <w:pStyle w:val="NormalWeb"/>
        <w:shd w:val="clear" w:color="auto" w:fill="FFFFFF"/>
        <w:spacing w:before="0" w:beforeAutospacing="0" w:after="0" w:afterAutospacing="0" w:line="390" w:lineRule="atLeast"/>
        <w:rPr>
          <w:ins w:id="386" w:author="Unknown"/>
          <w:rFonts w:ascii="Georgia" w:hAnsi="Georgia"/>
          <w:color w:val="111111"/>
        </w:rPr>
      </w:pPr>
      <w:ins w:id="387" w:author="Unknown">
        <w:r>
          <w:rPr>
            <w:rFonts w:ascii="Georgia" w:hAnsi="Georgia"/>
            <w:color w:val="111111"/>
          </w:rPr>
          <w:t>More top examples:</w:t>
        </w:r>
        <w:r>
          <w:rPr>
            <w:rStyle w:val="apple-converted-space"/>
            <w:rFonts w:ascii="Georgia" w:eastAsiaTheme="majorEastAsia" w:hAnsi="Georgia"/>
            <w:color w:val="111111"/>
          </w:rPr>
          <w:t> </w:t>
        </w:r>
        <w:r>
          <w:rPr>
            <w:rFonts w:ascii="Georgia" w:hAnsi="Georgia"/>
            <w:color w:val="111111"/>
          </w:rPr>
          <w:fldChar w:fldCharType="begin"/>
        </w:r>
        <w:r>
          <w:rPr>
            <w:rFonts w:ascii="Georgia" w:hAnsi="Georgia"/>
            <w:color w:val="111111"/>
          </w:rPr>
          <w:instrText xml:space="preserve"> HYPERLINK "http://www.thegeekstuff.com/2010/01/15-practical-unix-linux-top-command-examples/" </w:instrText>
        </w:r>
        <w:r>
          <w:rPr>
            <w:rFonts w:ascii="Georgia" w:hAnsi="Georgia"/>
            <w:color w:val="111111"/>
          </w:rPr>
          <w:fldChar w:fldCharType="separate"/>
        </w:r>
        <w:r>
          <w:rPr>
            <w:rStyle w:val="Hyperlink"/>
            <w:rFonts w:ascii="Georgia" w:hAnsi="Georgia"/>
            <w:color w:val="DD0000"/>
          </w:rPr>
          <w:t>Can You Top This? 15 Practical Linux Top Command Examples</w:t>
        </w:r>
        <w:r>
          <w:rPr>
            <w:rFonts w:ascii="Georgia" w:hAnsi="Georgia"/>
            <w:color w:val="111111"/>
          </w:rPr>
          <w:fldChar w:fldCharType="end"/>
        </w:r>
      </w:ins>
    </w:p>
    <w:p w:rsidR="00AD2514" w:rsidRDefault="00AD2514" w:rsidP="00AD2514">
      <w:pPr>
        <w:pStyle w:val="Heading3"/>
        <w:shd w:val="clear" w:color="auto" w:fill="FFFFFF"/>
        <w:spacing w:before="440" w:after="147" w:line="293" w:lineRule="atLeast"/>
        <w:rPr>
          <w:ins w:id="388" w:author="Unknown"/>
          <w:rFonts w:ascii="Georgia" w:hAnsi="Georgia"/>
          <w:b w:val="0"/>
          <w:bCs w:val="0"/>
          <w:color w:val="111111"/>
          <w:sz w:val="31"/>
          <w:szCs w:val="31"/>
        </w:rPr>
      </w:pPr>
      <w:ins w:id="389" w:author="Unknown">
        <w:r>
          <w:rPr>
            <w:rFonts w:ascii="Georgia" w:hAnsi="Georgia"/>
            <w:b w:val="0"/>
            <w:bCs w:val="0"/>
            <w:color w:val="111111"/>
            <w:sz w:val="31"/>
            <w:szCs w:val="31"/>
          </w:rPr>
          <w:t>25. df command examples</w:t>
        </w:r>
      </w:ins>
    </w:p>
    <w:p w:rsidR="00AD2514" w:rsidRDefault="00AD2514" w:rsidP="00AD2514">
      <w:pPr>
        <w:pStyle w:val="NormalWeb"/>
        <w:shd w:val="clear" w:color="auto" w:fill="FFFFFF"/>
        <w:spacing w:before="0" w:beforeAutospacing="0" w:after="390" w:afterAutospacing="0" w:line="390" w:lineRule="atLeast"/>
        <w:rPr>
          <w:ins w:id="390" w:author="Unknown"/>
          <w:rFonts w:ascii="Georgia" w:hAnsi="Georgia"/>
          <w:color w:val="111111"/>
        </w:rPr>
      </w:pPr>
      <w:ins w:id="391" w:author="Unknown">
        <w:r>
          <w:rPr>
            <w:rFonts w:ascii="Georgia" w:hAnsi="Georgia"/>
            <w:color w:val="111111"/>
          </w:rPr>
          <w:t>Displays the file system disk space usage. By default df -k displays output in bytes.</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392" w:author="Unknown"/>
          <w:rFonts w:ascii="Consolas" w:hAnsi="Consolas" w:cs="Consolas"/>
          <w:color w:val="111111"/>
        </w:rPr>
      </w:pPr>
      <w:ins w:id="393" w:author="Unknown">
        <w:r>
          <w:rPr>
            <w:rFonts w:ascii="Consolas" w:hAnsi="Consolas" w:cs="Consolas"/>
            <w:color w:val="111111"/>
          </w:rPr>
          <w:lastRenderedPageBreak/>
          <w:t>$ df -k</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394" w:author="Unknown"/>
          <w:rFonts w:ascii="Consolas" w:hAnsi="Consolas" w:cs="Consolas"/>
          <w:color w:val="111111"/>
        </w:rPr>
      </w:pPr>
      <w:ins w:id="395" w:author="Unknown">
        <w:r>
          <w:rPr>
            <w:rFonts w:ascii="Consolas" w:hAnsi="Consolas" w:cs="Consolas"/>
            <w:color w:val="111111"/>
          </w:rPr>
          <w:t>Filesystem           1K-blocks      Used Available Use% Mounted on</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396" w:author="Unknown"/>
          <w:rFonts w:ascii="Consolas" w:hAnsi="Consolas" w:cs="Consolas"/>
          <w:color w:val="111111"/>
        </w:rPr>
      </w:pPr>
      <w:ins w:id="397" w:author="Unknown">
        <w:r>
          <w:rPr>
            <w:rFonts w:ascii="Consolas" w:hAnsi="Consolas" w:cs="Consolas"/>
            <w:color w:val="111111"/>
          </w:rPr>
          <w:t>/dev/sda1             29530400   3233104  24797232  12% /</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398" w:author="Unknown"/>
          <w:rFonts w:ascii="Consolas" w:hAnsi="Consolas" w:cs="Consolas"/>
          <w:color w:val="111111"/>
        </w:rPr>
      </w:pPr>
      <w:ins w:id="399" w:author="Unknown">
        <w:r>
          <w:rPr>
            <w:rFonts w:ascii="Consolas" w:hAnsi="Consolas" w:cs="Consolas"/>
            <w:color w:val="111111"/>
          </w:rPr>
          <w:t>/dev/sda2            120367992  50171596  64082060  44% /home</w:t>
        </w:r>
      </w:ins>
    </w:p>
    <w:p w:rsidR="00AD2514" w:rsidRDefault="00AD2514" w:rsidP="00AD2514">
      <w:pPr>
        <w:pStyle w:val="NormalWeb"/>
        <w:shd w:val="clear" w:color="auto" w:fill="FFFFFF"/>
        <w:spacing w:before="0" w:beforeAutospacing="0" w:after="390" w:afterAutospacing="0" w:line="390" w:lineRule="atLeast"/>
        <w:rPr>
          <w:ins w:id="400" w:author="Unknown"/>
          <w:rFonts w:ascii="Georgia" w:hAnsi="Georgia"/>
          <w:color w:val="111111"/>
        </w:rPr>
      </w:pPr>
      <w:ins w:id="401" w:author="Unknown">
        <w:r>
          <w:rPr>
            <w:rFonts w:ascii="Georgia" w:hAnsi="Georgia"/>
            <w:color w:val="111111"/>
          </w:rPr>
          <w:t>df -h displays output in human readable form. i.e size will be displayed in GB’s.</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402" w:author="Unknown"/>
          <w:rFonts w:ascii="Consolas" w:hAnsi="Consolas" w:cs="Consolas"/>
          <w:color w:val="111111"/>
        </w:rPr>
      </w:pPr>
      <w:ins w:id="403" w:author="Unknown">
        <w:r>
          <w:rPr>
            <w:rFonts w:ascii="Consolas" w:hAnsi="Consolas" w:cs="Consolas"/>
            <w:color w:val="111111"/>
          </w:rPr>
          <w:t>ramesh@ramesh-laptop:~$ df -h</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404" w:author="Unknown"/>
          <w:rFonts w:ascii="Consolas" w:hAnsi="Consolas" w:cs="Consolas"/>
          <w:color w:val="111111"/>
        </w:rPr>
      </w:pPr>
      <w:ins w:id="405" w:author="Unknown">
        <w:r>
          <w:rPr>
            <w:rFonts w:ascii="Consolas" w:hAnsi="Consolas" w:cs="Consolas"/>
            <w:color w:val="111111"/>
          </w:rPr>
          <w:t>Filesystem            Size  Used Avail Use% Mounted on</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406" w:author="Unknown"/>
          <w:rFonts w:ascii="Consolas" w:hAnsi="Consolas" w:cs="Consolas"/>
          <w:color w:val="111111"/>
        </w:rPr>
      </w:pPr>
      <w:ins w:id="407" w:author="Unknown">
        <w:r>
          <w:rPr>
            <w:rFonts w:ascii="Consolas" w:hAnsi="Consolas" w:cs="Consolas"/>
            <w:color w:val="111111"/>
          </w:rPr>
          <w:t>/dev/sda1              29G  3.1G   24G  12% /</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408" w:author="Unknown"/>
          <w:rFonts w:ascii="Consolas" w:hAnsi="Consolas" w:cs="Consolas"/>
          <w:color w:val="111111"/>
        </w:rPr>
      </w:pPr>
      <w:ins w:id="409" w:author="Unknown">
        <w:r>
          <w:rPr>
            <w:rFonts w:ascii="Consolas" w:hAnsi="Consolas" w:cs="Consolas"/>
            <w:color w:val="111111"/>
          </w:rPr>
          <w:t>/dev/sda2             115G   48G   62G  44% /home</w:t>
        </w:r>
      </w:ins>
    </w:p>
    <w:p w:rsidR="00AD2514" w:rsidRDefault="00AD2514" w:rsidP="00AD2514">
      <w:pPr>
        <w:pStyle w:val="NormalWeb"/>
        <w:shd w:val="clear" w:color="auto" w:fill="FFFFFF"/>
        <w:spacing w:before="0" w:beforeAutospacing="0" w:after="390" w:afterAutospacing="0" w:line="390" w:lineRule="atLeast"/>
        <w:rPr>
          <w:ins w:id="410" w:author="Unknown"/>
          <w:rFonts w:ascii="Georgia" w:hAnsi="Georgia"/>
          <w:color w:val="111111"/>
        </w:rPr>
      </w:pPr>
      <w:ins w:id="411" w:author="Unknown">
        <w:r>
          <w:rPr>
            <w:rFonts w:ascii="Georgia" w:hAnsi="Georgia"/>
            <w:color w:val="111111"/>
          </w:rPr>
          <w:t>Use -T option to display what type of file system.</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412" w:author="Unknown"/>
          <w:rFonts w:ascii="Consolas" w:hAnsi="Consolas" w:cs="Consolas"/>
          <w:color w:val="111111"/>
        </w:rPr>
      </w:pPr>
      <w:ins w:id="413" w:author="Unknown">
        <w:r>
          <w:rPr>
            <w:rFonts w:ascii="Consolas" w:hAnsi="Consolas" w:cs="Consolas"/>
            <w:color w:val="111111"/>
          </w:rPr>
          <w:t>ramesh@ramesh-laptop:~$ df -T</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414" w:author="Unknown"/>
          <w:rFonts w:ascii="Consolas" w:hAnsi="Consolas" w:cs="Consolas"/>
          <w:color w:val="111111"/>
        </w:rPr>
      </w:pPr>
      <w:ins w:id="415" w:author="Unknown">
        <w:r>
          <w:rPr>
            <w:rFonts w:ascii="Consolas" w:hAnsi="Consolas" w:cs="Consolas"/>
            <w:color w:val="111111"/>
          </w:rPr>
          <w:t>Filesystem    Type   1K-blocks      Used Available Use% Mounted on</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416" w:author="Unknown"/>
          <w:rFonts w:ascii="Consolas" w:hAnsi="Consolas" w:cs="Consolas"/>
          <w:color w:val="111111"/>
        </w:rPr>
      </w:pPr>
      <w:ins w:id="417" w:author="Unknown">
        <w:r>
          <w:rPr>
            <w:rFonts w:ascii="Consolas" w:hAnsi="Consolas" w:cs="Consolas"/>
            <w:color w:val="111111"/>
          </w:rPr>
          <w:t>/dev/sda1     ext4    29530400   3233120  24797216  12% /</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418" w:author="Unknown"/>
          <w:rFonts w:ascii="Consolas" w:hAnsi="Consolas" w:cs="Consolas"/>
          <w:color w:val="111111"/>
        </w:rPr>
      </w:pPr>
      <w:ins w:id="419" w:author="Unknown">
        <w:r>
          <w:rPr>
            <w:rFonts w:ascii="Consolas" w:hAnsi="Consolas" w:cs="Consolas"/>
            <w:color w:val="111111"/>
          </w:rPr>
          <w:t>/dev/sda2     ext4   120367992  50171596  64082060  44% /home</w:t>
        </w:r>
      </w:ins>
    </w:p>
    <w:p w:rsidR="00AD2514" w:rsidRDefault="00AD2514" w:rsidP="00AD2514">
      <w:pPr>
        <w:pStyle w:val="Heading3"/>
        <w:shd w:val="clear" w:color="auto" w:fill="FFFFFF"/>
        <w:spacing w:before="440" w:after="147" w:line="293" w:lineRule="atLeast"/>
        <w:rPr>
          <w:ins w:id="420" w:author="Unknown"/>
          <w:rFonts w:ascii="Georgia" w:hAnsi="Georgia"/>
          <w:b w:val="0"/>
          <w:bCs w:val="0"/>
          <w:color w:val="111111"/>
          <w:sz w:val="31"/>
          <w:szCs w:val="31"/>
        </w:rPr>
      </w:pPr>
      <w:ins w:id="421" w:author="Unknown">
        <w:r>
          <w:rPr>
            <w:rFonts w:ascii="Georgia" w:hAnsi="Georgia"/>
            <w:b w:val="0"/>
            <w:bCs w:val="0"/>
            <w:color w:val="111111"/>
            <w:sz w:val="31"/>
            <w:szCs w:val="31"/>
          </w:rPr>
          <w:lastRenderedPageBreak/>
          <w:t>26. kill command examples</w:t>
        </w:r>
      </w:ins>
    </w:p>
    <w:p w:rsidR="00AD2514" w:rsidRDefault="00AD2514" w:rsidP="00AD2514">
      <w:pPr>
        <w:pStyle w:val="NormalWeb"/>
        <w:shd w:val="clear" w:color="auto" w:fill="FFFFFF"/>
        <w:spacing w:before="0" w:beforeAutospacing="0" w:after="390" w:afterAutospacing="0" w:line="390" w:lineRule="atLeast"/>
        <w:rPr>
          <w:ins w:id="422" w:author="Unknown"/>
          <w:rFonts w:ascii="Georgia" w:hAnsi="Georgia"/>
          <w:color w:val="111111"/>
        </w:rPr>
      </w:pPr>
      <w:ins w:id="423" w:author="Unknown">
        <w:r>
          <w:rPr>
            <w:rFonts w:ascii="Georgia" w:hAnsi="Georgia"/>
            <w:color w:val="111111"/>
          </w:rPr>
          <w:t>Use kill command to terminate a process. First get the process id using ps -ef command, then use kill -9 to kill the running Linux process as shown below. You can also use killall, pkill, xkill to terminate a unix process.</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424" w:author="Unknown"/>
          <w:rFonts w:ascii="Consolas" w:hAnsi="Consolas" w:cs="Consolas"/>
          <w:color w:val="111111"/>
        </w:rPr>
      </w:pPr>
      <w:ins w:id="425" w:author="Unknown">
        <w:r>
          <w:rPr>
            <w:rFonts w:ascii="Consolas" w:hAnsi="Consolas" w:cs="Consolas"/>
            <w:color w:val="111111"/>
          </w:rPr>
          <w:t>$ ps -ef | grep vim</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426" w:author="Unknown"/>
          <w:rFonts w:ascii="Consolas" w:hAnsi="Consolas" w:cs="Consolas"/>
          <w:color w:val="111111"/>
        </w:rPr>
      </w:pPr>
      <w:ins w:id="427" w:author="Unknown">
        <w:r>
          <w:rPr>
            <w:rFonts w:ascii="Consolas" w:hAnsi="Consolas" w:cs="Consolas"/>
            <w:color w:val="111111"/>
          </w:rPr>
          <w:t>ramesh    7243  7222  9 22:43 pts/2    00:00:00 vim</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428" w:author="Unknown"/>
          <w:rFonts w:ascii="Consolas" w:hAnsi="Consolas" w:cs="Consolas"/>
          <w:color w:val="111111"/>
        </w:rPr>
      </w:pPr>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429" w:author="Unknown"/>
          <w:rFonts w:ascii="Consolas" w:hAnsi="Consolas" w:cs="Consolas"/>
          <w:color w:val="111111"/>
        </w:rPr>
      </w:pPr>
      <w:ins w:id="430" w:author="Unknown">
        <w:r>
          <w:rPr>
            <w:rFonts w:ascii="Consolas" w:hAnsi="Consolas" w:cs="Consolas"/>
            <w:color w:val="111111"/>
          </w:rPr>
          <w:t>$ kill -9 7243</w:t>
        </w:r>
      </w:ins>
    </w:p>
    <w:p w:rsidR="00AD2514" w:rsidRDefault="00AD2514" w:rsidP="00AD2514">
      <w:pPr>
        <w:pStyle w:val="NormalWeb"/>
        <w:shd w:val="clear" w:color="auto" w:fill="FFFFFF"/>
        <w:spacing w:before="0" w:beforeAutospacing="0" w:after="0" w:afterAutospacing="0" w:line="390" w:lineRule="atLeast"/>
        <w:rPr>
          <w:ins w:id="431" w:author="Unknown"/>
          <w:rFonts w:ascii="Georgia" w:hAnsi="Georgia"/>
          <w:color w:val="111111"/>
        </w:rPr>
      </w:pPr>
      <w:ins w:id="432" w:author="Unknown">
        <w:r>
          <w:rPr>
            <w:rFonts w:ascii="Georgia" w:hAnsi="Georgia"/>
            <w:color w:val="111111"/>
          </w:rPr>
          <w:t>More kill examples:</w:t>
        </w:r>
        <w:r>
          <w:rPr>
            <w:rStyle w:val="apple-converted-space"/>
            <w:rFonts w:ascii="Georgia" w:eastAsiaTheme="majorEastAsia" w:hAnsi="Georgia"/>
            <w:color w:val="111111"/>
          </w:rPr>
          <w:t> </w:t>
        </w:r>
        <w:r>
          <w:rPr>
            <w:rFonts w:ascii="Georgia" w:hAnsi="Georgia"/>
            <w:color w:val="111111"/>
          </w:rPr>
          <w:fldChar w:fldCharType="begin"/>
        </w:r>
        <w:r>
          <w:rPr>
            <w:rFonts w:ascii="Georgia" w:hAnsi="Georgia"/>
            <w:color w:val="111111"/>
          </w:rPr>
          <w:instrText xml:space="preserve"> HYPERLINK "http://www.thegeekstuff.com/2009/12/4-ways-to-kill-a-process-kill-killall-pkill-xkill/" </w:instrText>
        </w:r>
        <w:r>
          <w:rPr>
            <w:rFonts w:ascii="Georgia" w:hAnsi="Georgia"/>
            <w:color w:val="111111"/>
          </w:rPr>
          <w:fldChar w:fldCharType="separate"/>
        </w:r>
        <w:r>
          <w:rPr>
            <w:rStyle w:val="Hyperlink"/>
            <w:rFonts w:ascii="Georgia" w:hAnsi="Georgia"/>
            <w:color w:val="DD0000"/>
          </w:rPr>
          <w:t>4 Ways to Kill a Process – kill, killall, pkill, xkill</w:t>
        </w:r>
        <w:r>
          <w:rPr>
            <w:rFonts w:ascii="Georgia" w:hAnsi="Georgia"/>
            <w:color w:val="111111"/>
          </w:rPr>
          <w:fldChar w:fldCharType="end"/>
        </w:r>
      </w:ins>
    </w:p>
    <w:p w:rsidR="00AD2514" w:rsidRDefault="00AD2514" w:rsidP="00AD2514">
      <w:pPr>
        <w:pStyle w:val="Heading3"/>
        <w:shd w:val="clear" w:color="auto" w:fill="FFFFFF"/>
        <w:spacing w:before="440" w:after="147" w:line="293" w:lineRule="atLeast"/>
        <w:rPr>
          <w:ins w:id="433" w:author="Unknown"/>
          <w:rFonts w:ascii="Georgia" w:hAnsi="Georgia"/>
          <w:b w:val="0"/>
          <w:bCs w:val="0"/>
          <w:color w:val="111111"/>
          <w:sz w:val="31"/>
          <w:szCs w:val="31"/>
        </w:rPr>
      </w:pPr>
      <w:ins w:id="434" w:author="Unknown">
        <w:r>
          <w:rPr>
            <w:rFonts w:ascii="Georgia" w:hAnsi="Georgia"/>
            <w:b w:val="0"/>
            <w:bCs w:val="0"/>
            <w:color w:val="111111"/>
            <w:sz w:val="31"/>
            <w:szCs w:val="31"/>
          </w:rPr>
          <w:t>27. rm command examples</w:t>
        </w:r>
      </w:ins>
    </w:p>
    <w:p w:rsidR="00AD2514" w:rsidRDefault="00AD2514" w:rsidP="00AD2514">
      <w:pPr>
        <w:pStyle w:val="NormalWeb"/>
        <w:shd w:val="clear" w:color="auto" w:fill="FFFFFF"/>
        <w:spacing w:before="0" w:beforeAutospacing="0" w:after="390" w:afterAutospacing="0" w:line="390" w:lineRule="atLeast"/>
        <w:rPr>
          <w:ins w:id="435" w:author="Unknown"/>
          <w:rFonts w:ascii="Georgia" w:hAnsi="Georgia"/>
          <w:color w:val="111111"/>
        </w:rPr>
      </w:pPr>
      <w:ins w:id="436" w:author="Unknown">
        <w:r>
          <w:rPr>
            <w:rFonts w:ascii="Georgia" w:hAnsi="Georgia"/>
            <w:color w:val="111111"/>
          </w:rPr>
          <w:t>Get confirmation before removing the file.</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437" w:author="Unknown"/>
          <w:rFonts w:ascii="Consolas" w:hAnsi="Consolas" w:cs="Consolas"/>
          <w:color w:val="111111"/>
        </w:rPr>
      </w:pPr>
      <w:ins w:id="438" w:author="Unknown">
        <w:r>
          <w:rPr>
            <w:rFonts w:ascii="Consolas" w:hAnsi="Consolas" w:cs="Consolas"/>
            <w:color w:val="111111"/>
          </w:rPr>
          <w:t>$ rm -i filename.txt</w:t>
        </w:r>
      </w:ins>
    </w:p>
    <w:p w:rsidR="00AD2514" w:rsidRDefault="00AD2514" w:rsidP="00AD2514">
      <w:pPr>
        <w:pStyle w:val="NormalWeb"/>
        <w:shd w:val="clear" w:color="auto" w:fill="FFFFFF"/>
        <w:spacing w:before="0" w:beforeAutospacing="0" w:after="390" w:afterAutospacing="0" w:line="390" w:lineRule="atLeast"/>
        <w:rPr>
          <w:ins w:id="439" w:author="Unknown"/>
          <w:rFonts w:ascii="Georgia" w:hAnsi="Georgia"/>
          <w:color w:val="111111"/>
        </w:rPr>
      </w:pPr>
      <w:ins w:id="440" w:author="Unknown">
        <w:r>
          <w:rPr>
            <w:rFonts w:ascii="Georgia" w:hAnsi="Georgia"/>
            <w:color w:val="111111"/>
          </w:rPr>
          <w:t>It is very useful while giving shell metacharacters in the file name argument.</w:t>
        </w:r>
      </w:ins>
    </w:p>
    <w:p w:rsidR="00AD2514" w:rsidRDefault="00AD2514" w:rsidP="00AD2514">
      <w:pPr>
        <w:pStyle w:val="NormalWeb"/>
        <w:shd w:val="clear" w:color="auto" w:fill="FFFFFF"/>
        <w:spacing w:before="0" w:beforeAutospacing="0" w:after="390" w:afterAutospacing="0" w:line="390" w:lineRule="atLeast"/>
        <w:rPr>
          <w:ins w:id="441" w:author="Unknown"/>
          <w:rFonts w:ascii="Georgia" w:hAnsi="Georgia"/>
          <w:color w:val="111111"/>
        </w:rPr>
      </w:pPr>
      <w:ins w:id="442" w:author="Unknown">
        <w:r>
          <w:rPr>
            <w:rFonts w:ascii="Georgia" w:hAnsi="Georgia"/>
            <w:color w:val="111111"/>
          </w:rPr>
          <w:t>Print the filename and get confirmation before removing the file.</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443" w:author="Unknown"/>
          <w:rFonts w:ascii="Consolas" w:hAnsi="Consolas" w:cs="Consolas"/>
          <w:color w:val="111111"/>
        </w:rPr>
      </w:pPr>
      <w:ins w:id="444" w:author="Unknown">
        <w:r>
          <w:rPr>
            <w:rFonts w:ascii="Consolas" w:hAnsi="Consolas" w:cs="Consolas"/>
            <w:color w:val="111111"/>
          </w:rPr>
          <w:t>$ rm -i file*</w:t>
        </w:r>
      </w:ins>
    </w:p>
    <w:p w:rsidR="00AD2514" w:rsidRDefault="00AD2514" w:rsidP="00AD2514">
      <w:pPr>
        <w:pStyle w:val="NormalWeb"/>
        <w:shd w:val="clear" w:color="auto" w:fill="FFFFFF"/>
        <w:spacing w:before="0" w:beforeAutospacing="0" w:after="390" w:afterAutospacing="0" w:line="390" w:lineRule="atLeast"/>
        <w:rPr>
          <w:ins w:id="445" w:author="Unknown"/>
          <w:rFonts w:ascii="Georgia" w:hAnsi="Georgia"/>
          <w:color w:val="111111"/>
        </w:rPr>
      </w:pPr>
      <w:ins w:id="446" w:author="Unknown">
        <w:r>
          <w:rPr>
            <w:rFonts w:ascii="Georgia" w:hAnsi="Georgia"/>
            <w:color w:val="111111"/>
          </w:rPr>
          <w:t>Following example recursively removes all files and directories under the example directory. This also removes the example directory itself.</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447" w:author="Unknown"/>
          <w:rFonts w:ascii="Consolas" w:hAnsi="Consolas" w:cs="Consolas"/>
          <w:color w:val="111111"/>
        </w:rPr>
      </w:pPr>
      <w:ins w:id="448" w:author="Unknown">
        <w:r>
          <w:rPr>
            <w:rFonts w:ascii="Consolas" w:hAnsi="Consolas" w:cs="Consolas"/>
            <w:color w:val="111111"/>
          </w:rPr>
          <w:lastRenderedPageBreak/>
          <w:t>$ rm -r example</w:t>
        </w:r>
      </w:ins>
    </w:p>
    <w:p w:rsidR="00AD2514" w:rsidRDefault="00AD2514" w:rsidP="00AD2514">
      <w:pPr>
        <w:pStyle w:val="Heading3"/>
        <w:shd w:val="clear" w:color="auto" w:fill="FFFFFF"/>
        <w:spacing w:before="440" w:after="147" w:line="293" w:lineRule="atLeast"/>
        <w:rPr>
          <w:ins w:id="449" w:author="Unknown"/>
          <w:rFonts w:ascii="Georgia" w:hAnsi="Georgia"/>
          <w:b w:val="0"/>
          <w:bCs w:val="0"/>
          <w:color w:val="111111"/>
          <w:sz w:val="31"/>
          <w:szCs w:val="31"/>
        </w:rPr>
      </w:pPr>
      <w:ins w:id="450" w:author="Unknown">
        <w:r>
          <w:rPr>
            <w:rFonts w:ascii="Georgia" w:hAnsi="Georgia"/>
            <w:b w:val="0"/>
            <w:bCs w:val="0"/>
            <w:color w:val="111111"/>
            <w:sz w:val="31"/>
            <w:szCs w:val="31"/>
          </w:rPr>
          <w:t>28. cp command examples</w:t>
        </w:r>
      </w:ins>
    </w:p>
    <w:p w:rsidR="00AD2514" w:rsidRDefault="00AD2514" w:rsidP="00AD2514">
      <w:pPr>
        <w:pStyle w:val="NormalWeb"/>
        <w:shd w:val="clear" w:color="auto" w:fill="FFFFFF"/>
        <w:spacing w:before="0" w:beforeAutospacing="0" w:after="390" w:afterAutospacing="0" w:line="390" w:lineRule="atLeast"/>
        <w:rPr>
          <w:ins w:id="451" w:author="Unknown"/>
          <w:rFonts w:ascii="Georgia" w:hAnsi="Georgia"/>
          <w:color w:val="111111"/>
        </w:rPr>
      </w:pPr>
      <w:ins w:id="452" w:author="Unknown">
        <w:r>
          <w:rPr>
            <w:rFonts w:ascii="Georgia" w:hAnsi="Georgia"/>
            <w:color w:val="111111"/>
          </w:rPr>
          <w:t>Copy file1 to file2 preserving the mode, ownership and timestamp.</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453" w:author="Unknown"/>
          <w:rFonts w:ascii="Consolas" w:hAnsi="Consolas" w:cs="Consolas"/>
          <w:color w:val="111111"/>
        </w:rPr>
      </w:pPr>
      <w:ins w:id="454" w:author="Unknown">
        <w:r>
          <w:rPr>
            <w:rFonts w:ascii="Consolas" w:hAnsi="Consolas" w:cs="Consolas"/>
            <w:color w:val="111111"/>
          </w:rPr>
          <w:t>$ cp -p file1 file2</w:t>
        </w:r>
      </w:ins>
    </w:p>
    <w:p w:rsidR="00AD2514" w:rsidRDefault="00AD2514" w:rsidP="00AD2514">
      <w:pPr>
        <w:pStyle w:val="NormalWeb"/>
        <w:shd w:val="clear" w:color="auto" w:fill="FFFFFF"/>
        <w:spacing w:before="0" w:beforeAutospacing="0" w:after="390" w:afterAutospacing="0" w:line="390" w:lineRule="atLeast"/>
        <w:rPr>
          <w:ins w:id="455" w:author="Unknown"/>
          <w:rFonts w:ascii="Georgia" w:hAnsi="Georgia"/>
          <w:color w:val="111111"/>
        </w:rPr>
      </w:pPr>
      <w:ins w:id="456" w:author="Unknown">
        <w:r>
          <w:rPr>
            <w:rFonts w:ascii="Georgia" w:hAnsi="Georgia"/>
            <w:color w:val="111111"/>
          </w:rPr>
          <w:t>Copy file1 to file2. if file2 exists prompt for confirmation before overwritting it.</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457" w:author="Unknown"/>
          <w:rFonts w:ascii="Consolas" w:hAnsi="Consolas" w:cs="Consolas"/>
          <w:color w:val="111111"/>
        </w:rPr>
      </w:pPr>
      <w:ins w:id="458" w:author="Unknown">
        <w:r>
          <w:rPr>
            <w:rFonts w:ascii="Consolas" w:hAnsi="Consolas" w:cs="Consolas"/>
            <w:color w:val="111111"/>
          </w:rPr>
          <w:t>$ cp -i file1 file2</w:t>
        </w:r>
      </w:ins>
    </w:p>
    <w:p w:rsidR="00AD2514" w:rsidRDefault="00AD2514" w:rsidP="00AD2514">
      <w:pPr>
        <w:pStyle w:val="Heading3"/>
        <w:shd w:val="clear" w:color="auto" w:fill="FFFFFF"/>
        <w:spacing w:before="440" w:after="147" w:line="293" w:lineRule="atLeast"/>
        <w:rPr>
          <w:ins w:id="459" w:author="Unknown"/>
          <w:rFonts w:ascii="Georgia" w:hAnsi="Georgia"/>
          <w:b w:val="0"/>
          <w:bCs w:val="0"/>
          <w:color w:val="111111"/>
          <w:sz w:val="31"/>
          <w:szCs w:val="31"/>
        </w:rPr>
      </w:pPr>
      <w:ins w:id="460" w:author="Unknown">
        <w:r>
          <w:rPr>
            <w:rFonts w:ascii="Georgia" w:hAnsi="Georgia"/>
            <w:b w:val="0"/>
            <w:bCs w:val="0"/>
            <w:color w:val="111111"/>
            <w:sz w:val="31"/>
            <w:szCs w:val="31"/>
          </w:rPr>
          <w:t>29. mv command examples</w:t>
        </w:r>
      </w:ins>
    </w:p>
    <w:p w:rsidR="00AD2514" w:rsidRDefault="00AD2514" w:rsidP="00AD2514">
      <w:pPr>
        <w:pStyle w:val="NormalWeb"/>
        <w:shd w:val="clear" w:color="auto" w:fill="FFFFFF"/>
        <w:spacing w:before="0" w:beforeAutospacing="0" w:after="390" w:afterAutospacing="0" w:line="390" w:lineRule="atLeast"/>
        <w:rPr>
          <w:ins w:id="461" w:author="Unknown"/>
          <w:rFonts w:ascii="Georgia" w:hAnsi="Georgia"/>
          <w:color w:val="111111"/>
        </w:rPr>
      </w:pPr>
      <w:ins w:id="462" w:author="Unknown">
        <w:r>
          <w:rPr>
            <w:rFonts w:ascii="Georgia" w:hAnsi="Georgia"/>
            <w:color w:val="111111"/>
          </w:rPr>
          <w:t>Rename file1 to file2. if file2 exists prompt for confirmation before overwritting it.</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463" w:author="Unknown"/>
          <w:rFonts w:ascii="Consolas" w:hAnsi="Consolas" w:cs="Consolas"/>
          <w:color w:val="111111"/>
        </w:rPr>
      </w:pPr>
      <w:ins w:id="464" w:author="Unknown">
        <w:r>
          <w:rPr>
            <w:rFonts w:ascii="Consolas" w:hAnsi="Consolas" w:cs="Consolas"/>
            <w:color w:val="111111"/>
          </w:rPr>
          <w:t>$ mv -i file1 file2</w:t>
        </w:r>
      </w:ins>
    </w:p>
    <w:p w:rsidR="00AD2514" w:rsidRDefault="00AD2514" w:rsidP="00AD2514">
      <w:pPr>
        <w:pStyle w:val="NormalWeb"/>
        <w:shd w:val="clear" w:color="auto" w:fill="FFFFFF"/>
        <w:spacing w:before="0" w:beforeAutospacing="0" w:after="390" w:afterAutospacing="0" w:line="390" w:lineRule="atLeast"/>
        <w:rPr>
          <w:ins w:id="465" w:author="Unknown"/>
          <w:rFonts w:ascii="Georgia" w:hAnsi="Georgia"/>
          <w:color w:val="111111"/>
        </w:rPr>
      </w:pPr>
      <w:ins w:id="466" w:author="Unknown">
        <w:r>
          <w:rPr>
            <w:rFonts w:ascii="Georgia" w:hAnsi="Georgia"/>
            <w:color w:val="111111"/>
          </w:rPr>
          <w:t>Note: mv -f is just the opposite, which will overwrite file2 without prompting.</w:t>
        </w:r>
      </w:ins>
    </w:p>
    <w:p w:rsidR="00AD2514" w:rsidRDefault="00AD2514" w:rsidP="00AD2514">
      <w:pPr>
        <w:pStyle w:val="NormalWeb"/>
        <w:shd w:val="clear" w:color="auto" w:fill="FFFFFF"/>
        <w:spacing w:before="0" w:beforeAutospacing="0" w:after="390" w:afterAutospacing="0" w:line="390" w:lineRule="atLeast"/>
        <w:rPr>
          <w:ins w:id="467" w:author="Unknown"/>
          <w:rFonts w:ascii="Georgia" w:hAnsi="Georgia"/>
          <w:color w:val="111111"/>
        </w:rPr>
      </w:pPr>
      <w:ins w:id="468" w:author="Unknown">
        <w:r>
          <w:rPr>
            <w:rFonts w:ascii="Georgia" w:hAnsi="Georgia"/>
            <w:color w:val="111111"/>
          </w:rPr>
          <w:t>mv -v will print what is happening during file rename, which is useful while specifying shell metacharacters in the file name argument.</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469" w:author="Unknown"/>
          <w:rFonts w:ascii="Consolas" w:hAnsi="Consolas" w:cs="Consolas"/>
          <w:color w:val="111111"/>
        </w:rPr>
      </w:pPr>
      <w:ins w:id="470" w:author="Unknown">
        <w:r>
          <w:rPr>
            <w:rFonts w:ascii="Consolas" w:hAnsi="Consolas" w:cs="Consolas"/>
            <w:color w:val="111111"/>
          </w:rPr>
          <w:t>$ mv -v file1 file2</w:t>
        </w:r>
      </w:ins>
    </w:p>
    <w:p w:rsidR="00AD2514" w:rsidRDefault="00AD2514" w:rsidP="00AD2514">
      <w:pPr>
        <w:pStyle w:val="Heading3"/>
        <w:shd w:val="clear" w:color="auto" w:fill="FFFFFF"/>
        <w:spacing w:before="440" w:after="147" w:line="293" w:lineRule="atLeast"/>
        <w:rPr>
          <w:ins w:id="471" w:author="Unknown"/>
          <w:rFonts w:ascii="Georgia" w:hAnsi="Georgia"/>
          <w:b w:val="0"/>
          <w:bCs w:val="0"/>
          <w:color w:val="111111"/>
          <w:sz w:val="31"/>
          <w:szCs w:val="31"/>
        </w:rPr>
      </w:pPr>
      <w:ins w:id="472" w:author="Unknown">
        <w:r>
          <w:rPr>
            <w:rFonts w:ascii="Georgia" w:hAnsi="Georgia"/>
            <w:b w:val="0"/>
            <w:bCs w:val="0"/>
            <w:color w:val="111111"/>
            <w:sz w:val="31"/>
            <w:szCs w:val="31"/>
          </w:rPr>
          <w:t>30. cat command examples</w:t>
        </w:r>
      </w:ins>
    </w:p>
    <w:p w:rsidR="00AD2514" w:rsidRDefault="00AD2514" w:rsidP="00AD2514">
      <w:pPr>
        <w:pStyle w:val="NormalWeb"/>
        <w:shd w:val="clear" w:color="auto" w:fill="FFFFFF"/>
        <w:spacing w:before="0" w:beforeAutospacing="0" w:after="390" w:afterAutospacing="0" w:line="390" w:lineRule="atLeast"/>
        <w:rPr>
          <w:ins w:id="473" w:author="Unknown"/>
          <w:rFonts w:ascii="Georgia" w:hAnsi="Georgia"/>
          <w:color w:val="111111"/>
        </w:rPr>
      </w:pPr>
      <w:ins w:id="474" w:author="Unknown">
        <w:r>
          <w:rPr>
            <w:rFonts w:ascii="Georgia" w:hAnsi="Georgia"/>
            <w:color w:val="111111"/>
          </w:rPr>
          <w:t>You can view multiple files at the same time. Following example prints the content of file1 followed by file2 to stdout.</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475" w:author="Unknown"/>
          <w:rFonts w:ascii="Consolas" w:hAnsi="Consolas" w:cs="Consolas"/>
          <w:color w:val="111111"/>
        </w:rPr>
      </w:pPr>
      <w:ins w:id="476" w:author="Unknown">
        <w:r>
          <w:rPr>
            <w:rFonts w:ascii="Consolas" w:hAnsi="Consolas" w:cs="Consolas"/>
            <w:color w:val="111111"/>
          </w:rPr>
          <w:lastRenderedPageBreak/>
          <w:t>$ cat file1 file2</w:t>
        </w:r>
      </w:ins>
    </w:p>
    <w:p w:rsidR="00AD2514" w:rsidRDefault="00AD2514" w:rsidP="00AD2514">
      <w:pPr>
        <w:pStyle w:val="NormalWeb"/>
        <w:shd w:val="clear" w:color="auto" w:fill="FFFFFF"/>
        <w:spacing w:before="0" w:beforeAutospacing="0" w:after="390" w:afterAutospacing="0" w:line="390" w:lineRule="atLeast"/>
        <w:rPr>
          <w:ins w:id="477" w:author="Unknown"/>
          <w:rFonts w:ascii="Georgia" w:hAnsi="Georgia"/>
          <w:color w:val="111111"/>
        </w:rPr>
      </w:pPr>
      <w:ins w:id="478" w:author="Unknown">
        <w:r>
          <w:rPr>
            <w:rFonts w:ascii="Georgia" w:hAnsi="Georgia"/>
            <w:color w:val="111111"/>
          </w:rPr>
          <w:t>While displaying the file, following cat -n command will prepend the line number to each line of the output.</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479" w:author="Unknown"/>
          <w:rFonts w:ascii="Consolas" w:hAnsi="Consolas" w:cs="Consolas"/>
          <w:color w:val="111111"/>
        </w:rPr>
      </w:pPr>
      <w:ins w:id="480" w:author="Unknown">
        <w:r>
          <w:rPr>
            <w:rFonts w:ascii="Consolas" w:hAnsi="Consolas" w:cs="Consolas"/>
            <w:color w:val="111111"/>
          </w:rPr>
          <w:t>$ cat -n /etc/logrotate.conf</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481" w:author="Unknown"/>
          <w:rFonts w:ascii="Consolas" w:hAnsi="Consolas" w:cs="Consolas"/>
          <w:color w:val="111111"/>
        </w:rPr>
      </w:pPr>
      <w:ins w:id="482" w:author="Unknown">
        <w:r>
          <w:rPr>
            <w:rFonts w:ascii="Consolas" w:hAnsi="Consolas" w:cs="Consolas"/>
            <w:color w:val="111111"/>
          </w:rPr>
          <w:t xml:space="preserve">    1</w:t>
        </w:r>
        <w:r>
          <w:rPr>
            <w:rFonts w:ascii="Consolas" w:hAnsi="Consolas" w:cs="Consolas"/>
            <w:color w:val="111111"/>
          </w:rPr>
          <w:tab/>
          <w:t>/var/log/btmp {</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483" w:author="Unknown"/>
          <w:rFonts w:ascii="Consolas" w:hAnsi="Consolas" w:cs="Consolas"/>
          <w:color w:val="111111"/>
        </w:rPr>
      </w:pPr>
      <w:ins w:id="484" w:author="Unknown">
        <w:r>
          <w:rPr>
            <w:rFonts w:ascii="Consolas" w:hAnsi="Consolas" w:cs="Consolas"/>
            <w:color w:val="111111"/>
          </w:rPr>
          <w:t xml:space="preserve">    2</w:t>
        </w:r>
        <w:r>
          <w:rPr>
            <w:rFonts w:ascii="Consolas" w:hAnsi="Consolas" w:cs="Consolas"/>
            <w:color w:val="111111"/>
          </w:rPr>
          <w:tab/>
          <w:t xml:space="preserve">    missingok</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485" w:author="Unknown"/>
          <w:rFonts w:ascii="Consolas" w:hAnsi="Consolas" w:cs="Consolas"/>
          <w:color w:val="111111"/>
        </w:rPr>
      </w:pPr>
      <w:ins w:id="486" w:author="Unknown">
        <w:r>
          <w:rPr>
            <w:rFonts w:ascii="Consolas" w:hAnsi="Consolas" w:cs="Consolas"/>
            <w:color w:val="111111"/>
          </w:rPr>
          <w:t xml:space="preserve">    3</w:t>
        </w:r>
        <w:r>
          <w:rPr>
            <w:rFonts w:ascii="Consolas" w:hAnsi="Consolas" w:cs="Consolas"/>
            <w:color w:val="111111"/>
          </w:rPr>
          <w:tab/>
          <w:t xml:space="preserve">    monthly</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487" w:author="Unknown"/>
          <w:rFonts w:ascii="Consolas" w:hAnsi="Consolas" w:cs="Consolas"/>
          <w:color w:val="111111"/>
        </w:rPr>
      </w:pPr>
      <w:ins w:id="488" w:author="Unknown">
        <w:r>
          <w:rPr>
            <w:rFonts w:ascii="Consolas" w:hAnsi="Consolas" w:cs="Consolas"/>
            <w:color w:val="111111"/>
          </w:rPr>
          <w:t xml:space="preserve">    4</w:t>
        </w:r>
        <w:r>
          <w:rPr>
            <w:rFonts w:ascii="Consolas" w:hAnsi="Consolas" w:cs="Consolas"/>
            <w:color w:val="111111"/>
          </w:rPr>
          <w:tab/>
          <w:t xml:space="preserve">    create 0660 root utmp</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489" w:author="Unknown"/>
          <w:rFonts w:ascii="Consolas" w:hAnsi="Consolas" w:cs="Consolas"/>
          <w:color w:val="111111"/>
        </w:rPr>
      </w:pPr>
      <w:ins w:id="490" w:author="Unknown">
        <w:r>
          <w:rPr>
            <w:rFonts w:ascii="Consolas" w:hAnsi="Consolas" w:cs="Consolas"/>
            <w:color w:val="111111"/>
          </w:rPr>
          <w:t xml:space="preserve">    5</w:t>
        </w:r>
        <w:r>
          <w:rPr>
            <w:rFonts w:ascii="Consolas" w:hAnsi="Consolas" w:cs="Consolas"/>
            <w:color w:val="111111"/>
          </w:rPr>
          <w:tab/>
          <w:t xml:space="preserve">    rotate 1</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491" w:author="Unknown"/>
          <w:rFonts w:ascii="Consolas" w:hAnsi="Consolas" w:cs="Consolas"/>
          <w:color w:val="111111"/>
        </w:rPr>
      </w:pPr>
      <w:ins w:id="492" w:author="Unknown">
        <w:r>
          <w:rPr>
            <w:rFonts w:ascii="Consolas" w:hAnsi="Consolas" w:cs="Consolas"/>
            <w:color w:val="111111"/>
          </w:rPr>
          <w:t xml:space="preserve">    6</w:t>
        </w:r>
        <w:r>
          <w:rPr>
            <w:rFonts w:ascii="Consolas" w:hAnsi="Consolas" w:cs="Consolas"/>
            <w:color w:val="111111"/>
          </w:rPr>
          <w:tab/>
          <w:t>}</w:t>
        </w:r>
      </w:ins>
    </w:p>
    <w:p w:rsidR="00AD2514" w:rsidRDefault="00AD2514" w:rsidP="00AD2514">
      <w:pPr>
        <w:pStyle w:val="Heading3"/>
        <w:shd w:val="clear" w:color="auto" w:fill="FFFFFF"/>
        <w:spacing w:before="440" w:after="147" w:line="293" w:lineRule="atLeast"/>
        <w:rPr>
          <w:ins w:id="493" w:author="Unknown"/>
          <w:rFonts w:ascii="Georgia" w:hAnsi="Georgia"/>
          <w:b w:val="0"/>
          <w:bCs w:val="0"/>
          <w:color w:val="111111"/>
          <w:sz w:val="31"/>
          <w:szCs w:val="31"/>
        </w:rPr>
      </w:pPr>
      <w:ins w:id="494" w:author="Unknown">
        <w:r>
          <w:rPr>
            <w:rFonts w:ascii="Georgia" w:hAnsi="Georgia"/>
            <w:b w:val="0"/>
            <w:bCs w:val="0"/>
            <w:color w:val="111111"/>
            <w:sz w:val="31"/>
            <w:szCs w:val="31"/>
          </w:rPr>
          <w:t>31. mount command examples</w:t>
        </w:r>
      </w:ins>
    </w:p>
    <w:p w:rsidR="00AD2514" w:rsidRDefault="00AD2514" w:rsidP="00AD2514">
      <w:pPr>
        <w:pStyle w:val="NormalWeb"/>
        <w:shd w:val="clear" w:color="auto" w:fill="FFFFFF"/>
        <w:spacing w:before="0" w:beforeAutospacing="0" w:after="390" w:afterAutospacing="0" w:line="390" w:lineRule="atLeast"/>
        <w:rPr>
          <w:ins w:id="495" w:author="Unknown"/>
          <w:rFonts w:ascii="Georgia" w:hAnsi="Georgia"/>
          <w:color w:val="111111"/>
        </w:rPr>
      </w:pPr>
      <w:ins w:id="496" w:author="Unknown">
        <w:r>
          <w:rPr>
            <w:rFonts w:ascii="Georgia" w:hAnsi="Georgia"/>
            <w:color w:val="111111"/>
          </w:rPr>
          <w:t>To mount a file system, you should first create a directory and mount it as shown below.</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497" w:author="Unknown"/>
          <w:rFonts w:ascii="Consolas" w:hAnsi="Consolas" w:cs="Consolas"/>
          <w:color w:val="111111"/>
        </w:rPr>
      </w:pPr>
      <w:ins w:id="498" w:author="Unknown">
        <w:r>
          <w:rPr>
            <w:rFonts w:ascii="Consolas" w:hAnsi="Consolas" w:cs="Consolas"/>
            <w:color w:val="111111"/>
          </w:rPr>
          <w:t># mkdir /u01</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499" w:author="Unknown"/>
          <w:rFonts w:ascii="Consolas" w:hAnsi="Consolas" w:cs="Consolas"/>
          <w:color w:val="111111"/>
        </w:rPr>
      </w:pPr>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500" w:author="Unknown"/>
          <w:rFonts w:ascii="Consolas" w:hAnsi="Consolas" w:cs="Consolas"/>
          <w:color w:val="111111"/>
        </w:rPr>
      </w:pPr>
      <w:ins w:id="501" w:author="Unknown">
        <w:r>
          <w:rPr>
            <w:rFonts w:ascii="Consolas" w:hAnsi="Consolas" w:cs="Consolas"/>
            <w:color w:val="111111"/>
          </w:rPr>
          <w:t># mount /dev/sdb1 /u01</w:t>
        </w:r>
      </w:ins>
    </w:p>
    <w:p w:rsidR="00AD2514" w:rsidRDefault="00AD2514" w:rsidP="00AD2514">
      <w:pPr>
        <w:pStyle w:val="NormalWeb"/>
        <w:shd w:val="clear" w:color="auto" w:fill="FFFFFF"/>
        <w:spacing w:before="0" w:beforeAutospacing="0" w:after="390" w:afterAutospacing="0" w:line="390" w:lineRule="atLeast"/>
        <w:rPr>
          <w:ins w:id="502" w:author="Unknown"/>
          <w:rFonts w:ascii="Georgia" w:hAnsi="Georgia"/>
          <w:color w:val="111111"/>
        </w:rPr>
      </w:pPr>
      <w:ins w:id="503" w:author="Unknown">
        <w:r>
          <w:rPr>
            <w:rFonts w:ascii="Georgia" w:hAnsi="Georgia"/>
            <w:color w:val="111111"/>
          </w:rPr>
          <w:lastRenderedPageBreak/>
          <w:t>You can also add this to the fstab for automatic mounting. i.e Anytime system is restarted, the filesystem will be mounted.</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504" w:author="Unknown"/>
          <w:rFonts w:ascii="Consolas" w:hAnsi="Consolas" w:cs="Consolas"/>
          <w:color w:val="111111"/>
        </w:rPr>
      </w:pPr>
      <w:ins w:id="505" w:author="Unknown">
        <w:r>
          <w:rPr>
            <w:rFonts w:ascii="Consolas" w:hAnsi="Consolas" w:cs="Consolas"/>
            <w:color w:val="111111"/>
          </w:rPr>
          <w:t>/dev/sdb1 /u01 ext2 defaults 0 2</w:t>
        </w:r>
      </w:ins>
    </w:p>
    <w:p w:rsidR="00AD2514" w:rsidRDefault="00AD2514" w:rsidP="00AD2514">
      <w:pPr>
        <w:pStyle w:val="Heading3"/>
        <w:shd w:val="clear" w:color="auto" w:fill="FFFFFF"/>
        <w:spacing w:before="440" w:after="147" w:line="293" w:lineRule="atLeast"/>
        <w:rPr>
          <w:ins w:id="506" w:author="Unknown"/>
          <w:rFonts w:ascii="Georgia" w:hAnsi="Georgia"/>
          <w:b w:val="0"/>
          <w:bCs w:val="0"/>
          <w:color w:val="111111"/>
          <w:sz w:val="31"/>
          <w:szCs w:val="31"/>
        </w:rPr>
      </w:pPr>
      <w:ins w:id="507" w:author="Unknown">
        <w:r>
          <w:rPr>
            <w:rFonts w:ascii="Georgia" w:hAnsi="Georgia"/>
            <w:b w:val="0"/>
            <w:bCs w:val="0"/>
            <w:color w:val="111111"/>
            <w:sz w:val="31"/>
            <w:szCs w:val="31"/>
          </w:rPr>
          <w:t>32. chmod command examples</w:t>
        </w:r>
      </w:ins>
    </w:p>
    <w:p w:rsidR="00AD2514" w:rsidRDefault="00AD2514" w:rsidP="00AD2514">
      <w:pPr>
        <w:pStyle w:val="NormalWeb"/>
        <w:shd w:val="clear" w:color="auto" w:fill="FFFFFF"/>
        <w:spacing w:before="0" w:beforeAutospacing="0" w:after="390" w:afterAutospacing="0" w:line="390" w:lineRule="atLeast"/>
        <w:rPr>
          <w:ins w:id="508" w:author="Unknown"/>
          <w:rFonts w:ascii="Georgia" w:hAnsi="Georgia"/>
          <w:color w:val="111111"/>
        </w:rPr>
      </w:pPr>
      <w:ins w:id="509" w:author="Unknown">
        <w:r>
          <w:rPr>
            <w:rFonts w:ascii="Georgia" w:hAnsi="Georgia"/>
            <w:color w:val="111111"/>
          </w:rPr>
          <w:t>chmod command is used to change the permissions for a file or directory.</w:t>
        </w:r>
      </w:ins>
    </w:p>
    <w:p w:rsidR="00AD2514" w:rsidRDefault="00AD2514" w:rsidP="00AD2514">
      <w:pPr>
        <w:pStyle w:val="NormalWeb"/>
        <w:shd w:val="clear" w:color="auto" w:fill="FFFFFF"/>
        <w:spacing w:before="0" w:beforeAutospacing="0" w:after="390" w:afterAutospacing="0" w:line="390" w:lineRule="atLeast"/>
        <w:rPr>
          <w:ins w:id="510" w:author="Unknown"/>
          <w:rFonts w:ascii="Georgia" w:hAnsi="Georgia"/>
          <w:color w:val="111111"/>
        </w:rPr>
      </w:pPr>
      <w:ins w:id="511" w:author="Unknown">
        <w:r>
          <w:rPr>
            <w:rFonts w:ascii="Georgia" w:hAnsi="Georgia"/>
            <w:color w:val="111111"/>
          </w:rPr>
          <w:t>Give full access to user and group (i.e read, write and execute ) on a specific file.</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512" w:author="Unknown"/>
          <w:rFonts w:ascii="Consolas" w:hAnsi="Consolas" w:cs="Consolas"/>
          <w:color w:val="111111"/>
        </w:rPr>
      </w:pPr>
      <w:ins w:id="513" w:author="Unknown">
        <w:r>
          <w:rPr>
            <w:rFonts w:ascii="Consolas" w:hAnsi="Consolas" w:cs="Consolas"/>
            <w:color w:val="111111"/>
          </w:rPr>
          <w:t>$ chmod ug+rwx file.txt</w:t>
        </w:r>
      </w:ins>
    </w:p>
    <w:p w:rsidR="00AD2514" w:rsidRDefault="00AD2514" w:rsidP="00AD2514">
      <w:pPr>
        <w:pStyle w:val="NormalWeb"/>
        <w:shd w:val="clear" w:color="auto" w:fill="FFFFFF"/>
        <w:spacing w:before="0" w:beforeAutospacing="0" w:after="390" w:afterAutospacing="0" w:line="390" w:lineRule="atLeast"/>
        <w:rPr>
          <w:ins w:id="514" w:author="Unknown"/>
          <w:rFonts w:ascii="Georgia" w:hAnsi="Georgia"/>
          <w:color w:val="111111"/>
        </w:rPr>
      </w:pPr>
      <w:ins w:id="515" w:author="Unknown">
        <w:r>
          <w:rPr>
            <w:rFonts w:ascii="Georgia" w:hAnsi="Georgia"/>
            <w:color w:val="111111"/>
          </w:rPr>
          <w:t>Revoke all access for the group (i.e read, write and execute ) on a specific file.</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516" w:author="Unknown"/>
          <w:rFonts w:ascii="Consolas" w:hAnsi="Consolas" w:cs="Consolas"/>
          <w:color w:val="111111"/>
        </w:rPr>
      </w:pPr>
      <w:ins w:id="517" w:author="Unknown">
        <w:r>
          <w:rPr>
            <w:rFonts w:ascii="Consolas" w:hAnsi="Consolas" w:cs="Consolas"/>
            <w:color w:val="111111"/>
          </w:rPr>
          <w:t>$ chmod g-rwx file.txt</w:t>
        </w:r>
      </w:ins>
    </w:p>
    <w:p w:rsidR="00AD2514" w:rsidRDefault="00AD2514" w:rsidP="00AD2514">
      <w:pPr>
        <w:pStyle w:val="NormalWeb"/>
        <w:shd w:val="clear" w:color="auto" w:fill="FFFFFF"/>
        <w:spacing w:before="0" w:beforeAutospacing="0" w:after="390" w:afterAutospacing="0" w:line="390" w:lineRule="atLeast"/>
        <w:rPr>
          <w:ins w:id="518" w:author="Unknown"/>
          <w:rFonts w:ascii="Georgia" w:hAnsi="Georgia"/>
          <w:color w:val="111111"/>
        </w:rPr>
      </w:pPr>
      <w:ins w:id="519" w:author="Unknown">
        <w:r>
          <w:rPr>
            <w:rFonts w:ascii="Georgia" w:hAnsi="Georgia"/>
            <w:color w:val="111111"/>
          </w:rPr>
          <w:t>Apply the file permissions recursively to all the files in the sub-directories.</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520" w:author="Unknown"/>
          <w:rFonts w:ascii="Consolas" w:hAnsi="Consolas" w:cs="Consolas"/>
          <w:color w:val="111111"/>
        </w:rPr>
      </w:pPr>
      <w:ins w:id="521" w:author="Unknown">
        <w:r>
          <w:rPr>
            <w:rFonts w:ascii="Consolas" w:hAnsi="Consolas" w:cs="Consolas"/>
            <w:color w:val="111111"/>
          </w:rPr>
          <w:t>$ chmod -R ug+rwx file.txt</w:t>
        </w:r>
      </w:ins>
    </w:p>
    <w:p w:rsidR="00AD2514" w:rsidRDefault="00AD2514" w:rsidP="00AD2514">
      <w:pPr>
        <w:pStyle w:val="NormalWeb"/>
        <w:shd w:val="clear" w:color="auto" w:fill="FFFFFF"/>
        <w:spacing w:before="0" w:beforeAutospacing="0" w:after="0" w:afterAutospacing="0" w:line="390" w:lineRule="atLeast"/>
        <w:rPr>
          <w:ins w:id="522" w:author="Unknown"/>
          <w:rFonts w:ascii="Georgia" w:hAnsi="Georgia"/>
          <w:color w:val="111111"/>
        </w:rPr>
      </w:pPr>
      <w:ins w:id="523" w:author="Unknown">
        <w:r>
          <w:rPr>
            <w:rFonts w:ascii="Georgia" w:hAnsi="Georgia"/>
            <w:color w:val="111111"/>
          </w:rPr>
          <w:t>More chmod examples:</w:t>
        </w:r>
        <w:r>
          <w:rPr>
            <w:rStyle w:val="apple-converted-space"/>
            <w:rFonts w:ascii="Georgia" w:eastAsiaTheme="majorEastAsia" w:hAnsi="Georgia"/>
            <w:color w:val="111111"/>
          </w:rPr>
          <w:t> </w:t>
        </w:r>
        <w:r>
          <w:rPr>
            <w:rFonts w:ascii="Georgia" w:hAnsi="Georgia"/>
            <w:color w:val="111111"/>
          </w:rPr>
          <w:fldChar w:fldCharType="begin"/>
        </w:r>
        <w:r>
          <w:rPr>
            <w:rFonts w:ascii="Georgia" w:hAnsi="Georgia"/>
            <w:color w:val="111111"/>
          </w:rPr>
          <w:instrText xml:space="preserve"> HYPERLINK "http://www.thegeekstuff.com/2010/06/chmod-command-examples/" </w:instrText>
        </w:r>
        <w:r>
          <w:rPr>
            <w:rFonts w:ascii="Georgia" w:hAnsi="Georgia"/>
            <w:color w:val="111111"/>
          </w:rPr>
          <w:fldChar w:fldCharType="separate"/>
        </w:r>
        <w:r>
          <w:rPr>
            <w:rStyle w:val="Hyperlink"/>
            <w:rFonts w:ascii="Georgia" w:hAnsi="Georgia"/>
            <w:color w:val="DD0000"/>
          </w:rPr>
          <w:t>7 Chmod Command Examples for Beginners</w:t>
        </w:r>
        <w:r>
          <w:rPr>
            <w:rFonts w:ascii="Georgia" w:hAnsi="Georgia"/>
            <w:color w:val="111111"/>
          </w:rPr>
          <w:fldChar w:fldCharType="end"/>
        </w:r>
      </w:ins>
    </w:p>
    <w:p w:rsidR="00AD2514" w:rsidRDefault="00AD2514" w:rsidP="00AD2514">
      <w:pPr>
        <w:pStyle w:val="Heading3"/>
        <w:shd w:val="clear" w:color="auto" w:fill="FFFFFF"/>
        <w:spacing w:before="440" w:after="147" w:line="293" w:lineRule="atLeast"/>
        <w:rPr>
          <w:ins w:id="524" w:author="Unknown"/>
          <w:rFonts w:ascii="Georgia" w:hAnsi="Georgia"/>
          <w:b w:val="0"/>
          <w:bCs w:val="0"/>
          <w:color w:val="111111"/>
          <w:sz w:val="31"/>
          <w:szCs w:val="31"/>
        </w:rPr>
      </w:pPr>
      <w:ins w:id="525" w:author="Unknown">
        <w:r>
          <w:rPr>
            <w:rFonts w:ascii="Georgia" w:hAnsi="Georgia"/>
            <w:b w:val="0"/>
            <w:bCs w:val="0"/>
            <w:color w:val="111111"/>
            <w:sz w:val="31"/>
            <w:szCs w:val="31"/>
          </w:rPr>
          <w:t>33. chown command examples</w:t>
        </w:r>
      </w:ins>
    </w:p>
    <w:p w:rsidR="00AD2514" w:rsidRDefault="00AD2514" w:rsidP="00AD2514">
      <w:pPr>
        <w:pStyle w:val="NormalWeb"/>
        <w:shd w:val="clear" w:color="auto" w:fill="FFFFFF"/>
        <w:spacing w:before="0" w:beforeAutospacing="0" w:after="390" w:afterAutospacing="0" w:line="390" w:lineRule="atLeast"/>
        <w:rPr>
          <w:ins w:id="526" w:author="Unknown"/>
          <w:rFonts w:ascii="Georgia" w:hAnsi="Georgia"/>
          <w:color w:val="111111"/>
        </w:rPr>
      </w:pPr>
      <w:ins w:id="527" w:author="Unknown">
        <w:r>
          <w:rPr>
            <w:rFonts w:ascii="Georgia" w:hAnsi="Georgia"/>
            <w:color w:val="111111"/>
          </w:rPr>
          <w:t>chown command is used to change the owner and group of a file. \</w:t>
        </w:r>
      </w:ins>
    </w:p>
    <w:p w:rsidR="00AD2514" w:rsidRDefault="00AD2514" w:rsidP="00AD2514">
      <w:pPr>
        <w:pStyle w:val="NormalWeb"/>
        <w:shd w:val="clear" w:color="auto" w:fill="FFFFFF"/>
        <w:spacing w:before="0" w:beforeAutospacing="0" w:after="390" w:afterAutospacing="0" w:line="390" w:lineRule="atLeast"/>
        <w:rPr>
          <w:ins w:id="528" w:author="Unknown"/>
          <w:rFonts w:ascii="Georgia" w:hAnsi="Georgia"/>
          <w:color w:val="111111"/>
        </w:rPr>
      </w:pPr>
      <w:ins w:id="529" w:author="Unknown">
        <w:r>
          <w:rPr>
            <w:rFonts w:ascii="Georgia" w:hAnsi="Georgia"/>
            <w:color w:val="111111"/>
          </w:rPr>
          <w:t>To change owner to oracle and group to db on a file. i.e Change both owner and group at the same time.</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530" w:author="Unknown"/>
          <w:rFonts w:ascii="Consolas" w:hAnsi="Consolas" w:cs="Consolas"/>
          <w:color w:val="111111"/>
        </w:rPr>
      </w:pPr>
      <w:ins w:id="531" w:author="Unknown">
        <w:r>
          <w:rPr>
            <w:rFonts w:ascii="Consolas" w:hAnsi="Consolas" w:cs="Consolas"/>
            <w:color w:val="111111"/>
          </w:rPr>
          <w:lastRenderedPageBreak/>
          <w:t>$ chown oracle:dba dbora.sh</w:t>
        </w:r>
      </w:ins>
    </w:p>
    <w:p w:rsidR="00AD2514" w:rsidRDefault="00AD2514" w:rsidP="00AD2514">
      <w:pPr>
        <w:pStyle w:val="NormalWeb"/>
        <w:shd w:val="clear" w:color="auto" w:fill="FFFFFF"/>
        <w:spacing w:before="0" w:beforeAutospacing="0" w:after="390" w:afterAutospacing="0" w:line="390" w:lineRule="atLeast"/>
        <w:rPr>
          <w:ins w:id="532" w:author="Unknown"/>
          <w:rFonts w:ascii="Georgia" w:hAnsi="Georgia"/>
          <w:color w:val="111111"/>
        </w:rPr>
      </w:pPr>
      <w:ins w:id="533" w:author="Unknown">
        <w:r>
          <w:rPr>
            <w:rFonts w:ascii="Georgia" w:hAnsi="Georgia"/>
            <w:color w:val="111111"/>
          </w:rPr>
          <w:t>Use -R to change the ownership recursively.</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534" w:author="Unknown"/>
          <w:rFonts w:ascii="Consolas" w:hAnsi="Consolas" w:cs="Consolas"/>
          <w:color w:val="111111"/>
        </w:rPr>
      </w:pPr>
      <w:ins w:id="535" w:author="Unknown">
        <w:r>
          <w:rPr>
            <w:rFonts w:ascii="Consolas" w:hAnsi="Consolas" w:cs="Consolas"/>
            <w:color w:val="111111"/>
          </w:rPr>
          <w:t>$ chown -R oracle:dba /home/oracle</w:t>
        </w:r>
      </w:ins>
    </w:p>
    <w:p w:rsidR="00AD2514" w:rsidRDefault="00AD2514" w:rsidP="00AD2514">
      <w:pPr>
        <w:pStyle w:val="Heading3"/>
        <w:shd w:val="clear" w:color="auto" w:fill="FFFFFF"/>
        <w:spacing w:before="440" w:after="147" w:line="293" w:lineRule="atLeast"/>
        <w:rPr>
          <w:ins w:id="536" w:author="Unknown"/>
          <w:rFonts w:ascii="Georgia" w:hAnsi="Georgia"/>
          <w:b w:val="0"/>
          <w:bCs w:val="0"/>
          <w:color w:val="111111"/>
          <w:sz w:val="31"/>
          <w:szCs w:val="31"/>
        </w:rPr>
      </w:pPr>
      <w:ins w:id="537" w:author="Unknown">
        <w:r>
          <w:rPr>
            <w:rFonts w:ascii="Georgia" w:hAnsi="Georgia"/>
            <w:b w:val="0"/>
            <w:bCs w:val="0"/>
            <w:color w:val="111111"/>
            <w:sz w:val="31"/>
            <w:szCs w:val="31"/>
          </w:rPr>
          <w:t>34. passwd command examples</w:t>
        </w:r>
      </w:ins>
    </w:p>
    <w:p w:rsidR="00AD2514" w:rsidRDefault="00AD2514" w:rsidP="00AD2514">
      <w:pPr>
        <w:pStyle w:val="NormalWeb"/>
        <w:shd w:val="clear" w:color="auto" w:fill="FFFFFF"/>
        <w:spacing w:before="0" w:beforeAutospacing="0" w:after="390" w:afterAutospacing="0" w:line="390" w:lineRule="atLeast"/>
        <w:rPr>
          <w:ins w:id="538" w:author="Unknown"/>
          <w:rFonts w:ascii="Georgia" w:hAnsi="Georgia"/>
          <w:color w:val="111111"/>
        </w:rPr>
      </w:pPr>
      <w:ins w:id="539" w:author="Unknown">
        <w:r>
          <w:rPr>
            <w:rFonts w:ascii="Georgia" w:hAnsi="Georgia"/>
            <w:color w:val="111111"/>
          </w:rPr>
          <w:t>Change your password from command line using passwd. This will prompt for the old password followed by the new password.</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540" w:author="Unknown"/>
          <w:rFonts w:ascii="Consolas" w:hAnsi="Consolas" w:cs="Consolas"/>
          <w:color w:val="111111"/>
        </w:rPr>
      </w:pPr>
      <w:ins w:id="541" w:author="Unknown">
        <w:r>
          <w:rPr>
            <w:rFonts w:ascii="Consolas" w:hAnsi="Consolas" w:cs="Consolas"/>
            <w:color w:val="111111"/>
          </w:rPr>
          <w:t>$ passwd</w:t>
        </w:r>
      </w:ins>
    </w:p>
    <w:p w:rsidR="00AD2514" w:rsidRDefault="00AD2514" w:rsidP="00AD2514">
      <w:pPr>
        <w:pStyle w:val="NormalWeb"/>
        <w:shd w:val="clear" w:color="auto" w:fill="FFFFFF"/>
        <w:spacing w:before="0" w:beforeAutospacing="0" w:after="390" w:afterAutospacing="0" w:line="390" w:lineRule="atLeast"/>
        <w:rPr>
          <w:ins w:id="542" w:author="Unknown"/>
          <w:rFonts w:ascii="Georgia" w:hAnsi="Georgia"/>
          <w:color w:val="111111"/>
        </w:rPr>
      </w:pPr>
      <w:ins w:id="543" w:author="Unknown">
        <w:r>
          <w:rPr>
            <w:rFonts w:ascii="Georgia" w:hAnsi="Georgia"/>
            <w:color w:val="111111"/>
          </w:rPr>
          <w:t>Super user can use passwd command to reset others password. This will not prompt for current password of the user.</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544" w:author="Unknown"/>
          <w:rFonts w:ascii="Consolas" w:hAnsi="Consolas" w:cs="Consolas"/>
          <w:color w:val="111111"/>
        </w:rPr>
      </w:pPr>
      <w:ins w:id="545" w:author="Unknown">
        <w:r>
          <w:rPr>
            <w:rFonts w:ascii="Consolas" w:hAnsi="Consolas" w:cs="Consolas"/>
            <w:color w:val="111111"/>
          </w:rPr>
          <w:t># passwd USERNAME</w:t>
        </w:r>
      </w:ins>
    </w:p>
    <w:p w:rsidR="00AD2514" w:rsidRDefault="00AD2514" w:rsidP="00AD2514">
      <w:pPr>
        <w:pStyle w:val="NormalWeb"/>
        <w:shd w:val="clear" w:color="auto" w:fill="FFFFFF"/>
        <w:spacing w:before="0" w:beforeAutospacing="0" w:after="390" w:afterAutospacing="0" w:line="390" w:lineRule="atLeast"/>
        <w:rPr>
          <w:ins w:id="546" w:author="Unknown"/>
          <w:rFonts w:ascii="Georgia" w:hAnsi="Georgia"/>
          <w:color w:val="111111"/>
        </w:rPr>
      </w:pPr>
      <w:ins w:id="547" w:author="Unknown">
        <w:r>
          <w:rPr>
            <w:rFonts w:ascii="Georgia" w:hAnsi="Georgia"/>
            <w:color w:val="111111"/>
          </w:rPr>
          <w:t>Remove password for a specific user. Root user can disable password for a specific user. Once the password is disabled, the user can login without entering the password.</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548" w:author="Unknown"/>
          <w:rFonts w:ascii="Consolas" w:hAnsi="Consolas" w:cs="Consolas"/>
          <w:color w:val="111111"/>
        </w:rPr>
      </w:pPr>
      <w:ins w:id="549" w:author="Unknown">
        <w:r>
          <w:rPr>
            <w:rFonts w:ascii="Consolas" w:hAnsi="Consolas" w:cs="Consolas"/>
            <w:color w:val="111111"/>
          </w:rPr>
          <w:t># passwd -d USERNAME</w:t>
        </w:r>
      </w:ins>
    </w:p>
    <w:p w:rsidR="00AD2514" w:rsidRDefault="00AD2514" w:rsidP="00AD2514">
      <w:pPr>
        <w:pStyle w:val="Heading3"/>
        <w:shd w:val="clear" w:color="auto" w:fill="FFFFFF"/>
        <w:spacing w:before="440" w:after="147" w:line="293" w:lineRule="atLeast"/>
        <w:rPr>
          <w:ins w:id="550" w:author="Unknown"/>
          <w:rFonts w:ascii="Georgia" w:hAnsi="Georgia"/>
          <w:b w:val="0"/>
          <w:bCs w:val="0"/>
          <w:color w:val="111111"/>
          <w:sz w:val="31"/>
          <w:szCs w:val="31"/>
        </w:rPr>
      </w:pPr>
      <w:ins w:id="551" w:author="Unknown">
        <w:r>
          <w:rPr>
            <w:rFonts w:ascii="Georgia" w:hAnsi="Georgia"/>
            <w:b w:val="0"/>
            <w:bCs w:val="0"/>
            <w:color w:val="111111"/>
            <w:sz w:val="31"/>
            <w:szCs w:val="31"/>
          </w:rPr>
          <w:t>35. mkdir command examples</w:t>
        </w:r>
      </w:ins>
    </w:p>
    <w:p w:rsidR="00AD2514" w:rsidRDefault="00AD2514" w:rsidP="00AD2514">
      <w:pPr>
        <w:pStyle w:val="NormalWeb"/>
        <w:shd w:val="clear" w:color="auto" w:fill="FFFFFF"/>
        <w:spacing w:before="0" w:beforeAutospacing="0" w:after="390" w:afterAutospacing="0" w:line="390" w:lineRule="atLeast"/>
        <w:rPr>
          <w:ins w:id="552" w:author="Unknown"/>
          <w:rFonts w:ascii="Georgia" w:hAnsi="Georgia"/>
          <w:color w:val="111111"/>
        </w:rPr>
      </w:pPr>
      <w:ins w:id="553" w:author="Unknown">
        <w:r>
          <w:rPr>
            <w:rFonts w:ascii="Georgia" w:hAnsi="Georgia"/>
            <w:color w:val="111111"/>
          </w:rPr>
          <w:t>Following example creates a directory called temp under your home directory.</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554" w:author="Unknown"/>
          <w:rFonts w:ascii="Consolas" w:hAnsi="Consolas" w:cs="Consolas"/>
          <w:color w:val="111111"/>
        </w:rPr>
      </w:pPr>
      <w:ins w:id="555" w:author="Unknown">
        <w:r>
          <w:rPr>
            <w:rFonts w:ascii="Consolas" w:hAnsi="Consolas" w:cs="Consolas"/>
            <w:color w:val="111111"/>
          </w:rPr>
          <w:lastRenderedPageBreak/>
          <w:t>$ mkdir ~/temp</w:t>
        </w:r>
      </w:ins>
    </w:p>
    <w:p w:rsidR="00AD2514" w:rsidRDefault="00AD2514" w:rsidP="00AD2514">
      <w:pPr>
        <w:pStyle w:val="NormalWeb"/>
        <w:shd w:val="clear" w:color="auto" w:fill="FFFFFF"/>
        <w:spacing w:before="0" w:beforeAutospacing="0" w:after="390" w:afterAutospacing="0" w:line="390" w:lineRule="atLeast"/>
        <w:rPr>
          <w:ins w:id="556" w:author="Unknown"/>
          <w:rFonts w:ascii="Georgia" w:hAnsi="Georgia"/>
          <w:color w:val="111111"/>
        </w:rPr>
      </w:pPr>
      <w:ins w:id="557" w:author="Unknown">
        <w:r>
          <w:rPr>
            <w:rFonts w:ascii="Georgia" w:hAnsi="Georgia"/>
            <w:color w:val="111111"/>
          </w:rPr>
          <w:t>Create nested directories using one mkdir command. If any of these directories exist already, it will not display any error. If any of these directories doesn’t exist, it will create them.</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558" w:author="Unknown"/>
          <w:rFonts w:ascii="Consolas" w:hAnsi="Consolas" w:cs="Consolas"/>
          <w:color w:val="111111"/>
        </w:rPr>
      </w:pPr>
      <w:ins w:id="559" w:author="Unknown">
        <w:r>
          <w:rPr>
            <w:rFonts w:ascii="Consolas" w:hAnsi="Consolas" w:cs="Consolas"/>
            <w:color w:val="111111"/>
          </w:rPr>
          <w:t>$ mkdir -p dir1/dir2/dir3/dir4/</w:t>
        </w:r>
      </w:ins>
    </w:p>
    <w:p w:rsidR="00AD2514" w:rsidRDefault="00AD2514" w:rsidP="00AD2514">
      <w:pPr>
        <w:pStyle w:val="Heading3"/>
        <w:shd w:val="clear" w:color="auto" w:fill="FFFFFF"/>
        <w:spacing w:before="440" w:after="147" w:line="293" w:lineRule="atLeast"/>
        <w:rPr>
          <w:ins w:id="560" w:author="Unknown"/>
          <w:rFonts w:ascii="Georgia" w:hAnsi="Georgia"/>
          <w:b w:val="0"/>
          <w:bCs w:val="0"/>
          <w:color w:val="111111"/>
          <w:sz w:val="31"/>
          <w:szCs w:val="31"/>
        </w:rPr>
      </w:pPr>
      <w:ins w:id="561" w:author="Unknown">
        <w:r>
          <w:rPr>
            <w:rFonts w:ascii="Georgia" w:hAnsi="Georgia"/>
            <w:b w:val="0"/>
            <w:bCs w:val="0"/>
            <w:color w:val="111111"/>
            <w:sz w:val="31"/>
            <w:szCs w:val="31"/>
          </w:rPr>
          <w:t>36. ifconfig command examples</w:t>
        </w:r>
      </w:ins>
    </w:p>
    <w:p w:rsidR="00AD2514" w:rsidRDefault="00AD2514" w:rsidP="00AD2514">
      <w:pPr>
        <w:pStyle w:val="NormalWeb"/>
        <w:shd w:val="clear" w:color="auto" w:fill="FFFFFF"/>
        <w:spacing w:before="0" w:beforeAutospacing="0" w:after="390" w:afterAutospacing="0" w:line="390" w:lineRule="atLeast"/>
        <w:rPr>
          <w:ins w:id="562" w:author="Unknown"/>
          <w:rFonts w:ascii="Georgia" w:hAnsi="Georgia"/>
          <w:color w:val="111111"/>
        </w:rPr>
      </w:pPr>
      <w:ins w:id="563" w:author="Unknown">
        <w:r>
          <w:rPr>
            <w:rFonts w:ascii="Georgia" w:hAnsi="Georgia"/>
            <w:color w:val="111111"/>
          </w:rPr>
          <w:t>Use ifconfig command to view or configure a network interface on the Linux system.</w:t>
        </w:r>
      </w:ins>
    </w:p>
    <w:p w:rsidR="00AD2514" w:rsidRDefault="00AD2514" w:rsidP="00AD2514">
      <w:pPr>
        <w:pStyle w:val="NormalWeb"/>
        <w:shd w:val="clear" w:color="auto" w:fill="FFFFFF"/>
        <w:spacing w:before="0" w:beforeAutospacing="0" w:after="390" w:afterAutospacing="0" w:line="390" w:lineRule="atLeast"/>
        <w:rPr>
          <w:ins w:id="564" w:author="Unknown"/>
          <w:rFonts w:ascii="Georgia" w:hAnsi="Georgia"/>
          <w:color w:val="111111"/>
        </w:rPr>
      </w:pPr>
      <w:ins w:id="565" w:author="Unknown">
        <w:r>
          <w:rPr>
            <w:rFonts w:ascii="Georgia" w:hAnsi="Georgia"/>
            <w:color w:val="111111"/>
          </w:rPr>
          <w:t>View all the interfaces along with status.</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566" w:author="Unknown"/>
          <w:rFonts w:ascii="Consolas" w:hAnsi="Consolas" w:cs="Consolas"/>
          <w:color w:val="111111"/>
        </w:rPr>
      </w:pPr>
      <w:ins w:id="567" w:author="Unknown">
        <w:r>
          <w:rPr>
            <w:rFonts w:ascii="Consolas" w:hAnsi="Consolas" w:cs="Consolas"/>
            <w:color w:val="111111"/>
          </w:rPr>
          <w:t>$ ifconfig -a</w:t>
        </w:r>
      </w:ins>
    </w:p>
    <w:p w:rsidR="00AD2514" w:rsidRDefault="00AD2514" w:rsidP="00AD2514">
      <w:pPr>
        <w:pStyle w:val="NormalWeb"/>
        <w:shd w:val="clear" w:color="auto" w:fill="FFFFFF"/>
        <w:spacing w:before="0" w:beforeAutospacing="0" w:after="390" w:afterAutospacing="0" w:line="390" w:lineRule="atLeast"/>
        <w:rPr>
          <w:ins w:id="568" w:author="Unknown"/>
          <w:rFonts w:ascii="Georgia" w:hAnsi="Georgia"/>
          <w:color w:val="111111"/>
        </w:rPr>
      </w:pPr>
      <w:ins w:id="569" w:author="Unknown">
        <w:r>
          <w:rPr>
            <w:rFonts w:ascii="Georgia" w:hAnsi="Georgia"/>
            <w:color w:val="111111"/>
          </w:rPr>
          <w:t>Start or stop a specific interface using up and down command as shown below.</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570" w:author="Unknown"/>
          <w:rFonts w:ascii="Consolas" w:hAnsi="Consolas" w:cs="Consolas"/>
          <w:color w:val="111111"/>
        </w:rPr>
      </w:pPr>
      <w:ins w:id="571" w:author="Unknown">
        <w:r>
          <w:rPr>
            <w:rFonts w:ascii="Consolas" w:hAnsi="Consolas" w:cs="Consolas"/>
            <w:color w:val="111111"/>
          </w:rPr>
          <w:t>$ ifconfig eth0 up</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572" w:author="Unknown"/>
          <w:rFonts w:ascii="Consolas" w:hAnsi="Consolas" w:cs="Consolas"/>
          <w:color w:val="111111"/>
        </w:rPr>
      </w:pPr>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573" w:author="Unknown"/>
          <w:rFonts w:ascii="Consolas" w:hAnsi="Consolas" w:cs="Consolas"/>
          <w:color w:val="111111"/>
        </w:rPr>
      </w:pPr>
      <w:ins w:id="574" w:author="Unknown">
        <w:r>
          <w:rPr>
            <w:rFonts w:ascii="Consolas" w:hAnsi="Consolas" w:cs="Consolas"/>
            <w:color w:val="111111"/>
          </w:rPr>
          <w:t>$ ifconfig eth0 down</w:t>
        </w:r>
      </w:ins>
    </w:p>
    <w:p w:rsidR="00AD2514" w:rsidRDefault="00AD2514" w:rsidP="00AD2514">
      <w:pPr>
        <w:pStyle w:val="NormalWeb"/>
        <w:shd w:val="clear" w:color="auto" w:fill="FFFFFF"/>
        <w:spacing w:before="0" w:beforeAutospacing="0" w:after="0" w:afterAutospacing="0" w:line="390" w:lineRule="atLeast"/>
        <w:rPr>
          <w:ins w:id="575" w:author="Unknown"/>
          <w:rFonts w:ascii="Georgia" w:hAnsi="Georgia"/>
          <w:color w:val="111111"/>
        </w:rPr>
      </w:pPr>
      <w:ins w:id="576" w:author="Unknown">
        <w:r>
          <w:rPr>
            <w:rFonts w:ascii="Georgia" w:hAnsi="Georgia"/>
            <w:color w:val="111111"/>
          </w:rPr>
          <w:t>More ifconfig examples:</w:t>
        </w:r>
        <w:r>
          <w:rPr>
            <w:rStyle w:val="apple-converted-space"/>
            <w:rFonts w:ascii="Georgia" w:eastAsiaTheme="majorEastAsia" w:hAnsi="Georgia"/>
            <w:color w:val="111111"/>
          </w:rPr>
          <w:t> </w:t>
        </w:r>
        <w:r>
          <w:rPr>
            <w:rFonts w:ascii="Georgia" w:hAnsi="Georgia"/>
            <w:color w:val="111111"/>
          </w:rPr>
          <w:fldChar w:fldCharType="begin"/>
        </w:r>
        <w:r>
          <w:rPr>
            <w:rFonts w:ascii="Georgia" w:hAnsi="Georgia"/>
            <w:color w:val="111111"/>
          </w:rPr>
          <w:instrText xml:space="preserve"> HYPERLINK "http://www.thegeekstuff.com/2009/03/ifconfig-7-examples-to-configure-network-interface/" </w:instrText>
        </w:r>
        <w:r>
          <w:rPr>
            <w:rFonts w:ascii="Georgia" w:hAnsi="Georgia"/>
            <w:color w:val="111111"/>
          </w:rPr>
          <w:fldChar w:fldCharType="separate"/>
        </w:r>
        <w:r>
          <w:rPr>
            <w:rStyle w:val="Hyperlink"/>
            <w:rFonts w:ascii="Georgia" w:hAnsi="Georgia"/>
            <w:color w:val="DD0000"/>
          </w:rPr>
          <w:t>Ifconfig: 7 Examples To Configure Network Interface</w:t>
        </w:r>
        <w:r>
          <w:rPr>
            <w:rFonts w:ascii="Georgia" w:hAnsi="Georgia"/>
            <w:color w:val="111111"/>
          </w:rPr>
          <w:fldChar w:fldCharType="end"/>
        </w:r>
      </w:ins>
    </w:p>
    <w:p w:rsidR="00AD2514" w:rsidRDefault="00AD2514" w:rsidP="00AD2514">
      <w:pPr>
        <w:pStyle w:val="Heading3"/>
        <w:shd w:val="clear" w:color="auto" w:fill="FFFFFF"/>
        <w:spacing w:before="440" w:after="147" w:line="293" w:lineRule="atLeast"/>
        <w:rPr>
          <w:ins w:id="577" w:author="Unknown"/>
          <w:rFonts w:ascii="Georgia" w:hAnsi="Georgia"/>
          <w:b w:val="0"/>
          <w:bCs w:val="0"/>
          <w:color w:val="111111"/>
          <w:sz w:val="31"/>
          <w:szCs w:val="31"/>
        </w:rPr>
      </w:pPr>
      <w:ins w:id="578" w:author="Unknown">
        <w:r>
          <w:rPr>
            <w:rFonts w:ascii="Georgia" w:hAnsi="Georgia"/>
            <w:b w:val="0"/>
            <w:bCs w:val="0"/>
            <w:color w:val="111111"/>
            <w:sz w:val="31"/>
            <w:szCs w:val="31"/>
          </w:rPr>
          <w:lastRenderedPageBreak/>
          <w:t>37. uname command examples</w:t>
        </w:r>
      </w:ins>
    </w:p>
    <w:p w:rsidR="00AD2514" w:rsidRDefault="00AD2514" w:rsidP="00AD2514">
      <w:pPr>
        <w:pStyle w:val="NormalWeb"/>
        <w:shd w:val="clear" w:color="auto" w:fill="FFFFFF"/>
        <w:spacing w:before="0" w:beforeAutospacing="0" w:after="0" w:afterAutospacing="0" w:line="390" w:lineRule="atLeast"/>
        <w:rPr>
          <w:ins w:id="579" w:author="Unknown"/>
          <w:rFonts w:ascii="Georgia" w:hAnsi="Georgia"/>
          <w:color w:val="111111"/>
        </w:rPr>
      </w:pPr>
      <w:ins w:id="580" w:author="Unknown">
        <w:r>
          <w:rPr>
            <w:rFonts w:ascii="Georgia" w:hAnsi="Georgia"/>
            <w:color w:val="111111"/>
          </w:rPr>
          <w:t>Uname command displays important information about the system such as — Kernel name, Host name, Kernel release number,</w:t>
        </w:r>
        <w:r>
          <w:rPr>
            <w:rFonts w:ascii="Georgia" w:hAnsi="Georgia"/>
            <w:color w:val="111111"/>
          </w:rPr>
          <w:br/>
          <w:t>Processor type, etc.,</w:t>
        </w:r>
      </w:ins>
    </w:p>
    <w:p w:rsidR="00AD2514" w:rsidRDefault="00AD2514" w:rsidP="00AD2514">
      <w:pPr>
        <w:pStyle w:val="NormalWeb"/>
        <w:shd w:val="clear" w:color="auto" w:fill="FFFFFF"/>
        <w:spacing w:before="0" w:beforeAutospacing="0" w:after="390" w:afterAutospacing="0" w:line="390" w:lineRule="atLeast"/>
        <w:rPr>
          <w:ins w:id="581" w:author="Unknown"/>
          <w:rFonts w:ascii="Georgia" w:hAnsi="Georgia"/>
          <w:color w:val="111111"/>
        </w:rPr>
      </w:pPr>
      <w:ins w:id="582" w:author="Unknown">
        <w:r>
          <w:rPr>
            <w:rFonts w:ascii="Georgia" w:hAnsi="Georgia"/>
            <w:color w:val="111111"/>
          </w:rPr>
          <w:t>Sample uname output from a Ubuntu laptop is shown below.</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583" w:author="Unknown"/>
          <w:rFonts w:ascii="Consolas" w:hAnsi="Consolas" w:cs="Consolas"/>
          <w:color w:val="111111"/>
        </w:rPr>
      </w:pPr>
      <w:ins w:id="584" w:author="Unknown">
        <w:r>
          <w:rPr>
            <w:rFonts w:ascii="Consolas" w:hAnsi="Consolas" w:cs="Consolas"/>
            <w:color w:val="111111"/>
          </w:rPr>
          <w:t>$ uname -a</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585" w:author="Unknown"/>
          <w:rFonts w:ascii="Consolas" w:hAnsi="Consolas" w:cs="Consolas"/>
          <w:color w:val="111111"/>
        </w:rPr>
      </w:pPr>
      <w:ins w:id="586" w:author="Unknown">
        <w:r>
          <w:rPr>
            <w:rFonts w:ascii="Consolas" w:hAnsi="Consolas" w:cs="Consolas"/>
            <w:color w:val="111111"/>
          </w:rPr>
          <w:t>Linux john-laptop 2.6.32-24-generic #41-Ubuntu SMP Thu Aug 19 01:12:52 UTC 2010 i686 GNU/Linux</w:t>
        </w:r>
      </w:ins>
    </w:p>
    <w:p w:rsidR="00AD2514" w:rsidRDefault="00AD2514" w:rsidP="00AD2514">
      <w:pPr>
        <w:pStyle w:val="Heading3"/>
        <w:shd w:val="clear" w:color="auto" w:fill="FFFFFF"/>
        <w:spacing w:before="440" w:after="147" w:line="293" w:lineRule="atLeast"/>
        <w:rPr>
          <w:ins w:id="587" w:author="Unknown"/>
          <w:rFonts w:ascii="Georgia" w:hAnsi="Georgia"/>
          <w:b w:val="0"/>
          <w:bCs w:val="0"/>
          <w:color w:val="111111"/>
          <w:sz w:val="31"/>
          <w:szCs w:val="31"/>
        </w:rPr>
      </w:pPr>
      <w:ins w:id="588" w:author="Unknown">
        <w:r>
          <w:rPr>
            <w:rFonts w:ascii="Georgia" w:hAnsi="Georgia"/>
            <w:b w:val="0"/>
            <w:bCs w:val="0"/>
            <w:color w:val="111111"/>
            <w:sz w:val="31"/>
            <w:szCs w:val="31"/>
          </w:rPr>
          <w:t>38. whereis command examples</w:t>
        </w:r>
      </w:ins>
    </w:p>
    <w:p w:rsidR="00AD2514" w:rsidRDefault="00AD2514" w:rsidP="00AD2514">
      <w:pPr>
        <w:pStyle w:val="NormalWeb"/>
        <w:shd w:val="clear" w:color="auto" w:fill="FFFFFF"/>
        <w:spacing w:before="0" w:beforeAutospacing="0" w:after="390" w:afterAutospacing="0" w:line="390" w:lineRule="atLeast"/>
        <w:rPr>
          <w:ins w:id="589" w:author="Unknown"/>
          <w:rFonts w:ascii="Georgia" w:hAnsi="Georgia"/>
          <w:color w:val="111111"/>
        </w:rPr>
      </w:pPr>
      <w:ins w:id="590" w:author="Unknown">
        <w:r>
          <w:rPr>
            <w:rFonts w:ascii="Georgia" w:hAnsi="Georgia"/>
            <w:color w:val="111111"/>
          </w:rPr>
          <w:t>When you want to find out where a specific Unix command exists (for example, where does ls command exists?), you can execute the following command.</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591" w:author="Unknown"/>
          <w:rFonts w:ascii="Consolas" w:hAnsi="Consolas" w:cs="Consolas"/>
          <w:color w:val="111111"/>
        </w:rPr>
      </w:pPr>
      <w:ins w:id="592" w:author="Unknown">
        <w:r>
          <w:rPr>
            <w:rFonts w:ascii="Consolas" w:hAnsi="Consolas" w:cs="Consolas"/>
            <w:color w:val="111111"/>
          </w:rPr>
          <w:t>$ whereis ls</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593" w:author="Unknown"/>
          <w:rFonts w:ascii="Consolas" w:hAnsi="Consolas" w:cs="Consolas"/>
          <w:color w:val="111111"/>
        </w:rPr>
      </w:pPr>
      <w:ins w:id="594" w:author="Unknown">
        <w:r>
          <w:rPr>
            <w:rFonts w:ascii="Consolas" w:hAnsi="Consolas" w:cs="Consolas"/>
            <w:color w:val="111111"/>
          </w:rPr>
          <w:t>ls: /bin/ls /usr/share/man/man1/ls.1.gz /usr/share/man/man1p/ls.1p.gz</w:t>
        </w:r>
      </w:ins>
    </w:p>
    <w:p w:rsidR="00AD2514" w:rsidRDefault="00AD2514" w:rsidP="00AD2514">
      <w:pPr>
        <w:pStyle w:val="NormalWeb"/>
        <w:shd w:val="clear" w:color="auto" w:fill="FFFFFF"/>
        <w:spacing w:before="0" w:beforeAutospacing="0" w:after="390" w:afterAutospacing="0" w:line="390" w:lineRule="atLeast"/>
        <w:rPr>
          <w:ins w:id="595" w:author="Unknown"/>
          <w:rFonts w:ascii="Georgia" w:hAnsi="Georgia"/>
          <w:color w:val="111111"/>
        </w:rPr>
      </w:pPr>
      <w:ins w:id="596" w:author="Unknown">
        <w:r>
          <w:rPr>
            <w:rFonts w:ascii="Georgia" w:hAnsi="Georgia"/>
            <w:color w:val="111111"/>
          </w:rPr>
          <w:t>When you want to search an executable from a path other than the whereis default path, you can use -B option and give path as argument to it. This searches for the executable lsmk in the /tmp directory, and displays it, if it is available.</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597" w:author="Unknown"/>
          <w:rFonts w:ascii="Consolas" w:hAnsi="Consolas" w:cs="Consolas"/>
          <w:color w:val="111111"/>
        </w:rPr>
      </w:pPr>
      <w:ins w:id="598" w:author="Unknown">
        <w:r>
          <w:rPr>
            <w:rFonts w:ascii="Consolas" w:hAnsi="Consolas" w:cs="Consolas"/>
            <w:color w:val="111111"/>
          </w:rPr>
          <w:t>$ whereis -u -B /tmp -f lsmk</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599" w:author="Unknown"/>
          <w:rFonts w:ascii="Consolas" w:hAnsi="Consolas" w:cs="Consolas"/>
          <w:color w:val="111111"/>
        </w:rPr>
      </w:pPr>
      <w:ins w:id="600" w:author="Unknown">
        <w:r>
          <w:rPr>
            <w:rFonts w:ascii="Consolas" w:hAnsi="Consolas" w:cs="Consolas"/>
            <w:color w:val="111111"/>
          </w:rPr>
          <w:t>lsmk: /tmp/lsmk</w:t>
        </w:r>
      </w:ins>
    </w:p>
    <w:p w:rsidR="00AD2514" w:rsidRDefault="00AD2514" w:rsidP="00AD2514">
      <w:pPr>
        <w:pStyle w:val="Heading3"/>
        <w:shd w:val="clear" w:color="auto" w:fill="FFFFFF"/>
        <w:spacing w:before="440" w:after="147" w:line="293" w:lineRule="atLeast"/>
        <w:rPr>
          <w:ins w:id="601" w:author="Unknown"/>
          <w:rFonts w:ascii="Georgia" w:hAnsi="Georgia"/>
          <w:b w:val="0"/>
          <w:bCs w:val="0"/>
          <w:color w:val="111111"/>
          <w:sz w:val="31"/>
          <w:szCs w:val="31"/>
        </w:rPr>
      </w:pPr>
      <w:ins w:id="602" w:author="Unknown">
        <w:r>
          <w:rPr>
            <w:rFonts w:ascii="Georgia" w:hAnsi="Georgia"/>
            <w:b w:val="0"/>
            <w:bCs w:val="0"/>
            <w:color w:val="111111"/>
            <w:sz w:val="31"/>
            <w:szCs w:val="31"/>
          </w:rPr>
          <w:lastRenderedPageBreak/>
          <w:t>39. whatis command examples</w:t>
        </w:r>
      </w:ins>
    </w:p>
    <w:p w:rsidR="00AD2514" w:rsidRDefault="00AD2514" w:rsidP="00AD2514">
      <w:pPr>
        <w:pStyle w:val="NormalWeb"/>
        <w:shd w:val="clear" w:color="auto" w:fill="FFFFFF"/>
        <w:spacing w:before="0" w:beforeAutospacing="0" w:after="390" w:afterAutospacing="0" w:line="390" w:lineRule="atLeast"/>
        <w:rPr>
          <w:ins w:id="603" w:author="Unknown"/>
          <w:rFonts w:ascii="Georgia" w:hAnsi="Georgia"/>
          <w:color w:val="111111"/>
        </w:rPr>
      </w:pPr>
      <w:ins w:id="604" w:author="Unknown">
        <w:r>
          <w:rPr>
            <w:rFonts w:ascii="Georgia" w:hAnsi="Georgia"/>
            <w:color w:val="111111"/>
          </w:rPr>
          <w:t>Whatis command displays a single line description about a command.</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605" w:author="Unknown"/>
          <w:rFonts w:ascii="Consolas" w:hAnsi="Consolas" w:cs="Consolas"/>
          <w:color w:val="111111"/>
        </w:rPr>
      </w:pPr>
      <w:ins w:id="606" w:author="Unknown">
        <w:r>
          <w:rPr>
            <w:rFonts w:ascii="Consolas" w:hAnsi="Consolas" w:cs="Consolas"/>
            <w:color w:val="111111"/>
          </w:rPr>
          <w:t>$ whatis ls</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607" w:author="Unknown"/>
          <w:rFonts w:ascii="Consolas" w:hAnsi="Consolas" w:cs="Consolas"/>
          <w:color w:val="111111"/>
        </w:rPr>
      </w:pPr>
      <w:ins w:id="608" w:author="Unknown">
        <w:r>
          <w:rPr>
            <w:rFonts w:ascii="Consolas" w:hAnsi="Consolas" w:cs="Consolas"/>
            <w:color w:val="111111"/>
          </w:rPr>
          <w:t>ls</w:t>
        </w:r>
        <w:r>
          <w:rPr>
            <w:rFonts w:ascii="Consolas" w:hAnsi="Consolas" w:cs="Consolas"/>
            <w:color w:val="111111"/>
          </w:rPr>
          <w:tab/>
        </w:r>
        <w:r>
          <w:rPr>
            <w:rFonts w:ascii="Consolas" w:hAnsi="Consolas" w:cs="Consolas"/>
            <w:color w:val="111111"/>
          </w:rPr>
          <w:tab/>
          <w:t>(1)  - list directory contents</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609" w:author="Unknown"/>
          <w:rFonts w:ascii="Consolas" w:hAnsi="Consolas" w:cs="Consolas"/>
          <w:color w:val="111111"/>
        </w:rPr>
      </w:pPr>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610" w:author="Unknown"/>
          <w:rFonts w:ascii="Consolas" w:hAnsi="Consolas" w:cs="Consolas"/>
          <w:color w:val="111111"/>
        </w:rPr>
      </w:pPr>
      <w:ins w:id="611" w:author="Unknown">
        <w:r>
          <w:rPr>
            <w:rFonts w:ascii="Consolas" w:hAnsi="Consolas" w:cs="Consolas"/>
            <w:color w:val="111111"/>
          </w:rPr>
          <w:t>$ whatis ifconfig</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612" w:author="Unknown"/>
          <w:rFonts w:ascii="Consolas" w:hAnsi="Consolas" w:cs="Consolas"/>
          <w:color w:val="111111"/>
        </w:rPr>
      </w:pPr>
      <w:ins w:id="613" w:author="Unknown">
        <w:r>
          <w:rPr>
            <w:rFonts w:ascii="Consolas" w:hAnsi="Consolas" w:cs="Consolas"/>
            <w:color w:val="111111"/>
          </w:rPr>
          <w:t>ifconfig (8)         - configure a network interface</w:t>
        </w:r>
      </w:ins>
    </w:p>
    <w:p w:rsidR="00AD2514" w:rsidRDefault="00AD2514" w:rsidP="00AD2514">
      <w:pPr>
        <w:pStyle w:val="Heading3"/>
        <w:shd w:val="clear" w:color="auto" w:fill="FFFFFF"/>
        <w:spacing w:before="440" w:after="147" w:line="293" w:lineRule="atLeast"/>
        <w:rPr>
          <w:ins w:id="614" w:author="Unknown"/>
          <w:rFonts w:ascii="Georgia" w:hAnsi="Georgia"/>
          <w:b w:val="0"/>
          <w:bCs w:val="0"/>
          <w:color w:val="111111"/>
          <w:sz w:val="31"/>
          <w:szCs w:val="31"/>
        </w:rPr>
      </w:pPr>
      <w:ins w:id="615" w:author="Unknown">
        <w:r>
          <w:rPr>
            <w:rFonts w:ascii="Georgia" w:hAnsi="Georgia"/>
            <w:b w:val="0"/>
            <w:bCs w:val="0"/>
            <w:color w:val="111111"/>
            <w:sz w:val="31"/>
            <w:szCs w:val="31"/>
          </w:rPr>
          <w:t>40. locate command examples</w:t>
        </w:r>
      </w:ins>
    </w:p>
    <w:p w:rsidR="00AD2514" w:rsidRDefault="00AD2514" w:rsidP="00AD2514">
      <w:pPr>
        <w:pStyle w:val="NormalWeb"/>
        <w:shd w:val="clear" w:color="auto" w:fill="FFFFFF"/>
        <w:spacing w:before="0" w:beforeAutospacing="0" w:after="390" w:afterAutospacing="0" w:line="390" w:lineRule="atLeast"/>
        <w:rPr>
          <w:ins w:id="616" w:author="Unknown"/>
          <w:rFonts w:ascii="Georgia" w:hAnsi="Georgia"/>
          <w:color w:val="111111"/>
        </w:rPr>
      </w:pPr>
      <w:ins w:id="617" w:author="Unknown">
        <w:r>
          <w:rPr>
            <w:rFonts w:ascii="Georgia" w:hAnsi="Georgia"/>
            <w:color w:val="111111"/>
          </w:rPr>
          <w:t>Using locate command you can quickly search for the location of a specific file (or group of files). Locate command uses the database created by updatedb.</w:t>
        </w:r>
      </w:ins>
    </w:p>
    <w:p w:rsidR="00AD2514" w:rsidRDefault="00AD2514" w:rsidP="00AD2514">
      <w:pPr>
        <w:pStyle w:val="NormalWeb"/>
        <w:shd w:val="clear" w:color="auto" w:fill="FFFFFF"/>
        <w:spacing w:before="0" w:beforeAutospacing="0" w:after="390" w:afterAutospacing="0" w:line="390" w:lineRule="atLeast"/>
        <w:rPr>
          <w:ins w:id="618" w:author="Unknown"/>
          <w:rFonts w:ascii="Georgia" w:hAnsi="Georgia"/>
          <w:color w:val="111111"/>
        </w:rPr>
      </w:pPr>
      <w:ins w:id="619" w:author="Unknown">
        <w:r>
          <w:rPr>
            <w:rFonts w:ascii="Georgia" w:hAnsi="Georgia"/>
            <w:color w:val="111111"/>
          </w:rPr>
          <w:t>The example below shows all files in the system that contains the word crontab in it.</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620" w:author="Unknown"/>
          <w:rFonts w:ascii="Consolas" w:hAnsi="Consolas" w:cs="Consolas"/>
          <w:color w:val="111111"/>
        </w:rPr>
      </w:pPr>
      <w:ins w:id="621" w:author="Unknown">
        <w:r>
          <w:rPr>
            <w:rFonts w:ascii="Consolas" w:hAnsi="Consolas" w:cs="Consolas"/>
            <w:color w:val="111111"/>
          </w:rPr>
          <w:t>$ locate crontab</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622" w:author="Unknown"/>
          <w:rFonts w:ascii="Consolas" w:hAnsi="Consolas" w:cs="Consolas"/>
          <w:color w:val="111111"/>
        </w:rPr>
      </w:pPr>
      <w:ins w:id="623" w:author="Unknown">
        <w:r>
          <w:rPr>
            <w:rFonts w:ascii="Consolas" w:hAnsi="Consolas" w:cs="Consolas"/>
            <w:color w:val="111111"/>
          </w:rPr>
          <w:t>/etc/anacrontab</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624" w:author="Unknown"/>
          <w:rFonts w:ascii="Consolas" w:hAnsi="Consolas" w:cs="Consolas"/>
          <w:color w:val="111111"/>
        </w:rPr>
      </w:pPr>
      <w:ins w:id="625" w:author="Unknown">
        <w:r>
          <w:rPr>
            <w:rFonts w:ascii="Consolas" w:hAnsi="Consolas" w:cs="Consolas"/>
            <w:color w:val="111111"/>
          </w:rPr>
          <w:t>/etc/crontab</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626" w:author="Unknown"/>
          <w:rFonts w:ascii="Consolas" w:hAnsi="Consolas" w:cs="Consolas"/>
          <w:color w:val="111111"/>
        </w:rPr>
      </w:pPr>
      <w:ins w:id="627" w:author="Unknown">
        <w:r>
          <w:rPr>
            <w:rFonts w:ascii="Consolas" w:hAnsi="Consolas" w:cs="Consolas"/>
            <w:color w:val="111111"/>
          </w:rPr>
          <w:t>/usr/bin/crontab</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628" w:author="Unknown"/>
          <w:rFonts w:ascii="Consolas" w:hAnsi="Consolas" w:cs="Consolas"/>
          <w:color w:val="111111"/>
        </w:rPr>
      </w:pPr>
      <w:ins w:id="629" w:author="Unknown">
        <w:r>
          <w:rPr>
            <w:rFonts w:ascii="Consolas" w:hAnsi="Consolas" w:cs="Consolas"/>
            <w:color w:val="111111"/>
          </w:rPr>
          <w:t>/usr/share/doc/cron/examples/crontab2english.pl.gz</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630" w:author="Unknown"/>
          <w:rFonts w:ascii="Consolas" w:hAnsi="Consolas" w:cs="Consolas"/>
          <w:color w:val="111111"/>
        </w:rPr>
      </w:pPr>
      <w:ins w:id="631" w:author="Unknown">
        <w:r>
          <w:rPr>
            <w:rFonts w:ascii="Consolas" w:hAnsi="Consolas" w:cs="Consolas"/>
            <w:color w:val="111111"/>
          </w:rPr>
          <w:t>/usr/share/man/man1/crontab.1.gz</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632" w:author="Unknown"/>
          <w:rFonts w:ascii="Consolas" w:hAnsi="Consolas" w:cs="Consolas"/>
          <w:color w:val="111111"/>
        </w:rPr>
      </w:pPr>
      <w:ins w:id="633" w:author="Unknown">
        <w:r>
          <w:rPr>
            <w:rFonts w:ascii="Consolas" w:hAnsi="Consolas" w:cs="Consolas"/>
            <w:color w:val="111111"/>
          </w:rPr>
          <w:lastRenderedPageBreak/>
          <w:t>/usr/share/man/man5/anacrontab.5.gz</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634" w:author="Unknown"/>
          <w:rFonts w:ascii="Consolas" w:hAnsi="Consolas" w:cs="Consolas"/>
          <w:color w:val="111111"/>
        </w:rPr>
      </w:pPr>
      <w:ins w:id="635" w:author="Unknown">
        <w:r>
          <w:rPr>
            <w:rFonts w:ascii="Consolas" w:hAnsi="Consolas" w:cs="Consolas"/>
            <w:color w:val="111111"/>
          </w:rPr>
          <w:t>/usr/share/man/man5/crontab.5.gz</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636" w:author="Unknown"/>
          <w:rFonts w:ascii="Consolas" w:hAnsi="Consolas" w:cs="Consolas"/>
          <w:color w:val="111111"/>
        </w:rPr>
      </w:pPr>
      <w:ins w:id="637" w:author="Unknown">
        <w:r>
          <w:rPr>
            <w:rFonts w:ascii="Consolas" w:hAnsi="Consolas" w:cs="Consolas"/>
            <w:color w:val="111111"/>
          </w:rPr>
          <w:t>/usr/share/vim/vim72/syntax/crontab.vim</w:t>
        </w:r>
      </w:ins>
    </w:p>
    <w:p w:rsidR="00AD2514" w:rsidRDefault="00AD2514" w:rsidP="00AD2514">
      <w:pPr>
        <w:pStyle w:val="Heading3"/>
        <w:shd w:val="clear" w:color="auto" w:fill="FFFFFF"/>
        <w:spacing w:before="440" w:after="147" w:line="293" w:lineRule="atLeast"/>
        <w:rPr>
          <w:ins w:id="638" w:author="Unknown"/>
          <w:rFonts w:ascii="Georgia" w:hAnsi="Georgia"/>
          <w:b w:val="0"/>
          <w:bCs w:val="0"/>
          <w:color w:val="111111"/>
          <w:sz w:val="31"/>
          <w:szCs w:val="31"/>
        </w:rPr>
      </w:pPr>
      <w:ins w:id="639" w:author="Unknown">
        <w:r>
          <w:rPr>
            <w:rFonts w:ascii="Georgia" w:hAnsi="Georgia"/>
            <w:b w:val="0"/>
            <w:bCs w:val="0"/>
            <w:color w:val="111111"/>
            <w:sz w:val="31"/>
            <w:szCs w:val="31"/>
          </w:rPr>
          <w:t>41. man command examples</w:t>
        </w:r>
      </w:ins>
    </w:p>
    <w:p w:rsidR="00AD2514" w:rsidRDefault="00AD2514" w:rsidP="00AD2514">
      <w:pPr>
        <w:pStyle w:val="NormalWeb"/>
        <w:shd w:val="clear" w:color="auto" w:fill="FFFFFF"/>
        <w:spacing w:before="0" w:beforeAutospacing="0" w:after="390" w:afterAutospacing="0" w:line="390" w:lineRule="atLeast"/>
        <w:rPr>
          <w:ins w:id="640" w:author="Unknown"/>
          <w:rFonts w:ascii="Georgia" w:hAnsi="Georgia"/>
          <w:color w:val="111111"/>
        </w:rPr>
      </w:pPr>
      <w:ins w:id="641" w:author="Unknown">
        <w:r>
          <w:rPr>
            <w:rFonts w:ascii="Georgia" w:hAnsi="Georgia"/>
            <w:color w:val="111111"/>
          </w:rPr>
          <w:t>Display the man page of a specific command.</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642" w:author="Unknown"/>
          <w:rFonts w:ascii="Consolas" w:hAnsi="Consolas" w:cs="Consolas"/>
          <w:color w:val="111111"/>
        </w:rPr>
      </w:pPr>
      <w:ins w:id="643" w:author="Unknown">
        <w:r>
          <w:rPr>
            <w:rFonts w:ascii="Consolas" w:hAnsi="Consolas" w:cs="Consolas"/>
            <w:color w:val="111111"/>
          </w:rPr>
          <w:t>$ man crontab</w:t>
        </w:r>
      </w:ins>
    </w:p>
    <w:p w:rsidR="00AD2514" w:rsidRDefault="00AD2514" w:rsidP="00AD2514">
      <w:pPr>
        <w:pStyle w:val="NormalWeb"/>
        <w:shd w:val="clear" w:color="auto" w:fill="FFFFFF"/>
        <w:spacing w:before="0" w:beforeAutospacing="0" w:after="390" w:afterAutospacing="0" w:line="390" w:lineRule="atLeast"/>
        <w:rPr>
          <w:ins w:id="644" w:author="Unknown"/>
          <w:rFonts w:ascii="Georgia" w:hAnsi="Georgia"/>
          <w:color w:val="111111"/>
        </w:rPr>
      </w:pPr>
      <w:ins w:id="645" w:author="Unknown">
        <w:r>
          <w:rPr>
            <w:rFonts w:ascii="Georgia" w:hAnsi="Georgia"/>
            <w:color w:val="111111"/>
          </w:rPr>
          <w:t>When a man page for a command is located under more than one section, you can view the man page for that command from a specific section as shown below.</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646" w:author="Unknown"/>
          <w:rFonts w:ascii="Consolas" w:hAnsi="Consolas" w:cs="Consolas"/>
          <w:color w:val="111111"/>
        </w:rPr>
      </w:pPr>
      <w:ins w:id="647" w:author="Unknown">
        <w:r>
          <w:rPr>
            <w:rFonts w:ascii="Consolas" w:hAnsi="Consolas" w:cs="Consolas"/>
            <w:color w:val="111111"/>
          </w:rPr>
          <w:t>$ man SECTION-NUMBER commandname</w:t>
        </w:r>
      </w:ins>
    </w:p>
    <w:p w:rsidR="00AD2514" w:rsidRDefault="00AD2514" w:rsidP="00AD2514">
      <w:pPr>
        <w:pStyle w:val="NormalWeb"/>
        <w:shd w:val="clear" w:color="auto" w:fill="FFFFFF"/>
        <w:spacing w:before="0" w:beforeAutospacing="0" w:after="390" w:afterAutospacing="0" w:line="390" w:lineRule="atLeast"/>
        <w:rPr>
          <w:ins w:id="648" w:author="Unknown"/>
          <w:rFonts w:ascii="Georgia" w:hAnsi="Georgia"/>
          <w:color w:val="111111"/>
        </w:rPr>
      </w:pPr>
      <w:ins w:id="649" w:author="Unknown">
        <w:r>
          <w:rPr>
            <w:rFonts w:ascii="Georgia" w:hAnsi="Georgia"/>
            <w:color w:val="111111"/>
          </w:rPr>
          <w:t>Following 8 sections are available in the man page.</w:t>
        </w:r>
      </w:ins>
    </w:p>
    <w:p w:rsidR="00AD2514" w:rsidRDefault="00AD2514" w:rsidP="00AD2514">
      <w:pPr>
        <w:numPr>
          <w:ilvl w:val="0"/>
          <w:numId w:val="1"/>
        </w:numPr>
        <w:shd w:val="clear" w:color="auto" w:fill="FFFFFF"/>
        <w:spacing w:after="0" w:line="390" w:lineRule="atLeast"/>
        <w:ind w:left="390"/>
        <w:rPr>
          <w:ins w:id="650" w:author="Unknown"/>
          <w:rFonts w:ascii="Georgia" w:hAnsi="Georgia"/>
          <w:color w:val="111111"/>
        </w:rPr>
      </w:pPr>
      <w:ins w:id="651" w:author="Unknown">
        <w:r>
          <w:rPr>
            <w:rFonts w:ascii="Georgia" w:hAnsi="Georgia"/>
            <w:color w:val="111111"/>
          </w:rPr>
          <w:t>General commands</w:t>
        </w:r>
      </w:ins>
    </w:p>
    <w:p w:rsidR="00AD2514" w:rsidRDefault="00AD2514" w:rsidP="00AD2514">
      <w:pPr>
        <w:numPr>
          <w:ilvl w:val="0"/>
          <w:numId w:val="1"/>
        </w:numPr>
        <w:shd w:val="clear" w:color="auto" w:fill="FFFFFF"/>
        <w:spacing w:after="0" w:line="390" w:lineRule="atLeast"/>
        <w:ind w:left="390"/>
        <w:rPr>
          <w:ins w:id="652" w:author="Unknown"/>
          <w:rFonts w:ascii="Georgia" w:hAnsi="Georgia"/>
          <w:color w:val="111111"/>
        </w:rPr>
      </w:pPr>
      <w:ins w:id="653" w:author="Unknown">
        <w:r>
          <w:rPr>
            <w:rFonts w:ascii="Georgia" w:hAnsi="Georgia"/>
            <w:color w:val="111111"/>
          </w:rPr>
          <w:t>System calls</w:t>
        </w:r>
      </w:ins>
    </w:p>
    <w:p w:rsidR="00AD2514" w:rsidRDefault="00AD2514" w:rsidP="00AD2514">
      <w:pPr>
        <w:numPr>
          <w:ilvl w:val="0"/>
          <w:numId w:val="1"/>
        </w:numPr>
        <w:shd w:val="clear" w:color="auto" w:fill="FFFFFF"/>
        <w:spacing w:after="0" w:line="390" w:lineRule="atLeast"/>
        <w:ind w:left="390"/>
        <w:rPr>
          <w:ins w:id="654" w:author="Unknown"/>
          <w:rFonts w:ascii="Georgia" w:hAnsi="Georgia"/>
          <w:color w:val="111111"/>
        </w:rPr>
      </w:pPr>
      <w:ins w:id="655" w:author="Unknown">
        <w:r>
          <w:rPr>
            <w:rFonts w:ascii="Georgia" w:hAnsi="Georgia"/>
            <w:color w:val="111111"/>
          </w:rPr>
          <w:t>C library functions</w:t>
        </w:r>
      </w:ins>
    </w:p>
    <w:p w:rsidR="00AD2514" w:rsidRDefault="00AD2514" w:rsidP="00AD2514">
      <w:pPr>
        <w:numPr>
          <w:ilvl w:val="0"/>
          <w:numId w:val="1"/>
        </w:numPr>
        <w:shd w:val="clear" w:color="auto" w:fill="FFFFFF"/>
        <w:spacing w:after="0" w:line="390" w:lineRule="atLeast"/>
        <w:ind w:left="390"/>
        <w:rPr>
          <w:ins w:id="656" w:author="Unknown"/>
          <w:rFonts w:ascii="Georgia" w:hAnsi="Georgia"/>
          <w:color w:val="111111"/>
        </w:rPr>
      </w:pPr>
      <w:ins w:id="657" w:author="Unknown">
        <w:r>
          <w:rPr>
            <w:rFonts w:ascii="Georgia" w:hAnsi="Georgia"/>
            <w:color w:val="111111"/>
          </w:rPr>
          <w:t>Special files (usually devices, those found in /dev) and drivers</w:t>
        </w:r>
      </w:ins>
    </w:p>
    <w:p w:rsidR="00AD2514" w:rsidRDefault="00AD2514" w:rsidP="00AD2514">
      <w:pPr>
        <w:numPr>
          <w:ilvl w:val="0"/>
          <w:numId w:val="1"/>
        </w:numPr>
        <w:shd w:val="clear" w:color="auto" w:fill="FFFFFF"/>
        <w:spacing w:after="0" w:line="390" w:lineRule="atLeast"/>
        <w:ind w:left="390"/>
        <w:rPr>
          <w:ins w:id="658" w:author="Unknown"/>
          <w:rFonts w:ascii="Georgia" w:hAnsi="Georgia"/>
          <w:color w:val="111111"/>
        </w:rPr>
      </w:pPr>
      <w:ins w:id="659" w:author="Unknown">
        <w:r>
          <w:rPr>
            <w:rFonts w:ascii="Georgia" w:hAnsi="Georgia"/>
            <w:color w:val="111111"/>
          </w:rPr>
          <w:t>File formats and conventions</w:t>
        </w:r>
      </w:ins>
    </w:p>
    <w:p w:rsidR="00AD2514" w:rsidRDefault="00AD2514" w:rsidP="00AD2514">
      <w:pPr>
        <w:numPr>
          <w:ilvl w:val="0"/>
          <w:numId w:val="1"/>
        </w:numPr>
        <w:shd w:val="clear" w:color="auto" w:fill="FFFFFF"/>
        <w:spacing w:after="0" w:line="390" w:lineRule="atLeast"/>
        <w:ind w:left="390"/>
        <w:rPr>
          <w:ins w:id="660" w:author="Unknown"/>
          <w:rFonts w:ascii="Georgia" w:hAnsi="Georgia"/>
          <w:color w:val="111111"/>
        </w:rPr>
      </w:pPr>
      <w:ins w:id="661" w:author="Unknown">
        <w:r>
          <w:rPr>
            <w:rFonts w:ascii="Georgia" w:hAnsi="Georgia"/>
            <w:color w:val="111111"/>
          </w:rPr>
          <w:t>Games and screensavers</w:t>
        </w:r>
      </w:ins>
    </w:p>
    <w:p w:rsidR="00AD2514" w:rsidRDefault="00AD2514" w:rsidP="00AD2514">
      <w:pPr>
        <w:numPr>
          <w:ilvl w:val="0"/>
          <w:numId w:val="1"/>
        </w:numPr>
        <w:shd w:val="clear" w:color="auto" w:fill="FFFFFF"/>
        <w:spacing w:after="0" w:line="390" w:lineRule="atLeast"/>
        <w:ind w:left="390"/>
        <w:rPr>
          <w:ins w:id="662" w:author="Unknown"/>
          <w:rFonts w:ascii="Georgia" w:hAnsi="Georgia"/>
          <w:color w:val="111111"/>
        </w:rPr>
      </w:pPr>
      <w:ins w:id="663" w:author="Unknown">
        <w:r>
          <w:rPr>
            <w:rFonts w:ascii="Georgia" w:hAnsi="Georgia"/>
            <w:color w:val="111111"/>
          </w:rPr>
          <w:t>Miscellaneous</w:t>
        </w:r>
      </w:ins>
    </w:p>
    <w:p w:rsidR="00AD2514" w:rsidRDefault="00AD2514" w:rsidP="00AD2514">
      <w:pPr>
        <w:numPr>
          <w:ilvl w:val="0"/>
          <w:numId w:val="1"/>
        </w:numPr>
        <w:shd w:val="clear" w:color="auto" w:fill="FFFFFF"/>
        <w:spacing w:after="0" w:line="390" w:lineRule="atLeast"/>
        <w:ind w:left="390"/>
        <w:rPr>
          <w:ins w:id="664" w:author="Unknown"/>
          <w:rFonts w:ascii="Georgia" w:hAnsi="Georgia"/>
          <w:color w:val="111111"/>
        </w:rPr>
      </w:pPr>
      <w:ins w:id="665" w:author="Unknown">
        <w:r>
          <w:rPr>
            <w:rFonts w:ascii="Georgia" w:hAnsi="Georgia"/>
            <w:color w:val="111111"/>
          </w:rPr>
          <w:t>System administration commands and daemons</w:t>
        </w:r>
      </w:ins>
    </w:p>
    <w:p w:rsidR="00AD2514" w:rsidRDefault="00AD2514" w:rsidP="00AD2514">
      <w:pPr>
        <w:pStyle w:val="NormalWeb"/>
        <w:shd w:val="clear" w:color="auto" w:fill="FFFFFF"/>
        <w:spacing w:before="0" w:beforeAutospacing="0" w:after="390" w:afterAutospacing="0" w:line="390" w:lineRule="atLeast"/>
        <w:rPr>
          <w:ins w:id="666" w:author="Unknown"/>
          <w:rFonts w:ascii="Georgia" w:hAnsi="Georgia"/>
          <w:color w:val="111111"/>
        </w:rPr>
      </w:pPr>
      <w:ins w:id="667" w:author="Unknown">
        <w:r>
          <w:rPr>
            <w:rFonts w:ascii="Georgia" w:hAnsi="Georgia"/>
            <w:color w:val="111111"/>
          </w:rPr>
          <w:t>For example, when you do whatis crontab, you’ll notice that crontab has two man pages (section 1 and section 5). To view section 5 of crontab man page, do the following.</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668" w:author="Unknown"/>
          <w:rFonts w:ascii="Consolas" w:hAnsi="Consolas" w:cs="Consolas"/>
          <w:color w:val="111111"/>
        </w:rPr>
      </w:pPr>
      <w:ins w:id="669" w:author="Unknown">
        <w:r>
          <w:rPr>
            <w:rFonts w:ascii="Consolas" w:hAnsi="Consolas" w:cs="Consolas"/>
            <w:color w:val="111111"/>
          </w:rPr>
          <w:lastRenderedPageBreak/>
          <w:t>$ whatis crontab</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670" w:author="Unknown"/>
          <w:rFonts w:ascii="Consolas" w:hAnsi="Consolas" w:cs="Consolas"/>
          <w:color w:val="111111"/>
        </w:rPr>
      </w:pPr>
      <w:ins w:id="671" w:author="Unknown">
        <w:r>
          <w:rPr>
            <w:rFonts w:ascii="Consolas" w:hAnsi="Consolas" w:cs="Consolas"/>
            <w:color w:val="111111"/>
          </w:rPr>
          <w:t>crontab (1)          - maintain crontab files for individual users (V3)</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672" w:author="Unknown"/>
          <w:rFonts w:ascii="Consolas" w:hAnsi="Consolas" w:cs="Consolas"/>
          <w:color w:val="111111"/>
        </w:rPr>
      </w:pPr>
      <w:ins w:id="673" w:author="Unknown">
        <w:r>
          <w:rPr>
            <w:rFonts w:ascii="Consolas" w:hAnsi="Consolas" w:cs="Consolas"/>
            <w:color w:val="111111"/>
          </w:rPr>
          <w:t>crontab (5)          - tables for driving cron</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674" w:author="Unknown"/>
          <w:rFonts w:ascii="Consolas" w:hAnsi="Consolas" w:cs="Consolas"/>
          <w:color w:val="111111"/>
        </w:rPr>
      </w:pPr>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675" w:author="Unknown"/>
          <w:rFonts w:ascii="Consolas" w:hAnsi="Consolas" w:cs="Consolas"/>
          <w:color w:val="111111"/>
        </w:rPr>
      </w:pPr>
      <w:ins w:id="676" w:author="Unknown">
        <w:r>
          <w:rPr>
            <w:rFonts w:ascii="Consolas" w:hAnsi="Consolas" w:cs="Consolas"/>
            <w:color w:val="111111"/>
          </w:rPr>
          <w:t>$ man 5 crontab</w:t>
        </w:r>
      </w:ins>
    </w:p>
    <w:p w:rsidR="00AD2514" w:rsidRDefault="00AD2514" w:rsidP="00AD2514">
      <w:pPr>
        <w:pStyle w:val="Heading3"/>
        <w:shd w:val="clear" w:color="auto" w:fill="FFFFFF"/>
        <w:spacing w:before="440" w:after="147" w:line="293" w:lineRule="atLeast"/>
        <w:rPr>
          <w:ins w:id="677" w:author="Unknown"/>
          <w:rFonts w:ascii="Georgia" w:hAnsi="Georgia"/>
          <w:b w:val="0"/>
          <w:bCs w:val="0"/>
          <w:color w:val="111111"/>
          <w:sz w:val="31"/>
          <w:szCs w:val="31"/>
        </w:rPr>
      </w:pPr>
      <w:ins w:id="678" w:author="Unknown">
        <w:r>
          <w:rPr>
            <w:rFonts w:ascii="Georgia" w:hAnsi="Georgia"/>
            <w:b w:val="0"/>
            <w:bCs w:val="0"/>
            <w:color w:val="111111"/>
            <w:sz w:val="31"/>
            <w:szCs w:val="31"/>
          </w:rPr>
          <w:t>42. tail command examples</w:t>
        </w:r>
      </w:ins>
    </w:p>
    <w:p w:rsidR="00AD2514" w:rsidRDefault="00AD2514" w:rsidP="00AD2514">
      <w:pPr>
        <w:pStyle w:val="NormalWeb"/>
        <w:shd w:val="clear" w:color="auto" w:fill="FFFFFF"/>
        <w:spacing w:before="0" w:beforeAutospacing="0" w:after="390" w:afterAutospacing="0" w:line="390" w:lineRule="atLeast"/>
        <w:rPr>
          <w:ins w:id="679" w:author="Unknown"/>
          <w:rFonts w:ascii="Georgia" w:hAnsi="Georgia"/>
          <w:color w:val="111111"/>
        </w:rPr>
      </w:pPr>
      <w:ins w:id="680" w:author="Unknown">
        <w:r>
          <w:rPr>
            <w:rFonts w:ascii="Georgia" w:hAnsi="Georgia"/>
            <w:color w:val="111111"/>
          </w:rPr>
          <w:t>Print the last 10 lines of a file by default.</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681" w:author="Unknown"/>
          <w:rFonts w:ascii="Consolas" w:hAnsi="Consolas" w:cs="Consolas"/>
          <w:color w:val="111111"/>
        </w:rPr>
      </w:pPr>
      <w:ins w:id="682" w:author="Unknown">
        <w:r>
          <w:rPr>
            <w:rFonts w:ascii="Consolas" w:hAnsi="Consolas" w:cs="Consolas"/>
            <w:color w:val="111111"/>
          </w:rPr>
          <w:t>$ tail filename.txt</w:t>
        </w:r>
      </w:ins>
    </w:p>
    <w:p w:rsidR="00AD2514" w:rsidRDefault="00AD2514" w:rsidP="00AD2514">
      <w:pPr>
        <w:pStyle w:val="NormalWeb"/>
        <w:shd w:val="clear" w:color="auto" w:fill="FFFFFF"/>
        <w:spacing w:before="0" w:beforeAutospacing="0" w:after="390" w:afterAutospacing="0" w:line="390" w:lineRule="atLeast"/>
        <w:rPr>
          <w:ins w:id="683" w:author="Unknown"/>
          <w:rFonts w:ascii="Georgia" w:hAnsi="Georgia"/>
          <w:color w:val="111111"/>
        </w:rPr>
      </w:pPr>
      <w:ins w:id="684" w:author="Unknown">
        <w:r>
          <w:rPr>
            <w:rFonts w:ascii="Georgia" w:hAnsi="Georgia"/>
            <w:color w:val="111111"/>
          </w:rPr>
          <w:t>Print N number of lines from the file named filename.txt</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685" w:author="Unknown"/>
          <w:rFonts w:ascii="Consolas" w:hAnsi="Consolas" w:cs="Consolas"/>
          <w:color w:val="111111"/>
        </w:rPr>
      </w:pPr>
      <w:ins w:id="686" w:author="Unknown">
        <w:r>
          <w:rPr>
            <w:rFonts w:ascii="Consolas" w:hAnsi="Consolas" w:cs="Consolas"/>
            <w:color w:val="111111"/>
          </w:rPr>
          <w:t>$ tail -n N filename.txt</w:t>
        </w:r>
      </w:ins>
    </w:p>
    <w:p w:rsidR="00AD2514" w:rsidRDefault="00AD2514" w:rsidP="00AD2514">
      <w:pPr>
        <w:pStyle w:val="NormalWeb"/>
        <w:shd w:val="clear" w:color="auto" w:fill="FFFFFF"/>
        <w:spacing w:before="0" w:beforeAutospacing="0" w:after="390" w:afterAutospacing="0" w:line="390" w:lineRule="atLeast"/>
        <w:rPr>
          <w:ins w:id="687" w:author="Unknown"/>
          <w:rFonts w:ascii="Georgia" w:hAnsi="Georgia"/>
          <w:color w:val="111111"/>
        </w:rPr>
      </w:pPr>
      <w:ins w:id="688" w:author="Unknown">
        <w:r>
          <w:rPr>
            <w:rFonts w:ascii="Georgia" w:hAnsi="Georgia"/>
            <w:color w:val="111111"/>
          </w:rPr>
          <w:t>View the content of the file in real time using tail -f. This is useful to view the log files, that keeps growing. The command can be terminated using CTRL-C.</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689" w:author="Unknown"/>
          <w:rFonts w:ascii="Consolas" w:hAnsi="Consolas" w:cs="Consolas"/>
          <w:color w:val="111111"/>
        </w:rPr>
      </w:pPr>
      <w:ins w:id="690" w:author="Unknown">
        <w:r>
          <w:rPr>
            <w:rFonts w:ascii="Consolas" w:hAnsi="Consolas" w:cs="Consolas"/>
            <w:color w:val="111111"/>
          </w:rPr>
          <w:t>$ tail -f log-file</w:t>
        </w:r>
      </w:ins>
    </w:p>
    <w:p w:rsidR="00AD2514" w:rsidRDefault="00AD2514" w:rsidP="00AD2514">
      <w:pPr>
        <w:pStyle w:val="NormalWeb"/>
        <w:shd w:val="clear" w:color="auto" w:fill="FFFFFF"/>
        <w:spacing w:before="0" w:beforeAutospacing="0" w:after="0" w:afterAutospacing="0" w:line="390" w:lineRule="atLeast"/>
        <w:rPr>
          <w:ins w:id="691" w:author="Unknown"/>
          <w:rFonts w:ascii="Georgia" w:hAnsi="Georgia"/>
          <w:color w:val="111111"/>
        </w:rPr>
      </w:pPr>
      <w:ins w:id="692" w:author="Unknown">
        <w:r>
          <w:rPr>
            <w:rFonts w:ascii="Georgia" w:hAnsi="Georgia"/>
            <w:color w:val="111111"/>
          </w:rPr>
          <w:t>More tail examples:</w:t>
        </w:r>
        <w:r>
          <w:rPr>
            <w:rStyle w:val="apple-converted-space"/>
            <w:rFonts w:ascii="Georgia" w:eastAsiaTheme="majorEastAsia" w:hAnsi="Georgia"/>
            <w:color w:val="111111"/>
          </w:rPr>
          <w:t> </w:t>
        </w:r>
        <w:r>
          <w:rPr>
            <w:rFonts w:ascii="Georgia" w:hAnsi="Georgia"/>
            <w:color w:val="111111"/>
          </w:rPr>
          <w:fldChar w:fldCharType="begin"/>
        </w:r>
        <w:r>
          <w:rPr>
            <w:rFonts w:ascii="Georgia" w:hAnsi="Georgia"/>
            <w:color w:val="111111"/>
          </w:rPr>
          <w:instrText xml:space="preserve"> HYPERLINK "http://www.thegeekstuff.com/2009/09/multitail-to-view-tail-f-output-of-multiple-log-files-in-one-terminal/" </w:instrText>
        </w:r>
        <w:r>
          <w:rPr>
            <w:rFonts w:ascii="Georgia" w:hAnsi="Georgia"/>
            <w:color w:val="111111"/>
          </w:rPr>
          <w:fldChar w:fldCharType="separate"/>
        </w:r>
        <w:r>
          <w:rPr>
            <w:rStyle w:val="Hyperlink"/>
            <w:rFonts w:ascii="Georgia" w:hAnsi="Georgia"/>
            <w:color w:val="DD0000"/>
          </w:rPr>
          <w:t>3 Methods To View tail -f output of Multiple Log Files in One Terminal</w:t>
        </w:r>
        <w:r>
          <w:rPr>
            <w:rFonts w:ascii="Georgia" w:hAnsi="Georgia"/>
            <w:color w:val="111111"/>
          </w:rPr>
          <w:fldChar w:fldCharType="end"/>
        </w:r>
      </w:ins>
    </w:p>
    <w:p w:rsidR="00AD2514" w:rsidRDefault="00AD2514" w:rsidP="00AD2514">
      <w:pPr>
        <w:pStyle w:val="Heading3"/>
        <w:shd w:val="clear" w:color="auto" w:fill="FFFFFF"/>
        <w:spacing w:before="440" w:after="147" w:line="293" w:lineRule="atLeast"/>
        <w:rPr>
          <w:ins w:id="693" w:author="Unknown"/>
          <w:rFonts w:ascii="Georgia" w:hAnsi="Georgia"/>
          <w:b w:val="0"/>
          <w:bCs w:val="0"/>
          <w:color w:val="111111"/>
          <w:sz w:val="31"/>
          <w:szCs w:val="31"/>
        </w:rPr>
      </w:pPr>
      <w:ins w:id="694" w:author="Unknown">
        <w:r>
          <w:rPr>
            <w:rFonts w:ascii="Georgia" w:hAnsi="Georgia"/>
            <w:b w:val="0"/>
            <w:bCs w:val="0"/>
            <w:color w:val="111111"/>
            <w:sz w:val="31"/>
            <w:szCs w:val="31"/>
          </w:rPr>
          <w:lastRenderedPageBreak/>
          <w:t>43. less command examples</w:t>
        </w:r>
      </w:ins>
    </w:p>
    <w:p w:rsidR="00AD2514" w:rsidRDefault="00AD2514" w:rsidP="00AD2514">
      <w:pPr>
        <w:pStyle w:val="NormalWeb"/>
        <w:shd w:val="clear" w:color="auto" w:fill="FFFFFF"/>
        <w:spacing w:before="0" w:beforeAutospacing="0" w:after="390" w:afterAutospacing="0" w:line="390" w:lineRule="atLeast"/>
        <w:rPr>
          <w:ins w:id="695" w:author="Unknown"/>
          <w:rFonts w:ascii="Georgia" w:hAnsi="Georgia"/>
          <w:color w:val="111111"/>
        </w:rPr>
      </w:pPr>
      <w:ins w:id="696" w:author="Unknown">
        <w:r>
          <w:rPr>
            <w:rFonts w:ascii="Georgia" w:hAnsi="Georgia"/>
            <w:color w:val="111111"/>
          </w:rPr>
          <w:t>less is very efficient while viewing huge log files, as it doesn’t need to load the full file while opening.</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697" w:author="Unknown"/>
          <w:rFonts w:ascii="Consolas" w:hAnsi="Consolas" w:cs="Consolas"/>
          <w:color w:val="111111"/>
        </w:rPr>
      </w:pPr>
      <w:ins w:id="698" w:author="Unknown">
        <w:r>
          <w:rPr>
            <w:rFonts w:ascii="Consolas" w:hAnsi="Consolas" w:cs="Consolas"/>
            <w:color w:val="111111"/>
          </w:rPr>
          <w:t>$ less huge-log-file.log</w:t>
        </w:r>
      </w:ins>
    </w:p>
    <w:p w:rsidR="00AD2514" w:rsidRDefault="00AD2514" w:rsidP="00AD2514">
      <w:pPr>
        <w:pStyle w:val="NormalWeb"/>
        <w:shd w:val="clear" w:color="auto" w:fill="FFFFFF"/>
        <w:spacing w:before="0" w:beforeAutospacing="0" w:after="390" w:afterAutospacing="0" w:line="390" w:lineRule="atLeast"/>
        <w:rPr>
          <w:ins w:id="699" w:author="Unknown"/>
          <w:rFonts w:ascii="Georgia" w:hAnsi="Georgia"/>
          <w:color w:val="111111"/>
        </w:rPr>
      </w:pPr>
      <w:ins w:id="700" w:author="Unknown">
        <w:r>
          <w:rPr>
            <w:rFonts w:ascii="Georgia" w:hAnsi="Georgia"/>
            <w:color w:val="111111"/>
          </w:rPr>
          <w:t>One you open a file using less command, following two keys are very helpful.</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701" w:author="Unknown"/>
          <w:rFonts w:ascii="Consolas" w:hAnsi="Consolas" w:cs="Consolas"/>
          <w:color w:val="111111"/>
        </w:rPr>
      </w:pPr>
      <w:ins w:id="702" w:author="Unknown">
        <w:r>
          <w:rPr>
            <w:rFonts w:ascii="Consolas" w:hAnsi="Consolas" w:cs="Consolas"/>
            <w:color w:val="111111"/>
          </w:rPr>
          <w:t>CTRL+F – forward one window</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703" w:author="Unknown"/>
          <w:rFonts w:ascii="Consolas" w:hAnsi="Consolas" w:cs="Consolas"/>
          <w:color w:val="111111"/>
        </w:rPr>
      </w:pPr>
      <w:ins w:id="704" w:author="Unknown">
        <w:r>
          <w:rPr>
            <w:rFonts w:ascii="Consolas" w:hAnsi="Consolas" w:cs="Consolas"/>
            <w:color w:val="111111"/>
          </w:rPr>
          <w:t>CTRL+B – backward one window</w:t>
        </w:r>
      </w:ins>
    </w:p>
    <w:p w:rsidR="00AD2514" w:rsidRDefault="00AD2514" w:rsidP="00AD2514">
      <w:pPr>
        <w:pStyle w:val="NormalWeb"/>
        <w:shd w:val="clear" w:color="auto" w:fill="FFFFFF"/>
        <w:spacing w:before="0" w:beforeAutospacing="0" w:after="0" w:afterAutospacing="0" w:line="390" w:lineRule="atLeast"/>
        <w:rPr>
          <w:ins w:id="705" w:author="Unknown"/>
          <w:rFonts w:ascii="Georgia" w:hAnsi="Georgia"/>
          <w:color w:val="111111"/>
        </w:rPr>
      </w:pPr>
      <w:ins w:id="706" w:author="Unknown">
        <w:r>
          <w:rPr>
            <w:rFonts w:ascii="Georgia" w:hAnsi="Georgia"/>
            <w:color w:val="111111"/>
          </w:rPr>
          <w:t>More less examples:</w:t>
        </w:r>
        <w:r>
          <w:rPr>
            <w:rStyle w:val="apple-converted-space"/>
            <w:rFonts w:ascii="Georgia" w:eastAsiaTheme="majorEastAsia" w:hAnsi="Georgia"/>
            <w:color w:val="111111"/>
          </w:rPr>
          <w:t> </w:t>
        </w:r>
        <w:r>
          <w:rPr>
            <w:rFonts w:ascii="Georgia" w:hAnsi="Georgia"/>
            <w:color w:val="111111"/>
          </w:rPr>
          <w:fldChar w:fldCharType="begin"/>
        </w:r>
        <w:r>
          <w:rPr>
            <w:rFonts w:ascii="Georgia" w:hAnsi="Georgia"/>
            <w:color w:val="111111"/>
          </w:rPr>
          <w:instrText xml:space="preserve"> HYPERLINK "http://www.thegeekstuff.com/2010/02/unix-less-command-10-tips-for-effective-navigation/" </w:instrText>
        </w:r>
        <w:r>
          <w:rPr>
            <w:rFonts w:ascii="Georgia" w:hAnsi="Georgia"/>
            <w:color w:val="111111"/>
          </w:rPr>
          <w:fldChar w:fldCharType="separate"/>
        </w:r>
        <w:r>
          <w:rPr>
            <w:rStyle w:val="Hyperlink"/>
            <w:rFonts w:ascii="Georgia" w:hAnsi="Georgia"/>
            <w:color w:val="DD0000"/>
          </w:rPr>
          <w:t>Unix Less Command: 10 Tips for Effective Navigation</w:t>
        </w:r>
        <w:r>
          <w:rPr>
            <w:rFonts w:ascii="Georgia" w:hAnsi="Georgia"/>
            <w:color w:val="111111"/>
          </w:rPr>
          <w:fldChar w:fldCharType="end"/>
        </w:r>
      </w:ins>
    </w:p>
    <w:p w:rsidR="00AD2514" w:rsidRDefault="00AD2514" w:rsidP="00AD2514">
      <w:pPr>
        <w:pStyle w:val="Heading3"/>
        <w:shd w:val="clear" w:color="auto" w:fill="FFFFFF"/>
        <w:spacing w:before="440" w:after="147" w:line="293" w:lineRule="atLeast"/>
        <w:rPr>
          <w:ins w:id="707" w:author="Unknown"/>
          <w:rFonts w:ascii="Georgia" w:hAnsi="Georgia"/>
          <w:b w:val="0"/>
          <w:bCs w:val="0"/>
          <w:color w:val="111111"/>
          <w:sz w:val="31"/>
          <w:szCs w:val="31"/>
        </w:rPr>
      </w:pPr>
      <w:ins w:id="708" w:author="Unknown">
        <w:r>
          <w:rPr>
            <w:rFonts w:ascii="Georgia" w:hAnsi="Georgia"/>
            <w:b w:val="0"/>
            <w:bCs w:val="0"/>
            <w:color w:val="111111"/>
            <w:sz w:val="31"/>
            <w:szCs w:val="31"/>
          </w:rPr>
          <w:t>44. su command examples</w:t>
        </w:r>
      </w:ins>
    </w:p>
    <w:p w:rsidR="00AD2514" w:rsidRDefault="00AD2514" w:rsidP="00AD2514">
      <w:pPr>
        <w:pStyle w:val="NormalWeb"/>
        <w:shd w:val="clear" w:color="auto" w:fill="FFFFFF"/>
        <w:spacing w:before="0" w:beforeAutospacing="0" w:after="390" w:afterAutospacing="0" w:line="390" w:lineRule="atLeast"/>
        <w:rPr>
          <w:ins w:id="709" w:author="Unknown"/>
          <w:rFonts w:ascii="Georgia" w:hAnsi="Georgia"/>
          <w:color w:val="111111"/>
        </w:rPr>
      </w:pPr>
      <w:ins w:id="710" w:author="Unknown">
        <w:r>
          <w:rPr>
            <w:rFonts w:ascii="Georgia" w:hAnsi="Georgia"/>
            <w:color w:val="111111"/>
          </w:rPr>
          <w:t>Switch to a different user account using su command. Super user can switch to any other user without entering their password.</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711" w:author="Unknown"/>
          <w:rFonts w:ascii="Consolas" w:hAnsi="Consolas" w:cs="Consolas"/>
          <w:color w:val="111111"/>
        </w:rPr>
      </w:pPr>
      <w:ins w:id="712" w:author="Unknown">
        <w:r>
          <w:rPr>
            <w:rFonts w:ascii="Consolas" w:hAnsi="Consolas" w:cs="Consolas"/>
            <w:color w:val="111111"/>
          </w:rPr>
          <w:t>$ su - USERNAME</w:t>
        </w:r>
      </w:ins>
    </w:p>
    <w:p w:rsidR="00AD2514" w:rsidRDefault="00AD2514" w:rsidP="00AD2514">
      <w:pPr>
        <w:pStyle w:val="NormalWeb"/>
        <w:shd w:val="clear" w:color="auto" w:fill="FFFFFF"/>
        <w:spacing w:before="0" w:beforeAutospacing="0" w:after="390" w:afterAutospacing="0" w:line="390" w:lineRule="atLeast"/>
        <w:rPr>
          <w:ins w:id="713" w:author="Unknown"/>
          <w:rFonts w:ascii="Georgia" w:hAnsi="Georgia"/>
          <w:color w:val="111111"/>
        </w:rPr>
      </w:pPr>
      <w:ins w:id="714" w:author="Unknown">
        <w:r>
          <w:rPr>
            <w:rFonts w:ascii="Georgia" w:hAnsi="Georgia"/>
            <w:color w:val="111111"/>
          </w:rPr>
          <w:t>Execute a single command from a different account name. In the following example, john can execute the ls command as raj username. Once the command is executed, it will come back to john’s account.</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715" w:author="Unknown"/>
          <w:rFonts w:ascii="Consolas" w:hAnsi="Consolas" w:cs="Consolas"/>
          <w:color w:val="111111"/>
        </w:rPr>
      </w:pPr>
      <w:ins w:id="716" w:author="Unknown">
        <w:r>
          <w:rPr>
            <w:rFonts w:ascii="Consolas" w:hAnsi="Consolas" w:cs="Consolas"/>
            <w:color w:val="111111"/>
          </w:rPr>
          <w:t>[john@dev-server]$ su - raj -c 'ls'</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717" w:author="Unknown"/>
          <w:rFonts w:ascii="Consolas" w:hAnsi="Consolas" w:cs="Consolas"/>
          <w:color w:val="111111"/>
        </w:rPr>
      </w:pPr>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718" w:author="Unknown"/>
          <w:rFonts w:ascii="Consolas" w:hAnsi="Consolas" w:cs="Consolas"/>
          <w:color w:val="111111"/>
        </w:rPr>
      </w:pPr>
      <w:ins w:id="719" w:author="Unknown">
        <w:r>
          <w:rPr>
            <w:rFonts w:ascii="Consolas" w:hAnsi="Consolas" w:cs="Consolas"/>
            <w:color w:val="111111"/>
          </w:rPr>
          <w:lastRenderedPageBreak/>
          <w:t>[john@dev-server]$</w:t>
        </w:r>
      </w:ins>
    </w:p>
    <w:p w:rsidR="00AD2514" w:rsidRDefault="00AD2514" w:rsidP="00AD2514">
      <w:pPr>
        <w:pStyle w:val="NormalWeb"/>
        <w:shd w:val="clear" w:color="auto" w:fill="FFFFFF"/>
        <w:spacing w:before="0" w:beforeAutospacing="0" w:after="390" w:afterAutospacing="0" w:line="390" w:lineRule="atLeast"/>
        <w:rPr>
          <w:ins w:id="720" w:author="Unknown"/>
          <w:rFonts w:ascii="Georgia" w:hAnsi="Georgia"/>
          <w:color w:val="111111"/>
        </w:rPr>
      </w:pPr>
      <w:ins w:id="721" w:author="Unknown">
        <w:r>
          <w:rPr>
            <w:rFonts w:ascii="Georgia" w:hAnsi="Georgia"/>
            <w:color w:val="111111"/>
          </w:rPr>
          <w:t>Login to a specified user account, and execute the specified shell instead of the default shell.</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722" w:author="Unknown"/>
          <w:rFonts w:ascii="Consolas" w:hAnsi="Consolas" w:cs="Consolas"/>
          <w:color w:val="111111"/>
        </w:rPr>
      </w:pPr>
      <w:ins w:id="723" w:author="Unknown">
        <w:r>
          <w:rPr>
            <w:rFonts w:ascii="Consolas" w:hAnsi="Consolas" w:cs="Consolas"/>
            <w:color w:val="111111"/>
          </w:rPr>
          <w:t>$ su -s 'SHELLNAME' USERNAME</w:t>
        </w:r>
      </w:ins>
    </w:p>
    <w:p w:rsidR="00AD2514" w:rsidRDefault="00AD2514" w:rsidP="00AD2514">
      <w:pPr>
        <w:pStyle w:val="Heading3"/>
        <w:shd w:val="clear" w:color="auto" w:fill="FFFFFF"/>
        <w:spacing w:before="440" w:after="147" w:line="293" w:lineRule="atLeast"/>
        <w:rPr>
          <w:ins w:id="724" w:author="Unknown"/>
          <w:rFonts w:ascii="Georgia" w:hAnsi="Georgia"/>
          <w:b w:val="0"/>
          <w:bCs w:val="0"/>
          <w:color w:val="111111"/>
          <w:sz w:val="31"/>
          <w:szCs w:val="31"/>
        </w:rPr>
      </w:pPr>
      <w:ins w:id="725" w:author="Unknown">
        <w:r>
          <w:rPr>
            <w:rFonts w:ascii="Georgia" w:hAnsi="Georgia"/>
            <w:b w:val="0"/>
            <w:bCs w:val="0"/>
            <w:color w:val="111111"/>
            <w:sz w:val="31"/>
            <w:szCs w:val="31"/>
          </w:rPr>
          <w:t>45. mysql command examples</w:t>
        </w:r>
      </w:ins>
    </w:p>
    <w:p w:rsidR="00AD2514" w:rsidRDefault="00AD2514" w:rsidP="00AD2514">
      <w:pPr>
        <w:pStyle w:val="NormalWeb"/>
        <w:shd w:val="clear" w:color="auto" w:fill="FFFFFF"/>
        <w:spacing w:before="0" w:beforeAutospacing="0" w:after="390" w:afterAutospacing="0" w:line="390" w:lineRule="atLeast"/>
        <w:rPr>
          <w:ins w:id="726" w:author="Unknown"/>
          <w:rFonts w:ascii="Georgia" w:hAnsi="Georgia"/>
          <w:color w:val="111111"/>
        </w:rPr>
      </w:pPr>
      <w:ins w:id="727" w:author="Unknown">
        <w:r>
          <w:rPr>
            <w:rFonts w:ascii="Georgia" w:hAnsi="Georgia"/>
            <w:color w:val="111111"/>
          </w:rPr>
          <w:t>mysql is probably the most widely used open source database on Linux. Even if you don’t run a mysql database on your server, you might end-up using the mysql command ( client ) to connect to a mysql database running on the remote server.</w:t>
        </w:r>
      </w:ins>
    </w:p>
    <w:p w:rsidR="00AD2514" w:rsidRDefault="00AD2514" w:rsidP="00AD2514">
      <w:pPr>
        <w:pStyle w:val="NormalWeb"/>
        <w:shd w:val="clear" w:color="auto" w:fill="FFFFFF"/>
        <w:spacing w:before="0" w:beforeAutospacing="0" w:after="390" w:afterAutospacing="0" w:line="390" w:lineRule="atLeast"/>
        <w:rPr>
          <w:ins w:id="728" w:author="Unknown"/>
          <w:rFonts w:ascii="Georgia" w:hAnsi="Georgia"/>
          <w:color w:val="111111"/>
        </w:rPr>
      </w:pPr>
      <w:ins w:id="729" w:author="Unknown">
        <w:r>
          <w:rPr>
            <w:rFonts w:ascii="Georgia" w:hAnsi="Georgia"/>
            <w:color w:val="111111"/>
          </w:rPr>
          <w:t>To connect to a remote mysql database. This will prompt for a password.</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730" w:author="Unknown"/>
          <w:rFonts w:ascii="Consolas" w:hAnsi="Consolas" w:cs="Consolas"/>
          <w:color w:val="111111"/>
        </w:rPr>
      </w:pPr>
      <w:ins w:id="731" w:author="Unknown">
        <w:r>
          <w:rPr>
            <w:rFonts w:ascii="Consolas" w:hAnsi="Consolas" w:cs="Consolas"/>
            <w:color w:val="111111"/>
          </w:rPr>
          <w:t>$ mysql -u root -p -h 192.168.1.2</w:t>
        </w:r>
      </w:ins>
    </w:p>
    <w:p w:rsidR="00AD2514" w:rsidRDefault="00AD2514" w:rsidP="00AD2514">
      <w:pPr>
        <w:pStyle w:val="NormalWeb"/>
        <w:shd w:val="clear" w:color="auto" w:fill="FFFFFF"/>
        <w:spacing w:before="0" w:beforeAutospacing="0" w:after="390" w:afterAutospacing="0" w:line="390" w:lineRule="atLeast"/>
        <w:rPr>
          <w:ins w:id="732" w:author="Unknown"/>
          <w:rFonts w:ascii="Georgia" w:hAnsi="Georgia"/>
          <w:color w:val="111111"/>
        </w:rPr>
      </w:pPr>
      <w:ins w:id="733" w:author="Unknown">
        <w:r>
          <w:rPr>
            <w:rFonts w:ascii="Georgia" w:hAnsi="Georgia"/>
            <w:color w:val="111111"/>
          </w:rPr>
          <w:t>To connect to a local mysql database.</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734" w:author="Unknown"/>
          <w:rFonts w:ascii="Consolas" w:hAnsi="Consolas" w:cs="Consolas"/>
          <w:color w:val="111111"/>
        </w:rPr>
      </w:pPr>
      <w:ins w:id="735" w:author="Unknown">
        <w:r>
          <w:rPr>
            <w:rFonts w:ascii="Consolas" w:hAnsi="Consolas" w:cs="Consolas"/>
            <w:color w:val="111111"/>
          </w:rPr>
          <w:t>$ mysql -u root -p</w:t>
        </w:r>
      </w:ins>
    </w:p>
    <w:p w:rsidR="00AD2514" w:rsidRDefault="00AD2514" w:rsidP="00AD2514">
      <w:pPr>
        <w:pStyle w:val="NormalWeb"/>
        <w:shd w:val="clear" w:color="auto" w:fill="FFFFFF"/>
        <w:spacing w:before="0" w:beforeAutospacing="0" w:after="390" w:afterAutospacing="0" w:line="390" w:lineRule="atLeast"/>
        <w:rPr>
          <w:ins w:id="736" w:author="Unknown"/>
          <w:rFonts w:ascii="Georgia" w:hAnsi="Georgia"/>
          <w:color w:val="111111"/>
        </w:rPr>
      </w:pPr>
      <w:ins w:id="737" w:author="Unknown">
        <w:r>
          <w:rPr>
            <w:rFonts w:ascii="Georgia" w:hAnsi="Georgia"/>
            <w:color w:val="111111"/>
          </w:rPr>
          <w:t>If you want to specify the mysql root password in the command line itself, enter it immediately after -p (without any space).</w:t>
        </w:r>
      </w:ins>
    </w:p>
    <w:p w:rsidR="00AD2514" w:rsidRDefault="00AD2514" w:rsidP="00AD2514">
      <w:pPr>
        <w:pStyle w:val="Heading3"/>
        <w:shd w:val="clear" w:color="auto" w:fill="FFFFFF"/>
        <w:spacing w:before="440" w:after="147" w:line="293" w:lineRule="atLeast"/>
        <w:rPr>
          <w:ins w:id="738" w:author="Unknown"/>
          <w:rFonts w:ascii="Georgia" w:hAnsi="Georgia"/>
          <w:b w:val="0"/>
          <w:bCs w:val="0"/>
          <w:color w:val="111111"/>
          <w:sz w:val="31"/>
          <w:szCs w:val="31"/>
        </w:rPr>
      </w:pPr>
      <w:ins w:id="739" w:author="Unknown">
        <w:r>
          <w:rPr>
            <w:rFonts w:ascii="Georgia" w:hAnsi="Georgia"/>
            <w:b w:val="0"/>
            <w:bCs w:val="0"/>
            <w:color w:val="111111"/>
            <w:sz w:val="31"/>
            <w:szCs w:val="31"/>
          </w:rPr>
          <w:t>46. yum command examples</w:t>
        </w:r>
      </w:ins>
    </w:p>
    <w:p w:rsidR="00AD2514" w:rsidRDefault="00AD2514" w:rsidP="00AD2514">
      <w:pPr>
        <w:pStyle w:val="NormalWeb"/>
        <w:shd w:val="clear" w:color="auto" w:fill="FFFFFF"/>
        <w:spacing w:before="0" w:beforeAutospacing="0" w:after="390" w:afterAutospacing="0" w:line="390" w:lineRule="atLeast"/>
        <w:rPr>
          <w:ins w:id="740" w:author="Unknown"/>
          <w:rFonts w:ascii="Georgia" w:hAnsi="Georgia"/>
          <w:color w:val="111111"/>
        </w:rPr>
      </w:pPr>
      <w:ins w:id="741" w:author="Unknown">
        <w:r>
          <w:rPr>
            <w:rFonts w:ascii="Georgia" w:hAnsi="Georgia"/>
            <w:color w:val="111111"/>
          </w:rPr>
          <w:t>To install apache using yum.</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742" w:author="Unknown"/>
          <w:rFonts w:ascii="Consolas" w:hAnsi="Consolas" w:cs="Consolas"/>
          <w:color w:val="111111"/>
        </w:rPr>
      </w:pPr>
      <w:ins w:id="743" w:author="Unknown">
        <w:r>
          <w:rPr>
            <w:rFonts w:ascii="Consolas" w:hAnsi="Consolas" w:cs="Consolas"/>
            <w:color w:val="111111"/>
          </w:rPr>
          <w:lastRenderedPageBreak/>
          <w:t>$ yum install httpd</w:t>
        </w:r>
      </w:ins>
    </w:p>
    <w:p w:rsidR="00AD2514" w:rsidRDefault="00AD2514" w:rsidP="00AD2514">
      <w:pPr>
        <w:pStyle w:val="NormalWeb"/>
        <w:shd w:val="clear" w:color="auto" w:fill="FFFFFF"/>
        <w:spacing w:before="0" w:beforeAutospacing="0" w:after="390" w:afterAutospacing="0" w:line="390" w:lineRule="atLeast"/>
        <w:rPr>
          <w:ins w:id="744" w:author="Unknown"/>
          <w:rFonts w:ascii="Georgia" w:hAnsi="Georgia"/>
          <w:color w:val="111111"/>
        </w:rPr>
      </w:pPr>
      <w:ins w:id="745" w:author="Unknown">
        <w:r>
          <w:rPr>
            <w:rFonts w:ascii="Georgia" w:hAnsi="Georgia"/>
            <w:color w:val="111111"/>
          </w:rPr>
          <w:t>To upgrade apache using yum.</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746" w:author="Unknown"/>
          <w:rFonts w:ascii="Consolas" w:hAnsi="Consolas" w:cs="Consolas"/>
          <w:color w:val="111111"/>
        </w:rPr>
      </w:pPr>
      <w:ins w:id="747" w:author="Unknown">
        <w:r>
          <w:rPr>
            <w:rFonts w:ascii="Consolas" w:hAnsi="Consolas" w:cs="Consolas"/>
            <w:color w:val="111111"/>
          </w:rPr>
          <w:t>$ yum update httpd</w:t>
        </w:r>
      </w:ins>
    </w:p>
    <w:p w:rsidR="00AD2514" w:rsidRDefault="00AD2514" w:rsidP="00AD2514">
      <w:pPr>
        <w:pStyle w:val="NormalWeb"/>
        <w:shd w:val="clear" w:color="auto" w:fill="FFFFFF"/>
        <w:spacing w:before="0" w:beforeAutospacing="0" w:after="390" w:afterAutospacing="0" w:line="390" w:lineRule="atLeast"/>
        <w:rPr>
          <w:ins w:id="748" w:author="Unknown"/>
          <w:rFonts w:ascii="Georgia" w:hAnsi="Georgia"/>
          <w:color w:val="111111"/>
        </w:rPr>
      </w:pPr>
      <w:ins w:id="749" w:author="Unknown">
        <w:r>
          <w:rPr>
            <w:rFonts w:ascii="Georgia" w:hAnsi="Georgia"/>
            <w:color w:val="111111"/>
          </w:rPr>
          <w:t>To uninstall/remove apache using yum.</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750" w:author="Unknown"/>
          <w:rFonts w:ascii="Consolas" w:hAnsi="Consolas" w:cs="Consolas"/>
          <w:color w:val="111111"/>
        </w:rPr>
      </w:pPr>
      <w:ins w:id="751" w:author="Unknown">
        <w:r>
          <w:rPr>
            <w:rFonts w:ascii="Consolas" w:hAnsi="Consolas" w:cs="Consolas"/>
            <w:color w:val="111111"/>
          </w:rPr>
          <w:t>$ yum remove httpd</w:t>
        </w:r>
      </w:ins>
    </w:p>
    <w:p w:rsidR="00AD2514" w:rsidRDefault="00AD2514" w:rsidP="00AD2514">
      <w:pPr>
        <w:pStyle w:val="Heading3"/>
        <w:shd w:val="clear" w:color="auto" w:fill="FFFFFF"/>
        <w:spacing w:before="440" w:after="147" w:line="293" w:lineRule="atLeast"/>
        <w:rPr>
          <w:ins w:id="752" w:author="Unknown"/>
          <w:rFonts w:ascii="Georgia" w:hAnsi="Georgia"/>
          <w:b w:val="0"/>
          <w:bCs w:val="0"/>
          <w:color w:val="111111"/>
          <w:sz w:val="31"/>
          <w:szCs w:val="31"/>
        </w:rPr>
      </w:pPr>
      <w:ins w:id="753" w:author="Unknown">
        <w:r>
          <w:rPr>
            <w:rFonts w:ascii="Georgia" w:hAnsi="Georgia"/>
            <w:b w:val="0"/>
            <w:bCs w:val="0"/>
            <w:color w:val="111111"/>
            <w:sz w:val="31"/>
            <w:szCs w:val="31"/>
          </w:rPr>
          <w:t>47. rpm command examples</w:t>
        </w:r>
      </w:ins>
    </w:p>
    <w:p w:rsidR="00AD2514" w:rsidRDefault="00AD2514" w:rsidP="00AD2514">
      <w:pPr>
        <w:pStyle w:val="NormalWeb"/>
        <w:shd w:val="clear" w:color="auto" w:fill="FFFFFF"/>
        <w:spacing w:before="0" w:beforeAutospacing="0" w:after="390" w:afterAutospacing="0" w:line="390" w:lineRule="atLeast"/>
        <w:rPr>
          <w:ins w:id="754" w:author="Unknown"/>
          <w:rFonts w:ascii="Georgia" w:hAnsi="Georgia"/>
          <w:color w:val="111111"/>
        </w:rPr>
      </w:pPr>
      <w:ins w:id="755" w:author="Unknown">
        <w:r>
          <w:rPr>
            <w:rFonts w:ascii="Georgia" w:hAnsi="Georgia"/>
            <w:color w:val="111111"/>
          </w:rPr>
          <w:t>To install apache using rpm.</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756" w:author="Unknown"/>
          <w:rFonts w:ascii="Consolas" w:hAnsi="Consolas" w:cs="Consolas"/>
          <w:color w:val="111111"/>
        </w:rPr>
      </w:pPr>
      <w:ins w:id="757" w:author="Unknown">
        <w:r>
          <w:rPr>
            <w:rFonts w:ascii="Consolas" w:hAnsi="Consolas" w:cs="Consolas"/>
            <w:color w:val="111111"/>
          </w:rPr>
          <w:t># rpm -ivh httpd-2.2.3-22.0.1.el5.i386.rpm</w:t>
        </w:r>
      </w:ins>
    </w:p>
    <w:p w:rsidR="00AD2514" w:rsidRDefault="00AD2514" w:rsidP="00AD2514">
      <w:pPr>
        <w:pStyle w:val="NormalWeb"/>
        <w:shd w:val="clear" w:color="auto" w:fill="FFFFFF"/>
        <w:spacing w:before="0" w:beforeAutospacing="0" w:after="390" w:afterAutospacing="0" w:line="390" w:lineRule="atLeast"/>
        <w:rPr>
          <w:ins w:id="758" w:author="Unknown"/>
          <w:rFonts w:ascii="Georgia" w:hAnsi="Georgia"/>
          <w:color w:val="111111"/>
        </w:rPr>
      </w:pPr>
      <w:ins w:id="759" w:author="Unknown">
        <w:r>
          <w:rPr>
            <w:rFonts w:ascii="Georgia" w:hAnsi="Georgia"/>
            <w:color w:val="111111"/>
          </w:rPr>
          <w:t>To upgrade apache using rpm.</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760" w:author="Unknown"/>
          <w:rFonts w:ascii="Consolas" w:hAnsi="Consolas" w:cs="Consolas"/>
          <w:color w:val="111111"/>
        </w:rPr>
      </w:pPr>
      <w:ins w:id="761" w:author="Unknown">
        <w:r>
          <w:rPr>
            <w:rFonts w:ascii="Consolas" w:hAnsi="Consolas" w:cs="Consolas"/>
            <w:color w:val="111111"/>
          </w:rPr>
          <w:t># rpm -uvh httpd-2.2.3-22.0.1.el5.i386.rpm</w:t>
        </w:r>
      </w:ins>
    </w:p>
    <w:p w:rsidR="00AD2514" w:rsidRDefault="00AD2514" w:rsidP="00AD2514">
      <w:pPr>
        <w:pStyle w:val="NormalWeb"/>
        <w:shd w:val="clear" w:color="auto" w:fill="FFFFFF"/>
        <w:spacing w:before="0" w:beforeAutospacing="0" w:after="390" w:afterAutospacing="0" w:line="390" w:lineRule="atLeast"/>
        <w:rPr>
          <w:ins w:id="762" w:author="Unknown"/>
          <w:rFonts w:ascii="Georgia" w:hAnsi="Georgia"/>
          <w:color w:val="111111"/>
        </w:rPr>
      </w:pPr>
      <w:ins w:id="763" w:author="Unknown">
        <w:r>
          <w:rPr>
            <w:rFonts w:ascii="Georgia" w:hAnsi="Georgia"/>
            <w:color w:val="111111"/>
          </w:rPr>
          <w:t>To uninstall/remove apache using rpm.</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764" w:author="Unknown"/>
          <w:rFonts w:ascii="Consolas" w:hAnsi="Consolas" w:cs="Consolas"/>
          <w:color w:val="111111"/>
        </w:rPr>
      </w:pPr>
      <w:ins w:id="765" w:author="Unknown">
        <w:r>
          <w:rPr>
            <w:rFonts w:ascii="Consolas" w:hAnsi="Consolas" w:cs="Consolas"/>
            <w:color w:val="111111"/>
          </w:rPr>
          <w:t># rpm -ev httpd</w:t>
        </w:r>
      </w:ins>
    </w:p>
    <w:p w:rsidR="00AD2514" w:rsidRDefault="00AD2514" w:rsidP="00AD2514">
      <w:pPr>
        <w:pStyle w:val="NormalWeb"/>
        <w:shd w:val="clear" w:color="auto" w:fill="FFFFFF"/>
        <w:spacing w:before="0" w:beforeAutospacing="0" w:after="0" w:afterAutospacing="0" w:line="390" w:lineRule="atLeast"/>
        <w:rPr>
          <w:ins w:id="766" w:author="Unknown"/>
          <w:rFonts w:ascii="Georgia" w:hAnsi="Georgia"/>
          <w:color w:val="111111"/>
        </w:rPr>
      </w:pPr>
      <w:ins w:id="767" w:author="Unknown">
        <w:r>
          <w:rPr>
            <w:rFonts w:ascii="Georgia" w:hAnsi="Georgia"/>
            <w:color w:val="111111"/>
          </w:rPr>
          <w:t>More rpm examples:</w:t>
        </w:r>
        <w:r>
          <w:rPr>
            <w:rStyle w:val="apple-converted-space"/>
            <w:rFonts w:ascii="Georgia" w:eastAsiaTheme="majorEastAsia" w:hAnsi="Georgia"/>
            <w:color w:val="111111"/>
          </w:rPr>
          <w:t> </w:t>
        </w:r>
        <w:r>
          <w:rPr>
            <w:rFonts w:ascii="Georgia" w:hAnsi="Georgia"/>
            <w:color w:val="111111"/>
          </w:rPr>
          <w:fldChar w:fldCharType="begin"/>
        </w:r>
        <w:r>
          <w:rPr>
            <w:rFonts w:ascii="Georgia" w:hAnsi="Georgia"/>
            <w:color w:val="111111"/>
          </w:rPr>
          <w:instrText xml:space="preserve"> HYPERLINK "http://www.thegeekstuff.com/2010/07/rpm-command-examples/" </w:instrText>
        </w:r>
        <w:r>
          <w:rPr>
            <w:rFonts w:ascii="Georgia" w:hAnsi="Georgia"/>
            <w:color w:val="111111"/>
          </w:rPr>
          <w:fldChar w:fldCharType="separate"/>
        </w:r>
        <w:r>
          <w:rPr>
            <w:rStyle w:val="Hyperlink"/>
            <w:rFonts w:ascii="Georgia" w:hAnsi="Georgia"/>
            <w:color w:val="DD0000"/>
          </w:rPr>
          <w:t>RPM Command: 15 Examples to Install, Uninstall, Upgrade, Query RPM Packages</w:t>
        </w:r>
        <w:r>
          <w:rPr>
            <w:rFonts w:ascii="Georgia" w:hAnsi="Georgia"/>
            <w:color w:val="111111"/>
          </w:rPr>
          <w:fldChar w:fldCharType="end"/>
        </w:r>
      </w:ins>
    </w:p>
    <w:p w:rsidR="00AD2514" w:rsidRDefault="00AD2514" w:rsidP="00AD2514">
      <w:pPr>
        <w:pStyle w:val="Heading3"/>
        <w:shd w:val="clear" w:color="auto" w:fill="FFFFFF"/>
        <w:spacing w:before="440" w:after="147" w:line="293" w:lineRule="atLeast"/>
        <w:rPr>
          <w:ins w:id="768" w:author="Unknown"/>
          <w:rFonts w:ascii="Georgia" w:hAnsi="Georgia"/>
          <w:b w:val="0"/>
          <w:bCs w:val="0"/>
          <w:color w:val="111111"/>
          <w:sz w:val="31"/>
          <w:szCs w:val="31"/>
        </w:rPr>
      </w:pPr>
      <w:ins w:id="769" w:author="Unknown">
        <w:r>
          <w:rPr>
            <w:rFonts w:ascii="Georgia" w:hAnsi="Georgia"/>
            <w:b w:val="0"/>
            <w:bCs w:val="0"/>
            <w:color w:val="111111"/>
            <w:sz w:val="31"/>
            <w:szCs w:val="31"/>
          </w:rPr>
          <w:lastRenderedPageBreak/>
          <w:t>48. ping command examples</w:t>
        </w:r>
      </w:ins>
    </w:p>
    <w:p w:rsidR="00AD2514" w:rsidRDefault="00AD2514" w:rsidP="00AD2514">
      <w:pPr>
        <w:pStyle w:val="NormalWeb"/>
        <w:shd w:val="clear" w:color="auto" w:fill="FFFFFF"/>
        <w:spacing w:before="0" w:beforeAutospacing="0" w:after="390" w:afterAutospacing="0" w:line="390" w:lineRule="atLeast"/>
        <w:rPr>
          <w:ins w:id="770" w:author="Unknown"/>
          <w:rFonts w:ascii="Georgia" w:hAnsi="Georgia"/>
          <w:color w:val="111111"/>
        </w:rPr>
      </w:pPr>
      <w:ins w:id="771" w:author="Unknown">
        <w:r>
          <w:rPr>
            <w:rFonts w:ascii="Georgia" w:hAnsi="Georgia"/>
            <w:color w:val="111111"/>
          </w:rPr>
          <w:t>Ping a remote host by sending only 5 packets.</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772" w:author="Unknown"/>
          <w:rFonts w:ascii="Consolas" w:hAnsi="Consolas" w:cs="Consolas"/>
          <w:color w:val="111111"/>
        </w:rPr>
      </w:pPr>
      <w:ins w:id="773" w:author="Unknown">
        <w:r>
          <w:rPr>
            <w:rFonts w:ascii="Consolas" w:hAnsi="Consolas" w:cs="Consolas"/>
            <w:color w:val="111111"/>
          </w:rPr>
          <w:t>$ ping -c 5 gmail.com</w:t>
        </w:r>
      </w:ins>
    </w:p>
    <w:p w:rsidR="00AD2514" w:rsidRDefault="00AD2514" w:rsidP="00AD2514">
      <w:pPr>
        <w:pStyle w:val="NormalWeb"/>
        <w:shd w:val="clear" w:color="auto" w:fill="FFFFFF"/>
        <w:spacing w:before="0" w:beforeAutospacing="0" w:after="0" w:afterAutospacing="0" w:line="390" w:lineRule="atLeast"/>
        <w:rPr>
          <w:ins w:id="774" w:author="Unknown"/>
          <w:rFonts w:ascii="Georgia" w:hAnsi="Georgia"/>
          <w:color w:val="111111"/>
        </w:rPr>
      </w:pPr>
      <w:ins w:id="775" w:author="Unknown">
        <w:r>
          <w:rPr>
            <w:rFonts w:ascii="Georgia" w:hAnsi="Georgia"/>
            <w:color w:val="111111"/>
          </w:rPr>
          <w:t>More ping examples:</w:t>
        </w:r>
        <w:r>
          <w:rPr>
            <w:rStyle w:val="apple-converted-space"/>
            <w:rFonts w:ascii="Georgia" w:eastAsiaTheme="majorEastAsia" w:hAnsi="Georgia"/>
            <w:color w:val="111111"/>
          </w:rPr>
          <w:t> </w:t>
        </w:r>
        <w:r>
          <w:rPr>
            <w:rFonts w:ascii="Georgia" w:hAnsi="Georgia"/>
            <w:color w:val="111111"/>
          </w:rPr>
          <w:fldChar w:fldCharType="begin"/>
        </w:r>
        <w:r>
          <w:rPr>
            <w:rFonts w:ascii="Georgia" w:hAnsi="Georgia"/>
            <w:color w:val="111111"/>
          </w:rPr>
          <w:instrText xml:space="preserve"> HYPERLINK "http://www.thegeekstuff.com/2009/11/ping-tutorial-13-effective-ping-command-examples/" </w:instrText>
        </w:r>
        <w:r>
          <w:rPr>
            <w:rFonts w:ascii="Georgia" w:hAnsi="Georgia"/>
            <w:color w:val="111111"/>
          </w:rPr>
          <w:fldChar w:fldCharType="separate"/>
        </w:r>
        <w:r>
          <w:rPr>
            <w:rStyle w:val="Hyperlink"/>
            <w:rFonts w:ascii="Georgia" w:hAnsi="Georgia"/>
            <w:color w:val="DD0000"/>
          </w:rPr>
          <w:t>Ping Tutorial: 15 Effective Ping Command Examples</w:t>
        </w:r>
        <w:r>
          <w:rPr>
            <w:rFonts w:ascii="Georgia" w:hAnsi="Georgia"/>
            <w:color w:val="111111"/>
          </w:rPr>
          <w:fldChar w:fldCharType="end"/>
        </w:r>
      </w:ins>
    </w:p>
    <w:p w:rsidR="00AD2514" w:rsidRDefault="00AD2514" w:rsidP="00AD2514">
      <w:pPr>
        <w:pStyle w:val="Heading3"/>
        <w:shd w:val="clear" w:color="auto" w:fill="FFFFFF"/>
        <w:spacing w:before="440" w:after="147" w:line="293" w:lineRule="atLeast"/>
        <w:rPr>
          <w:ins w:id="776" w:author="Unknown"/>
          <w:rFonts w:ascii="Georgia" w:hAnsi="Georgia"/>
          <w:b w:val="0"/>
          <w:bCs w:val="0"/>
          <w:color w:val="111111"/>
          <w:sz w:val="31"/>
          <w:szCs w:val="31"/>
        </w:rPr>
      </w:pPr>
      <w:ins w:id="777" w:author="Unknown">
        <w:r>
          <w:rPr>
            <w:rFonts w:ascii="Georgia" w:hAnsi="Georgia"/>
            <w:b w:val="0"/>
            <w:bCs w:val="0"/>
            <w:color w:val="111111"/>
            <w:sz w:val="31"/>
            <w:szCs w:val="31"/>
          </w:rPr>
          <w:t>49. date command examples</w:t>
        </w:r>
      </w:ins>
    </w:p>
    <w:p w:rsidR="00AD2514" w:rsidRDefault="00AD2514" w:rsidP="00AD2514">
      <w:pPr>
        <w:pStyle w:val="NormalWeb"/>
        <w:shd w:val="clear" w:color="auto" w:fill="FFFFFF"/>
        <w:spacing w:before="0" w:beforeAutospacing="0" w:after="390" w:afterAutospacing="0" w:line="390" w:lineRule="atLeast"/>
        <w:rPr>
          <w:ins w:id="778" w:author="Unknown"/>
          <w:rFonts w:ascii="Georgia" w:hAnsi="Georgia"/>
          <w:color w:val="111111"/>
        </w:rPr>
      </w:pPr>
      <w:ins w:id="779" w:author="Unknown">
        <w:r>
          <w:rPr>
            <w:rFonts w:ascii="Georgia" w:hAnsi="Georgia"/>
            <w:color w:val="111111"/>
          </w:rPr>
          <w:t>Set the system date:</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780" w:author="Unknown"/>
          <w:rFonts w:ascii="Consolas" w:hAnsi="Consolas" w:cs="Consolas"/>
          <w:color w:val="111111"/>
        </w:rPr>
      </w:pPr>
      <w:ins w:id="781" w:author="Unknown">
        <w:r>
          <w:rPr>
            <w:rFonts w:ascii="Consolas" w:hAnsi="Consolas" w:cs="Consolas"/>
            <w:color w:val="111111"/>
          </w:rPr>
          <w:t># date -s "01/31/2010 23:59:53"</w:t>
        </w:r>
      </w:ins>
    </w:p>
    <w:p w:rsidR="00AD2514" w:rsidRDefault="00AD2514" w:rsidP="00AD2514">
      <w:pPr>
        <w:pStyle w:val="NormalWeb"/>
        <w:shd w:val="clear" w:color="auto" w:fill="FFFFFF"/>
        <w:spacing w:before="0" w:beforeAutospacing="0" w:after="390" w:afterAutospacing="0" w:line="390" w:lineRule="atLeast"/>
        <w:rPr>
          <w:ins w:id="782" w:author="Unknown"/>
          <w:rFonts w:ascii="Georgia" w:hAnsi="Georgia"/>
          <w:color w:val="111111"/>
        </w:rPr>
      </w:pPr>
      <w:ins w:id="783" w:author="Unknown">
        <w:r>
          <w:rPr>
            <w:rFonts w:ascii="Georgia" w:hAnsi="Georgia"/>
            <w:color w:val="111111"/>
          </w:rPr>
          <w:t>Once you’ve changed the system date, you should syncronize the hardware clock with the system date as shown below.</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784" w:author="Unknown"/>
          <w:rFonts w:ascii="Consolas" w:hAnsi="Consolas" w:cs="Consolas"/>
          <w:color w:val="111111"/>
        </w:rPr>
      </w:pPr>
      <w:ins w:id="785" w:author="Unknown">
        <w:r>
          <w:rPr>
            <w:rFonts w:ascii="Consolas" w:hAnsi="Consolas" w:cs="Consolas"/>
            <w:color w:val="111111"/>
          </w:rPr>
          <w:t># hwclock –systohc</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786" w:author="Unknown"/>
          <w:rFonts w:ascii="Consolas" w:hAnsi="Consolas" w:cs="Consolas"/>
          <w:color w:val="111111"/>
        </w:rPr>
      </w:pPr>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787" w:author="Unknown"/>
          <w:rFonts w:ascii="Consolas" w:hAnsi="Consolas" w:cs="Consolas"/>
          <w:color w:val="111111"/>
        </w:rPr>
      </w:pPr>
      <w:ins w:id="788" w:author="Unknown">
        <w:r>
          <w:rPr>
            <w:rFonts w:ascii="Consolas" w:hAnsi="Consolas" w:cs="Consolas"/>
            <w:color w:val="111111"/>
          </w:rPr>
          <w:t># hwclock --systohc –utc</w:t>
        </w:r>
      </w:ins>
    </w:p>
    <w:p w:rsidR="00AD2514" w:rsidRDefault="00AD2514" w:rsidP="00AD2514">
      <w:pPr>
        <w:pStyle w:val="Heading3"/>
        <w:shd w:val="clear" w:color="auto" w:fill="FFFFFF"/>
        <w:spacing w:before="440" w:after="147" w:line="293" w:lineRule="atLeast"/>
        <w:rPr>
          <w:ins w:id="789" w:author="Unknown"/>
          <w:rFonts w:ascii="Georgia" w:hAnsi="Georgia"/>
          <w:b w:val="0"/>
          <w:bCs w:val="0"/>
          <w:color w:val="111111"/>
          <w:sz w:val="31"/>
          <w:szCs w:val="31"/>
        </w:rPr>
      </w:pPr>
      <w:ins w:id="790" w:author="Unknown">
        <w:r>
          <w:rPr>
            <w:rFonts w:ascii="Georgia" w:hAnsi="Georgia"/>
            <w:b w:val="0"/>
            <w:bCs w:val="0"/>
            <w:color w:val="111111"/>
            <w:sz w:val="31"/>
            <w:szCs w:val="31"/>
          </w:rPr>
          <w:t>50. wget command examples</w:t>
        </w:r>
      </w:ins>
    </w:p>
    <w:p w:rsidR="00AD2514" w:rsidRDefault="00AD2514" w:rsidP="00AD2514">
      <w:pPr>
        <w:pStyle w:val="NormalWeb"/>
        <w:shd w:val="clear" w:color="auto" w:fill="FFFFFF"/>
        <w:spacing w:before="0" w:beforeAutospacing="0" w:after="390" w:afterAutospacing="0" w:line="390" w:lineRule="atLeast"/>
        <w:rPr>
          <w:ins w:id="791" w:author="Unknown"/>
          <w:rFonts w:ascii="Georgia" w:hAnsi="Georgia"/>
          <w:color w:val="111111"/>
        </w:rPr>
      </w:pPr>
      <w:ins w:id="792" w:author="Unknown">
        <w:r>
          <w:rPr>
            <w:rFonts w:ascii="Georgia" w:hAnsi="Georgia"/>
            <w:color w:val="111111"/>
          </w:rPr>
          <w:t>The quick and effective method to download software, music, video from internet is using wget command.</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793" w:author="Unknown"/>
          <w:rFonts w:ascii="Consolas" w:hAnsi="Consolas" w:cs="Consolas"/>
          <w:color w:val="111111"/>
        </w:rPr>
      </w:pPr>
      <w:ins w:id="794" w:author="Unknown">
        <w:r>
          <w:rPr>
            <w:rFonts w:ascii="Consolas" w:hAnsi="Consolas" w:cs="Consolas"/>
            <w:color w:val="111111"/>
          </w:rPr>
          <w:t>$ wget http://prdownloads.sourceforge.net/sourceforge/nagios/nagios-3.2.1.tar.gz</w:t>
        </w:r>
      </w:ins>
    </w:p>
    <w:p w:rsidR="00AD2514" w:rsidRDefault="00AD2514" w:rsidP="00AD2514">
      <w:pPr>
        <w:pStyle w:val="NormalWeb"/>
        <w:shd w:val="clear" w:color="auto" w:fill="FFFFFF"/>
        <w:spacing w:before="0" w:beforeAutospacing="0" w:after="390" w:afterAutospacing="0" w:line="390" w:lineRule="atLeast"/>
        <w:rPr>
          <w:ins w:id="795" w:author="Unknown"/>
          <w:rFonts w:ascii="Georgia" w:hAnsi="Georgia"/>
          <w:color w:val="111111"/>
        </w:rPr>
      </w:pPr>
      <w:ins w:id="796" w:author="Unknown">
        <w:r>
          <w:rPr>
            <w:rFonts w:ascii="Georgia" w:hAnsi="Georgia"/>
            <w:color w:val="111111"/>
          </w:rPr>
          <w:lastRenderedPageBreak/>
          <w:t>Download and store it with a different name.</w:t>
        </w:r>
      </w:ins>
    </w:p>
    <w:p w:rsidR="00AD2514" w:rsidRDefault="00AD2514" w:rsidP="00AD251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797" w:author="Unknown"/>
          <w:rFonts w:ascii="Consolas" w:hAnsi="Consolas" w:cs="Consolas"/>
          <w:color w:val="111111"/>
        </w:rPr>
      </w:pPr>
      <w:ins w:id="798" w:author="Unknown">
        <w:r>
          <w:rPr>
            <w:rFonts w:ascii="Consolas" w:hAnsi="Consolas" w:cs="Consolas"/>
            <w:color w:val="111111"/>
          </w:rPr>
          <w:t>$ wget -O taglist.zip http://www.vim.org/scripts/download_script.php?src_id=7701</w:t>
        </w:r>
      </w:ins>
    </w:p>
    <w:p w:rsidR="00AD2514" w:rsidRDefault="00AD2514" w:rsidP="00AD2514">
      <w:pPr>
        <w:pStyle w:val="NormalWeb"/>
        <w:shd w:val="clear" w:color="auto" w:fill="FFFFFF"/>
        <w:spacing w:before="0" w:beforeAutospacing="0" w:after="0" w:afterAutospacing="0" w:line="390" w:lineRule="atLeast"/>
        <w:rPr>
          <w:ins w:id="799" w:author="Unknown"/>
          <w:rFonts w:ascii="Georgia" w:hAnsi="Georgia"/>
          <w:color w:val="111111"/>
        </w:rPr>
      </w:pPr>
      <w:ins w:id="800" w:author="Unknown">
        <w:r>
          <w:rPr>
            <w:rFonts w:ascii="Georgia" w:hAnsi="Georgia"/>
            <w:color w:val="111111"/>
          </w:rPr>
          <w:t>More wget examples:</w:t>
        </w:r>
        <w:r>
          <w:rPr>
            <w:rStyle w:val="apple-converted-space"/>
            <w:rFonts w:ascii="Georgia" w:eastAsiaTheme="majorEastAsia" w:hAnsi="Georgia"/>
            <w:color w:val="111111"/>
          </w:rPr>
          <w:t> </w:t>
        </w:r>
        <w:r>
          <w:rPr>
            <w:rFonts w:ascii="Georgia" w:hAnsi="Georgia"/>
            <w:color w:val="111111"/>
          </w:rPr>
          <w:fldChar w:fldCharType="begin"/>
        </w:r>
        <w:r>
          <w:rPr>
            <w:rFonts w:ascii="Georgia" w:hAnsi="Georgia"/>
            <w:color w:val="111111"/>
          </w:rPr>
          <w:instrText xml:space="preserve"> HYPERLINK "http://www.thegeekstuff.com/2009/09/the-ultimate-wget-download-guide-with-15-awesome-examples/" </w:instrText>
        </w:r>
        <w:r>
          <w:rPr>
            <w:rFonts w:ascii="Georgia" w:hAnsi="Georgia"/>
            <w:color w:val="111111"/>
          </w:rPr>
          <w:fldChar w:fldCharType="separate"/>
        </w:r>
        <w:r>
          <w:rPr>
            <w:rStyle w:val="Hyperlink"/>
            <w:rFonts w:ascii="Georgia" w:hAnsi="Georgia"/>
            <w:color w:val="DD0000"/>
          </w:rPr>
          <w:t>The Ultimate Wget Download Guide With 15 Awesome Examples</w:t>
        </w:r>
        <w:r>
          <w:rPr>
            <w:rFonts w:ascii="Georgia" w:hAnsi="Georgia"/>
            <w:color w:val="111111"/>
          </w:rPr>
          <w:fldChar w:fldCharType="end"/>
        </w:r>
      </w:ins>
    </w:p>
    <w:p w:rsidR="00AD2514" w:rsidRDefault="00AD2514" w:rsidP="00AD2514">
      <w:pPr>
        <w:pStyle w:val="NormalWeb"/>
        <w:shd w:val="clear" w:color="auto" w:fill="FFFFFF"/>
        <w:spacing w:before="0" w:beforeAutospacing="0" w:after="390" w:afterAutospacing="0" w:line="390" w:lineRule="atLeast"/>
        <w:rPr>
          <w:ins w:id="801" w:author="Unknown"/>
          <w:rFonts w:ascii="Georgia" w:hAnsi="Georgia"/>
          <w:color w:val="111111"/>
        </w:rPr>
      </w:pPr>
      <w:ins w:id="802" w:author="Unknown">
        <w:r>
          <w:rPr>
            <w:rFonts w:ascii="Georgia" w:hAnsi="Georgia"/>
            <w:color w:val="111111"/>
          </w:rPr>
          <w:t>Did I miss any frequently used Linux commands? Leave a comment and let me know.</w:t>
        </w:r>
      </w:ins>
    </w:p>
    <w:p w:rsidR="0058615F" w:rsidRDefault="0058615F">
      <w:bookmarkStart w:id="803" w:name="_GoBack"/>
      <w:bookmarkEnd w:id="803"/>
    </w:p>
    <w:sectPr w:rsidR="00586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5076B"/>
    <w:multiLevelType w:val="multilevel"/>
    <w:tmpl w:val="74905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514"/>
    <w:rsid w:val="0058615F"/>
    <w:rsid w:val="00AD2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25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AD25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51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AD2514"/>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D25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D2514"/>
  </w:style>
  <w:style w:type="character" w:styleId="Hyperlink">
    <w:name w:val="Hyperlink"/>
    <w:basedOn w:val="DefaultParagraphFont"/>
    <w:uiPriority w:val="99"/>
    <w:semiHidden/>
    <w:unhideWhenUsed/>
    <w:rsid w:val="00AD2514"/>
    <w:rPr>
      <w:color w:val="0000FF"/>
      <w:u w:val="single"/>
    </w:rPr>
  </w:style>
  <w:style w:type="paragraph" w:styleId="HTMLPreformatted">
    <w:name w:val="HTML Preformatted"/>
    <w:basedOn w:val="Normal"/>
    <w:link w:val="HTMLPreformattedChar"/>
    <w:uiPriority w:val="99"/>
    <w:semiHidden/>
    <w:unhideWhenUsed/>
    <w:rsid w:val="00AD2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251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25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AD25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51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AD2514"/>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D25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D2514"/>
  </w:style>
  <w:style w:type="character" w:styleId="Hyperlink">
    <w:name w:val="Hyperlink"/>
    <w:basedOn w:val="DefaultParagraphFont"/>
    <w:uiPriority w:val="99"/>
    <w:semiHidden/>
    <w:unhideWhenUsed/>
    <w:rsid w:val="00AD2514"/>
    <w:rPr>
      <w:color w:val="0000FF"/>
      <w:u w:val="single"/>
    </w:rPr>
  </w:style>
  <w:style w:type="paragraph" w:styleId="HTMLPreformatted">
    <w:name w:val="HTML Preformatted"/>
    <w:basedOn w:val="Normal"/>
    <w:link w:val="HTMLPreformattedChar"/>
    <w:uiPriority w:val="99"/>
    <w:semiHidden/>
    <w:unhideWhenUsed/>
    <w:rsid w:val="00AD2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25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107449">
      <w:bodyDiv w:val="1"/>
      <w:marLeft w:val="0"/>
      <w:marRight w:val="0"/>
      <w:marTop w:val="0"/>
      <w:marBottom w:val="0"/>
      <w:divBdr>
        <w:top w:val="none" w:sz="0" w:space="0" w:color="auto"/>
        <w:left w:val="none" w:sz="0" w:space="0" w:color="auto"/>
        <w:bottom w:val="none" w:sz="0" w:space="0" w:color="auto"/>
        <w:right w:val="none" w:sz="0" w:space="0" w:color="auto"/>
      </w:divBdr>
    </w:div>
    <w:div w:id="63722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thegeekstuff.com/2010/04/unix-tar-command-exam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geekstuff.com/2010/11/50-linux-command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31</Pages>
  <Words>3325</Words>
  <Characters>18957</Characters>
  <Application>Microsoft Office Word</Application>
  <DocSecurity>0</DocSecurity>
  <Lines>157</Lines>
  <Paragraphs>44</Paragraphs>
  <ScaleCrop>false</ScaleCrop>
  <Company/>
  <LinksUpToDate>false</LinksUpToDate>
  <CharactersWithSpaces>22238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AungWinHtut</dc:creator>
  <cp:lastModifiedBy>AungWinHtut</cp:lastModifiedBy>
  <cp:revision>1</cp:revision>
  <dcterms:created xsi:type="dcterms:W3CDTF">2015-07-02T17:15:00Z</dcterms:created>
  <dcterms:modified xsi:type="dcterms:W3CDTF">2015-07-02T17:17:00Z</dcterms:modified>
</cp:coreProperties>
</file>