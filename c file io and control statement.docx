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9B5" w:rsidRPr="00045116" w:rsidRDefault="007329B5" w:rsidP="00045116">
      <w:pPr>
        <w:rPr>
          <w:rFonts w:ascii="Zawgyi-One" w:hAnsi="Zawgyi-One" w:cs="Zawgyi-One"/>
          <w:sz w:val="20"/>
          <w:szCs w:val="20"/>
        </w:rPr>
      </w:pPr>
      <w:r w:rsidRPr="00045116">
        <w:rPr>
          <w:rFonts w:ascii="Zawgyi-One" w:hAnsi="Zawgyi-One" w:cs="Zawgyi-One"/>
          <w:sz w:val="20"/>
          <w:szCs w:val="20"/>
        </w:rPr>
        <w:t>When accessing files through C, the first necessity is to have a way to access the files. For C File I/O you need to use a FILE pointer, which will let the program keep track of the file being accessed. For Example: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A1BE1" w:rsidRPr="00045116" w:rsidTr="007329B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329B5" w:rsidRPr="00045116" w:rsidRDefault="007329B5" w:rsidP="00045116">
            <w:pPr>
              <w:rPr>
                <w:rFonts w:ascii="Zawgyi-One" w:hAnsi="Zawgyi-One" w:cs="Zawgyi-One"/>
                <w:sz w:val="20"/>
                <w:szCs w:val="20"/>
              </w:rPr>
            </w:pPr>
            <w:r w:rsidRPr="00045116">
              <w:rPr>
                <w:rFonts w:ascii="Zawgyi-One" w:hAnsi="Zawgyi-One" w:cs="Zawgyi-One"/>
                <w:sz w:val="20"/>
                <w:szCs w:val="20"/>
              </w:rPr>
              <w:t>FILE *</w:t>
            </w:r>
            <w:proofErr w:type="spellStart"/>
            <w:r w:rsidRPr="00045116">
              <w:rPr>
                <w:rFonts w:ascii="Zawgyi-One" w:hAnsi="Zawgyi-One" w:cs="Zawgyi-One"/>
                <w:sz w:val="20"/>
                <w:szCs w:val="20"/>
              </w:rPr>
              <w:t>fp</w:t>
            </w:r>
            <w:proofErr w:type="spellEnd"/>
            <w:r w:rsidRPr="00045116">
              <w:rPr>
                <w:rFonts w:ascii="Zawgyi-One" w:hAnsi="Zawgyi-One" w:cs="Zawgyi-One"/>
                <w:sz w:val="20"/>
                <w:szCs w:val="20"/>
              </w:rPr>
              <w:t>;</w:t>
            </w:r>
          </w:p>
        </w:tc>
      </w:tr>
    </w:tbl>
    <w:p w:rsidR="007329B5" w:rsidRPr="00045116" w:rsidRDefault="007329B5" w:rsidP="00045116">
      <w:pPr>
        <w:rPr>
          <w:rFonts w:ascii="Zawgyi-One" w:hAnsi="Zawgyi-One" w:cs="Zawgyi-One"/>
          <w:sz w:val="20"/>
          <w:szCs w:val="20"/>
        </w:rPr>
      </w:pPr>
      <w:r w:rsidRPr="00045116">
        <w:rPr>
          <w:rFonts w:ascii="Zawgyi-One" w:hAnsi="Zawgyi-One" w:cs="Zawgyi-One"/>
          <w:sz w:val="20"/>
          <w:szCs w:val="20"/>
        </w:rPr>
        <w:t>To open a file you need to use the </w:t>
      </w:r>
      <w:proofErr w:type="spellStart"/>
      <w:r w:rsidRPr="00045116">
        <w:rPr>
          <w:rFonts w:ascii="Zawgyi-One" w:hAnsi="Zawgyi-One" w:cs="Zawgyi-One"/>
          <w:sz w:val="20"/>
          <w:szCs w:val="20"/>
        </w:rPr>
        <w:t>fopen</w:t>
      </w:r>
      <w:proofErr w:type="spellEnd"/>
      <w:r w:rsidRPr="00045116">
        <w:rPr>
          <w:rFonts w:ascii="Zawgyi-One" w:hAnsi="Zawgyi-One" w:cs="Zawgyi-One"/>
          <w:sz w:val="20"/>
          <w:szCs w:val="20"/>
        </w:rPr>
        <w:t> function, which returns a FILE pointer. Once you've opened a file, you can use the FILE pointer to let the compiler perform input and output functions on the file.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A1BE1" w:rsidRPr="00045116" w:rsidTr="007329B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329B5" w:rsidRPr="00045116" w:rsidRDefault="007329B5" w:rsidP="00045116">
            <w:pPr>
              <w:rPr>
                <w:rFonts w:ascii="Zawgyi-One" w:hAnsi="Zawgyi-One" w:cs="Zawgyi-One"/>
                <w:sz w:val="20"/>
                <w:szCs w:val="20"/>
              </w:rPr>
            </w:pPr>
            <w:r w:rsidRPr="00045116">
              <w:rPr>
                <w:rFonts w:ascii="Zawgyi-One" w:hAnsi="Zawgyi-One" w:cs="Zawgyi-One"/>
                <w:sz w:val="20"/>
                <w:szCs w:val="20"/>
              </w:rPr>
              <w:t>FILE *</w:t>
            </w:r>
            <w:proofErr w:type="spellStart"/>
            <w:r w:rsidRPr="00045116">
              <w:rPr>
                <w:rFonts w:ascii="Zawgyi-One" w:hAnsi="Zawgyi-One" w:cs="Zawgyi-One"/>
                <w:sz w:val="20"/>
                <w:szCs w:val="20"/>
              </w:rPr>
              <w:t>fopen</w:t>
            </w:r>
            <w:proofErr w:type="spellEnd"/>
            <w:r w:rsidRPr="00045116">
              <w:rPr>
                <w:rFonts w:ascii="Zawgyi-One" w:hAnsi="Zawgyi-One" w:cs="Zawgyi-One"/>
                <w:sz w:val="20"/>
                <w:szCs w:val="20"/>
              </w:rPr>
              <w:t>(</w:t>
            </w:r>
            <w:proofErr w:type="spellStart"/>
            <w:r w:rsidRPr="00045116">
              <w:rPr>
                <w:rFonts w:ascii="Zawgyi-One" w:hAnsi="Zawgyi-One" w:cs="Zawgyi-One"/>
                <w:sz w:val="20"/>
                <w:szCs w:val="20"/>
              </w:rPr>
              <w:t>const</w:t>
            </w:r>
            <w:proofErr w:type="spellEnd"/>
            <w:r w:rsidRPr="00045116">
              <w:rPr>
                <w:rFonts w:ascii="Zawgyi-One" w:hAnsi="Zawgyi-One" w:cs="Zawgyi-One"/>
                <w:sz w:val="20"/>
                <w:szCs w:val="20"/>
              </w:rPr>
              <w:t xml:space="preserve"> char *filename, </w:t>
            </w:r>
            <w:proofErr w:type="spellStart"/>
            <w:r w:rsidRPr="00045116">
              <w:rPr>
                <w:rFonts w:ascii="Zawgyi-One" w:hAnsi="Zawgyi-One" w:cs="Zawgyi-One"/>
                <w:sz w:val="20"/>
                <w:szCs w:val="20"/>
              </w:rPr>
              <w:t>const</w:t>
            </w:r>
            <w:proofErr w:type="spellEnd"/>
            <w:r w:rsidRPr="00045116">
              <w:rPr>
                <w:rFonts w:ascii="Zawgyi-One" w:hAnsi="Zawgyi-One" w:cs="Zawgyi-One"/>
                <w:sz w:val="20"/>
                <w:szCs w:val="20"/>
              </w:rPr>
              <w:t xml:space="preserve"> char *mode);</w:t>
            </w:r>
          </w:p>
        </w:tc>
      </w:tr>
    </w:tbl>
    <w:p w:rsidR="007329B5" w:rsidRPr="00045116" w:rsidRDefault="007329B5" w:rsidP="00045116">
      <w:pPr>
        <w:rPr>
          <w:rFonts w:ascii="Zawgyi-One" w:hAnsi="Zawgyi-One" w:cs="Zawgyi-One"/>
          <w:sz w:val="20"/>
          <w:szCs w:val="20"/>
        </w:rPr>
      </w:pPr>
      <w:r w:rsidRPr="00045116">
        <w:rPr>
          <w:rFonts w:ascii="Zawgyi-One" w:hAnsi="Zawgyi-One" w:cs="Zawgyi-One"/>
          <w:sz w:val="20"/>
          <w:szCs w:val="20"/>
        </w:rPr>
        <w:t>Here filename is string literal which you will use to name your file and mode can have one of the following values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A1BE1" w:rsidRPr="00045116" w:rsidTr="007329B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329B5" w:rsidRPr="00045116" w:rsidRDefault="007329B5" w:rsidP="00045116">
            <w:pPr>
              <w:rPr>
                <w:rFonts w:ascii="Zawgyi-One" w:hAnsi="Zawgyi-One" w:cs="Zawgyi-One"/>
                <w:sz w:val="20"/>
                <w:szCs w:val="20"/>
              </w:rPr>
            </w:pPr>
            <w:r w:rsidRPr="00045116">
              <w:rPr>
                <w:rFonts w:ascii="Zawgyi-One" w:hAnsi="Zawgyi-One" w:cs="Zawgyi-One"/>
                <w:sz w:val="20"/>
                <w:szCs w:val="20"/>
              </w:rPr>
              <w:t>w  - open for writing (file need not exist)</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a  - open for appending (file need not exist)</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r+ - open for reading and writing, start at beginning</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w+ - open for reading and writing (overwrite file)</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a+ - open for reading and writing (append if file exists)</w:t>
            </w:r>
          </w:p>
        </w:tc>
      </w:tr>
    </w:tbl>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Note that it's possible for </w:t>
      </w:r>
      <w:proofErr w:type="spellStart"/>
      <w:r w:rsidRPr="00045116">
        <w:rPr>
          <w:rFonts w:ascii="Zawgyi-One" w:hAnsi="Zawgyi-One" w:cs="Zawgyi-One"/>
          <w:sz w:val="20"/>
          <w:szCs w:val="20"/>
        </w:rPr>
        <w:t>fopen</w:t>
      </w:r>
      <w:proofErr w:type="spellEnd"/>
      <w:r w:rsidRPr="00045116">
        <w:rPr>
          <w:rFonts w:ascii="Zawgyi-One" w:hAnsi="Zawgyi-One" w:cs="Zawgyi-One"/>
          <w:sz w:val="20"/>
          <w:szCs w:val="20"/>
        </w:rPr>
        <w:t xml:space="preserve"> to fail even if your program is perfectly correct: you might try to open a file specified by the user, and that file might not exist (or it might be write-protected). In those cases, </w:t>
      </w:r>
      <w:proofErr w:type="spellStart"/>
      <w:r w:rsidRPr="00045116">
        <w:rPr>
          <w:rFonts w:ascii="Zawgyi-One" w:hAnsi="Zawgyi-One" w:cs="Zawgyi-One"/>
          <w:sz w:val="20"/>
          <w:szCs w:val="20"/>
        </w:rPr>
        <w:t>fopen</w:t>
      </w:r>
      <w:proofErr w:type="spellEnd"/>
      <w:r w:rsidRPr="00045116">
        <w:rPr>
          <w:rFonts w:ascii="Zawgyi-One" w:hAnsi="Zawgyi-One" w:cs="Zawgyi-One"/>
          <w:sz w:val="20"/>
          <w:szCs w:val="20"/>
        </w:rPr>
        <w:t xml:space="preserve"> will return 0, the NULL pointer.</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Here's a simple example of using </w:t>
      </w:r>
      <w:proofErr w:type="spellStart"/>
      <w:r w:rsidRPr="00045116">
        <w:rPr>
          <w:rFonts w:ascii="Zawgyi-One" w:hAnsi="Zawgyi-One" w:cs="Zawgyi-One"/>
          <w:sz w:val="20"/>
          <w:szCs w:val="20"/>
        </w:rPr>
        <w:t>fopen</w:t>
      </w:r>
      <w:proofErr w:type="spellEnd"/>
      <w:r w:rsidRPr="00045116">
        <w:rPr>
          <w:rFonts w:ascii="Zawgyi-One" w:hAnsi="Zawgyi-One" w:cs="Zawgyi-One"/>
          <w:sz w:val="20"/>
          <w:szCs w:val="20"/>
        </w:rPr>
        <w: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A1BE1" w:rsidRPr="00045116" w:rsidTr="007329B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329B5" w:rsidRPr="00045116" w:rsidRDefault="007329B5" w:rsidP="00045116">
            <w:pPr>
              <w:rPr>
                <w:rFonts w:ascii="Zawgyi-One" w:hAnsi="Zawgyi-One" w:cs="Zawgyi-One"/>
                <w:sz w:val="20"/>
                <w:szCs w:val="20"/>
              </w:rPr>
            </w:pPr>
            <w:r w:rsidRPr="00045116">
              <w:rPr>
                <w:rFonts w:ascii="Zawgyi-One" w:hAnsi="Zawgyi-One" w:cs="Zawgyi-One"/>
                <w:sz w:val="20"/>
                <w:szCs w:val="20"/>
              </w:rPr>
              <w:t>FILE *</w:t>
            </w:r>
            <w:proofErr w:type="spellStart"/>
            <w:r w:rsidRPr="00045116">
              <w:rPr>
                <w:rFonts w:ascii="Zawgyi-One" w:hAnsi="Zawgyi-One" w:cs="Zawgyi-One"/>
                <w:sz w:val="20"/>
                <w:szCs w:val="20"/>
              </w:rPr>
              <w:t>fp</w:t>
            </w:r>
            <w:proofErr w:type="spellEnd"/>
            <w:r w:rsidRPr="00045116">
              <w:rPr>
                <w:rFonts w:ascii="Zawgyi-One" w:hAnsi="Zawgyi-One" w:cs="Zawgyi-One"/>
                <w:sz w:val="20"/>
                <w:szCs w:val="20"/>
              </w:rPr>
              <w:t>;</w:t>
            </w:r>
          </w:p>
          <w:p w:rsidR="007329B5" w:rsidRPr="00045116" w:rsidRDefault="007329B5" w:rsidP="00045116">
            <w:pPr>
              <w:rPr>
                <w:rFonts w:ascii="Zawgyi-One" w:hAnsi="Zawgyi-One" w:cs="Zawgyi-One"/>
                <w:sz w:val="20"/>
                <w:szCs w:val="20"/>
              </w:rPr>
            </w:pPr>
          </w:p>
          <w:p w:rsidR="007329B5" w:rsidRPr="00045116" w:rsidRDefault="007329B5" w:rsidP="00045116">
            <w:pPr>
              <w:rPr>
                <w:rFonts w:ascii="Zawgyi-One" w:hAnsi="Zawgyi-One" w:cs="Zawgyi-One"/>
                <w:sz w:val="20"/>
                <w:szCs w:val="20"/>
              </w:rPr>
            </w:pPr>
            <w:proofErr w:type="spellStart"/>
            <w:r w:rsidRPr="00045116">
              <w:rPr>
                <w:rFonts w:ascii="Zawgyi-One" w:hAnsi="Zawgyi-One" w:cs="Zawgyi-One"/>
                <w:sz w:val="20"/>
                <w:szCs w:val="20"/>
              </w:rPr>
              <w:t>fp</w:t>
            </w:r>
            <w:proofErr w:type="spellEnd"/>
            <w:r w:rsidRPr="00045116">
              <w:rPr>
                <w:rFonts w:ascii="Zawgyi-One" w:hAnsi="Zawgyi-One" w:cs="Zawgyi-One"/>
                <w:sz w:val="20"/>
                <w:szCs w:val="20"/>
              </w:rPr>
              <w:t>=</w:t>
            </w:r>
            <w:proofErr w:type="spellStart"/>
            <w:r w:rsidRPr="00045116">
              <w:rPr>
                <w:rFonts w:ascii="Zawgyi-One" w:hAnsi="Zawgyi-One" w:cs="Zawgyi-One"/>
                <w:sz w:val="20"/>
                <w:szCs w:val="20"/>
              </w:rPr>
              <w:t>fopen</w:t>
            </w:r>
            <w:proofErr w:type="spellEnd"/>
            <w:r w:rsidRPr="00045116">
              <w:rPr>
                <w:rFonts w:ascii="Zawgyi-One" w:hAnsi="Zawgyi-One" w:cs="Zawgyi-One"/>
                <w:sz w:val="20"/>
                <w:szCs w:val="20"/>
              </w:rPr>
              <w:t>("/home/</w:t>
            </w:r>
            <w:proofErr w:type="spellStart"/>
            <w:r w:rsidRPr="00045116">
              <w:rPr>
                <w:rFonts w:ascii="Zawgyi-One" w:hAnsi="Zawgyi-One" w:cs="Zawgyi-One"/>
                <w:sz w:val="20"/>
                <w:szCs w:val="20"/>
              </w:rPr>
              <w:t>tutorialspoint</w:t>
            </w:r>
            <w:proofErr w:type="spellEnd"/>
            <w:r w:rsidRPr="00045116">
              <w:rPr>
                <w:rFonts w:ascii="Zawgyi-One" w:hAnsi="Zawgyi-One" w:cs="Zawgyi-One"/>
                <w:sz w:val="20"/>
                <w:szCs w:val="20"/>
              </w:rPr>
              <w:t>/test.txt", "r");</w:t>
            </w:r>
          </w:p>
        </w:tc>
      </w:tr>
    </w:tbl>
    <w:p w:rsidR="007329B5" w:rsidRPr="00045116" w:rsidRDefault="007329B5" w:rsidP="00045116">
      <w:pPr>
        <w:rPr>
          <w:rFonts w:ascii="Zawgyi-One" w:hAnsi="Zawgyi-One" w:cs="Zawgyi-One"/>
          <w:sz w:val="20"/>
          <w:szCs w:val="20"/>
        </w:rPr>
      </w:pPr>
      <w:r w:rsidRPr="00045116">
        <w:rPr>
          <w:rFonts w:ascii="Zawgyi-One" w:hAnsi="Zawgyi-One" w:cs="Zawgyi-One"/>
          <w:sz w:val="20"/>
          <w:szCs w:val="20"/>
        </w:rPr>
        <w:t>This code will open test.txt for reading in text mode. To open a file in a binary mode you must add a b to the end of the mode string; for example, "</w:t>
      </w:r>
      <w:proofErr w:type="spellStart"/>
      <w:r w:rsidRPr="00045116">
        <w:rPr>
          <w:rFonts w:ascii="Zawgyi-One" w:hAnsi="Zawgyi-One" w:cs="Zawgyi-One"/>
          <w:sz w:val="20"/>
          <w:szCs w:val="20"/>
        </w:rPr>
        <w:t>rb</w:t>
      </w:r>
      <w:proofErr w:type="spellEnd"/>
      <w:r w:rsidRPr="00045116">
        <w:rPr>
          <w:rFonts w:ascii="Zawgyi-One" w:hAnsi="Zawgyi-One" w:cs="Zawgyi-One"/>
          <w:sz w:val="20"/>
          <w:szCs w:val="20"/>
        </w:rPr>
        <w:t>" (for the reading and writing modes, you can add the b either after the plus sign - "</w:t>
      </w:r>
      <w:proofErr w:type="spellStart"/>
      <w:r w:rsidRPr="00045116">
        <w:rPr>
          <w:rFonts w:ascii="Zawgyi-One" w:hAnsi="Zawgyi-One" w:cs="Zawgyi-One"/>
          <w:sz w:val="20"/>
          <w:szCs w:val="20"/>
        </w:rPr>
        <w:t>r+b</w:t>
      </w:r>
      <w:proofErr w:type="spellEnd"/>
      <w:r w:rsidRPr="00045116">
        <w:rPr>
          <w:rFonts w:ascii="Zawgyi-One" w:hAnsi="Zawgyi-One" w:cs="Zawgyi-One"/>
          <w:sz w:val="20"/>
          <w:szCs w:val="20"/>
        </w:rPr>
        <w:t>" - or before - "</w:t>
      </w:r>
      <w:proofErr w:type="spellStart"/>
      <w:r w:rsidRPr="00045116">
        <w:rPr>
          <w:rFonts w:ascii="Zawgyi-One" w:hAnsi="Zawgyi-One" w:cs="Zawgyi-One"/>
          <w:sz w:val="20"/>
          <w:szCs w:val="20"/>
        </w:rPr>
        <w:t>rb</w:t>
      </w:r>
      <w:proofErr w:type="spellEnd"/>
      <w:r w:rsidRPr="00045116">
        <w:rPr>
          <w:rFonts w:ascii="Zawgyi-One" w:hAnsi="Zawgyi-One" w:cs="Zawgyi-One"/>
          <w:sz w:val="20"/>
          <w:szCs w:val="20"/>
        </w:rPr>
        <w:t>+")</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To close a function you can use the function:</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A1BE1" w:rsidRPr="00045116" w:rsidTr="007329B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329B5" w:rsidRPr="00045116" w:rsidRDefault="007329B5" w:rsidP="00045116">
            <w:pPr>
              <w:rPr>
                <w:rFonts w:ascii="Zawgyi-One" w:hAnsi="Zawgyi-One" w:cs="Zawgyi-One"/>
                <w:sz w:val="20"/>
                <w:szCs w:val="20"/>
              </w:rPr>
            </w:pPr>
            <w:proofErr w:type="spellStart"/>
            <w:r w:rsidRPr="00045116">
              <w:rPr>
                <w:rFonts w:ascii="Zawgyi-One" w:hAnsi="Zawgyi-One" w:cs="Zawgyi-One"/>
                <w:sz w:val="20"/>
                <w:szCs w:val="20"/>
              </w:rPr>
              <w:lastRenderedPageBreak/>
              <w:t>int</w:t>
            </w:r>
            <w:proofErr w:type="spellEnd"/>
            <w:r w:rsidRPr="00045116">
              <w:rPr>
                <w:rFonts w:ascii="Zawgyi-One" w:hAnsi="Zawgyi-One" w:cs="Zawgyi-One"/>
                <w:sz w:val="20"/>
                <w:szCs w:val="20"/>
              </w:rPr>
              <w:t xml:space="preserve"> </w:t>
            </w:r>
            <w:proofErr w:type="spellStart"/>
            <w:r w:rsidRPr="00045116">
              <w:rPr>
                <w:rFonts w:ascii="Zawgyi-One" w:hAnsi="Zawgyi-One" w:cs="Zawgyi-One"/>
                <w:sz w:val="20"/>
                <w:szCs w:val="20"/>
              </w:rPr>
              <w:t>fclose</w:t>
            </w:r>
            <w:proofErr w:type="spellEnd"/>
            <w:r w:rsidRPr="00045116">
              <w:rPr>
                <w:rFonts w:ascii="Zawgyi-One" w:hAnsi="Zawgyi-One" w:cs="Zawgyi-One"/>
                <w:sz w:val="20"/>
                <w:szCs w:val="20"/>
              </w:rPr>
              <w:t>(FILE *</w:t>
            </w:r>
            <w:proofErr w:type="spellStart"/>
            <w:r w:rsidRPr="00045116">
              <w:rPr>
                <w:rFonts w:ascii="Zawgyi-One" w:hAnsi="Zawgyi-One" w:cs="Zawgyi-One"/>
                <w:sz w:val="20"/>
                <w:szCs w:val="20"/>
              </w:rPr>
              <w:t>a_file</w:t>
            </w:r>
            <w:proofErr w:type="spellEnd"/>
            <w:r w:rsidRPr="00045116">
              <w:rPr>
                <w:rFonts w:ascii="Zawgyi-One" w:hAnsi="Zawgyi-One" w:cs="Zawgyi-One"/>
                <w:sz w:val="20"/>
                <w:szCs w:val="20"/>
              </w:rPr>
              <w:t>);</w:t>
            </w:r>
          </w:p>
        </w:tc>
      </w:tr>
    </w:tbl>
    <w:p w:rsidR="007329B5" w:rsidRPr="00045116" w:rsidRDefault="007329B5" w:rsidP="00045116">
      <w:pPr>
        <w:rPr>
          <w:rFonts w:ascii="Zawgyi-One" w:hAnsi="Zawgyi-One" w:cs="Zawgyi-One"/>
          <w:sz w:val="20"/>
          <w:szCs w:val="20"/>
        </w:rPr>
      </w:pPr>
      <w:proofErr w:type="spellStart"/>
      <w:proofErr w:type="gramStart"/>
      <w:r w:rsidRPr="00045116">
        <w:rPr>
          <w:rFonts w:ascii="Zawgyi-One" w:hAnsi="Zawgyi-One" w:cs="Zawgyi-One"/>
          <w:sz w:val="20"/>
          <w:szCs w:val="20"/>
        </w:rPr>
        <w:t>fclose</w:t>
      </w:r>
      <w:proofErr w:type="spellEnd"/>
      <w:proofErr w:type="gramEnd"/>
      <w:r w:rsidRPr="00045116">
        <w:rPr>
          <w:rFonts w:ascii="Zawgyi-One" w:hAnsi="Zawgyi-One" w:cs="Zawgyi-One"/>
          <w:sz w:val="20"/>
          <w:szCs w:val="20"/>
        </w:rPr>
        <w:t xml:space="preserve"> returns zero if the file is closed successfully.</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An example of </w:t>
      </w:r>
      <w:proofErr w:type="spellStart"/>
      <w:r w:rsidRPr="00045116">
        <w:rPr>
          <w:rFonts w:ascii="Zawgyi-One" w:hAnsi="Zawgyi-One" w:cs="Zawgyi-One"/>
          <w:sz w:val="20"/>
          <w:szCs w:val="20"/>
        </w:rPr>
        <w:t>fclose</w:t>
      </w:r>
      <w:proofErr w:type="spellEnd"/>
      <w:r w:rsidRPr="00045116">
        <w:rPr>
          <w:rFonts w:ascii="Zawgyi-One" w:hAnsi="Zawgyi-One" w:cs="Zawgyi-One"/>
          <w:sz w:val="20"/>
          <w:szCs w:val="20"/>
        </w:rPr>
        <w:t xml:space="preserve"> is: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A1BE1" w:rsidRPr="00045116" w:rsidTr="007329B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329B5" w:rsidRPr="00045116" w:rsidRDefault="007329B5" w:rsidP="00045116">
            <w:pPr>
              <w:rPr>
                <w:rFonts w:ascii="Zawgyi-One" w:hAnsi="Zawgyi-One" w:cs="Zawgyi-One"/>
                <w:sz w:val="20"/>
                <w:szCs w:val="20"/>
              </w:rPr>
            </w:pPr>
            <w:proofErr w:type="spellStart"/>
            <w:r w:rsidRPr="00045116">
              <w:rPr>
                <w:rFonts w:ascii="Zawgyi-One" w:hAnsi="Zawgyi-One" w:cs="Zawgyi-One"/>
                <w:sz w:val="20"/>
                <w:szCs w:val="20"/>
              </w:rPr>
              <w:t>fclose</w:t>
            </w:r>
            <w:proofErr w:type="spellEnd"/>
            <w:r w:rsidRPr="00045116">
              <w:rPr>
                <w:rFonts w:ascii="Zawgyi-One" w:hAnsi="Zawgyi-One" w:cs="Zawgyi-One"/>
                <w:sz w:val="20"/>
                <w:szCs w:val="20"/>
              </w:rPr>
              <w:t>(</w:t>
            </w:r>
            <w:proofErr w:type="spellStart"/>
            <w:r w:rsidRPr="00045116">
              <w:rPr>
                <w:rFonts w:ascii="Zawgyi-One" w:hAnsi="Zawgyi-One" w:cs="Zawgyi-One"/>
                <w:sz w:val="20"/>
                <w:szCs w:val="20"/>
              </w:rPr>
              <w:t>fp</w:t>
            </w:r>
            <w:proofErr w:type="spellEnd"/>
            <w:r w:rsidRPr="00045116">
              <w:rPr>
                <w:rFonts w:ascii="Zawgyi-One" w:hAnsi="Zawgyi-One" w:cs="Zawgyi-One"/>
                <w:sz w:val="20"/>
                <w:szCs w:val="20"/>
              </w:rPr>
              <w:t>);</w:t>
            </w:r>
          </w:p>
        </w:tc>
      </w:tr>
    </w:tbl>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To work with text input and output, you use </w:t>
      </w:r>
      <w:proofErr w:type="spellStart"/>
      <w:r w:rsidRPr="00045116">
        <w:rPr>
          <w:rFonts w:ascii="Zawgyi-One" w:hAnsi="Zawgyi-One" w:cs="Zawgyi-One"/>
          <w:sz w:val="20"/>
          <w:szCs w:val="20"/>
        </w:rPr>
        <w:t>fprintf</w:t>
      </w:r>
      <w:proofErr w:type="spellEnd"/>
      <w:r w:rsidRPr="00045116">
        <w:rPr>
          <w:rFonts w:ascii="Zawgyi-One" w:hAnsi="Zawgyi-One" w:cs="Zawgyi-One"/>
          <w:sz w:val="20"/>
          <w:szCs w:val="20"/>
        </w:rPr>
        <w:t xml:space="preserve"> and </w:t>
      </w:r>
      <w:proofErr w:type="spellStart"/>
      <w:r w:rsidRPr="00045116">
        <w:rPr>
          <w:rFonts w:ascii="Zawgyi-One" w:hAnsi="Zawgyi-One" w:cs="Zawgyi-One"/>
          <w:sz w:val="20"/>
          <w:szCs w:val="20"/>
        </w:rPr>
        <w:t>fscanf</w:t>
      </w:r>
      <w:proofErr w:type="spellEnd"/>
      <w:r w:rsidRPr="00045116">
        <w:rPr>
          <w:rFonts w:ascii="Zawgyi-One" w:hAnsi="Zawgyi-One" w:cs="Zawgyi-One"/>
          <w:sz w:val="20"/>
          <w:szCs w:val="20"/>
        </w:rPr>
        <w:t xml:space="preserve">, both of which are similar to their </w:t>
      </w:r>
      <w:proofErr w:type="gramStart"/>
      <w:r w:rsidRPr="00045116">
        <w:rPr>
          <w:rFonts w:ascii="Zawgyi-One" w:hAnsi="Zawgyi-One" w:cs="Zawgyi-One"/>
          <w:sz w:val="20"/>
          <w:szCs w:val="20"/>
        </w:rPr>
        <w:t>friends</w:t>
      </w:r>
      <w:proofErr w:type="gramEnd"/>
      <w:r w:rsidRPr="00045116">
        <w:rPr>
          <w:rFonts w:ascii="Zawgyi-One" w:hAnsi="Zawgyi-One" w:cs="Zawgyi-One"/>
          <w:sz w:val="20"/>
          <w:szCs w:val="20"/>
        </w:rPr>
        <w:t xml:space="preserve"> </w:t>
      </w:r>
      <w:proofErr w:type="spellStart"/>
      <w:r w:rsidRPr="00045116">
        <w:rPr>
          <w:rFonts w:ascii="Zawgyi-One" w:hAnsi="Zawgyi-One" w:cs="Zawgyi-One"/>
          <w:sz w:val="20"/>
          <w:szCs w:val="20"/>
        </w:rPr>
        <w:t>printf</w:t>
      </w:r>
      <w:proofErr w:type="spellEnd"/>
      <w:r w:rsidRPr="00045116">
        <w:rPr>
          <w:rFonts w:ascii="Zawgyi-One" w:hAnsi="Zawgyi-One" w:cs="Zawgyi-One"/>
          <w:sz w:val="20"/>
          <w:szCs w:val="20"/>
        </w:rPr>
        <w:t xml:space="preserve"> and </w:t>
      </w:r>
      <w:proofErr w:type="spellStart"/>
      <w:r w:rsidRPr="00045116">
        <w:rPr>
          <w:rFonts w:ascii="Zawgyi-One" w:hAnsi="Zawgyi-One" w:cs="Zawgyi-One"/>
          <w:sz w:val="20"/>
          <w:szCs w:val="20"/>
        </w:rPr>
        <w:t>scanf</w:t>
      </w:r>
      <w:proofErr w:type="spellEnd"/>
      <w:r w:rsidRPr="00045116">
        <w:rPr>
          <w:rFonts w:ascii="Zawgyi-One" w:hAnsi="Zawgyi-One" w:cs="Zawgyi-One"/>
          <w:sz w:val="20"/>
          <w:szCs w:val="20"/>
        </w:rPr>
        <w:t xml:space="preserve"> except that you must pass the FILE pointer as first argument.</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Try out following example: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A1BE1" w:rsidRPr="00045116" w:rsidTr="007329B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329B5" w:rsidRPr="00045116" w:rsidRDefault="007329B5" w:rsidP="00045116">
            <w:pPr>
              <w:rPr>
                <w:rFonts w:ascii="Zawgyi-One" w:hAnsi="Zawgyi-One" w:cs="Zawgyi-One"/>
                <w:sz w:val="20"/>
                <w:szCs w:val="20"/>
              </w:rPr>
            </w:pPr>
            <w:r w:rsidRPr="00045116">
              <w:rPr>
                <w:rFonts w:ascii="Zawgyi-One" w:hAnsi="Zawgyi-One" w:cs="Zawgyi-One"/>
                <w:sz w:val="20"/>
                <w:szCs w:val="20"/>
              </w:rPr>
              <w:t>#include &lt;</w:t>
            </w:r>
            <w:proofErr w:type="spellStart"/>
            <w:r w:rsidRPr="00045116">
              <w:rPr>
                <w:rFonts w:ascii="Zawgyi-One" w:hAnsi="Zawgyi-One" w:cs="Zawgyi-One"/>
                <w:sz w:val="20"/>
                <w:szCs w:val="20"/>
              </w:rPr>
              <w:t>stdio.h</w:t>
            </w:r>
            <w:proofErr w:type="spellEnd"/>
            <w:r w:rsidRPr="00045116">
              <w:rPr>
                <w:rFonts w:ascii="Zawgyi-One" w:hAnsi="Zawgyi-One" w:cs="Zawgyi-One"/>
                <w:sz w:val="20"/>
                <w:szCs w:val="20"/>
              </w:rPr>
              <w:t>&gt;</w:t>
            </w:r>
          </w:p>
          <w:p w:rsidR="007329B5" w:rsidRPr="00045116" w:rsidRDefault="007329B5" w:rsidP="00045116">
            <w:pPr>
              <w:rPr>
                <w:rFonts w:ascii="Zawgyi-One" w:hAnsi="Zawgyi-One" w:cs="Zawgyi-One"/>
                <w:sz w:val="20"/>
                <w:szCs w:val="20"/>
              </w:rPr>
            </w:pP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main()</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FILE *</w:t>
            </w:r>
            <w:proofErr w:type="spellStart"/>
            <w:r w:rsidRPr="00045116">
              <w:rPr>
                <w:rFonts w:ascii="Zawgyi-One" w:hAnsi="Zawgyi-One" w:cs="Zawgyi-One"/>
                <w:sz w:val="20"/>
                <w:szCs w:val="20"/>
              </w:rPr>
              <w:t>fp</w:t>
            </w:r>
            <w:proofErr w:type="spellEnd"/>
            <w:r w:rsidRPr="00045116">
              <w:rPr>
                <w:rFonts w:ascii="Zawgyi-One" w:hAnsi="Zawgyi-One" w:cs="Zawgyi-One"/>
                <w:sz w:val="20"/>
                <w:szCs w:val="20"/>
              </w:rPr>
              <w:t>;</w:t>
            </w:r>
          </w:p>
          <w:p w:rsidR="007329B5" w:rsidRPr="00045116" w:rsidRDefault="007329B5" w:rsidP="00045116">
            <w:pPr>
              <w:rPr>
                <w:rFonts w:ascii="Zawgyi-One" w:hAnsi="Zawgyi-One" w:cs="Zawgyi-One"/>
                <w:sz w:val="20"/>
                <w:szCs w:val="20"/>
              </w:rPr>
            </w:pP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roofErr w:type="spellStart"/>
            <w:r w:rsidRPr="00045116">
              <w:rPr>
                <w:rFonts w:ascii="Zawgyi-One" w:hAnsi="Zawgyi-One" w:cs="Zawgyi-One"/>
                <w:sz w:val="20"/>
                <w:szCs w:val="20"/>
              </w:rPr>
              <w:t>fp</w:t>
            </w:r>
            <w:proofErr w:type="spellEnd"/>
            <w:r w:rsidRPr="00045116">
              <w:rPr>
                <w:rFonts w:ascii="Zawgyi-One" w:hAnsi="Zawgyi-One" w:cs="Zawgyi-One"/>
                <w:sz w:val="20"/>
                <w:szCs w:val="20"/>
              </w:rPr>
              <w:t xml:space="preserve"> = </w:t>
            </w:r>
            <w:proofErr w:type="spellStart"/>
            <w:r w:rsidRPr="00045116">
              <w:rPr>
                <w:rFonts w:ascii="Zawgyi-One" w:hAnsi="Zawgyi-One" w:cs="Zawgyi-One"/>
                <w:sz w:val="20"/>
                <w:szCs w:val="20"/>
              </w:rPr>
              <w:t>fopen</w:t>
            </w:r>
            <w:proofErr w:type="spellEnd"/>
            <w:r w:rsidRPr="00045116">
              <w:rPr>
                <w:rFonts w:ascii="Zawgyi-One" w:hAnsi="Zawgyi-One" w:cs="Zawgyi-One"/>
                <w:sz w:val="20"/>
                <w:szCs w:val="20"/>
              </w:rPr>
              <w:t>("/</w:t>
            </w:r>
            <w:proofErr w:type="spellStart"/>
            <w:r w:rsidRPr="00045116">
              <w:rPr>
                <w:rFonts w:ascii="Zawgyi-One" w:hAnsi="Zawgyi-One" w:cs="Zawgyi-One"/>
                <w:sz w:val="20"/>
                <w:szCs w:val="20"/>
              </w:rPr>
              <w:t>tmp</w:t>
            </w:r>
            <w:proofErr w:type="spellEnd"/>
            <w:r w:rsidRPr="00045116">
              <w:rPr>
                <w:rFonts w:ascii="Zawgyi-One" w:hAnsi="Zawgyi-One" w:cs="Zawgyi-One"/>
                <w:sz w:val="20"/>
                <w:szCs w:val="20"/>
              </w:rPr>
              <w:t>/test.txt", "w");</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roofErr w:type="spellStart"/>
            <w:r w:rsidRPr="00045116">
              <w:rPr>
                <w:rFonts w:ascii="Zawgyi-One" w:hAnsi="Zawgyi-One" w:cs="Zawgyi-One"/>
                <w:sz w:val="20"/>
                <w:szCs w:val="20"/>
              </w:rPr>
              <w:t>fprintf</w:t>
            </w:r>
            <w:proofErr w:type="spellEnd"/>
            <w:r w:rsidRPr="00045116">
              <w:rPr>
                <w:rFonts w:ascii="Zawgyi-One" w:hAnsi="Zawgyi-One" w:cs="Zawgyi-One"/>
                <w:sz w:val="20"/>
                <w:szCs w:val="20"/>
              </w:rPr>
              <w:t>(</w:t>
            </w:r>
            <w:proofErr w:type="spellStart"/>
            <w:r w:rsidRPr="00045116">
              <w:rPr>
                <w:rFonts w:ascii="Zawgyi-One" w:hAnsi="Zawgyi-One" w:cs="Zawgyi-One"/>
                <w:sz w:val="20"/>
                <w:szCs w:val="20"/>
              </w:rPr>
              <w:t>fp</w:t>
            </w:r>
            <w:proofErr w:type="spellEnd"/>
            <w:r w:rsidRPr="00045116">
              <w:rPr>
                <w:rFonts w:ascii="Zawgyi-One" w:hAnsi="Zawgyi-One" w:cs="Zawgyi-One"/>
                <w:sz w:val="20"/>
                <w:szCs w:val="20"/>
              </w:rPr>
              <w:t>, "This is testing...\n");</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roofErr w:type="spellStart"/>
            <w:proofErr w:type="gramStart"/>
            <w:r w:rsidRPr="00045116">
              <w:rPr>
                <w:rFonts w:ascii="Zawgyi-One" w:hAnsi="Zawgyi-One" w:cs="Zawgyi-One"/>
                <w:sz w:val="20"/>
                <w:szCs w:val="20"/>
              </w:rPr>
              <w:t>fclose</w:t>
            </w:r>
            <w:proofErr w:type="spellEnd"/>
            <w:r w:rsidRPr="00045116">
              <w:rPr>
                <w:rFonts w:ascii="Zawgyi-One" w:hAnsi="Zawgyi-One" w:cs="Zawgyi-One"/>
                <w:sz w:val="20"/>
                <w:szCs w:val="20"/>
              </w:rPr>
              <w:t>(</w:t>
            </w:r>
            <w:proofErr w:type="spellStart"/>
            <w:proofErr w:type="gramEnd"/>
            <w:r w:rsidRPr="00045116">
              <w:rPr>
                <w:rFonts w:ascii="Zawgyi-One" w:hAnsi="Zawgyi-One" w:cs="Zawgyi-One"/>
                <w:sz w:val="20"/>
                <w:szCs w:val="20"/>
              </w:rPr>
              <w:t>fp</w:t>
            </w:r>
            <w:proofErr w:type="spellEnd"/>
            <w:r w:rsidRPr="00045116">
              <w:rPr>
                <w:rFonts w:ascii="Zawgyi-One" w:hAnsi="Zawgyi-One" w:cs="Zawgyi-One"/>
                <w:sz w:val="20"/>
                <w:szCs w:val="20"/>
              </w:rPr>
              <w:t>;);</w:t>
            </w:r>
          </w:p>
          <w:p w:rsidR="007329B5" w:rsidRPr="00045116" w:rsidRDefault="007329B5" w:rsidP="00045116">
            <w:pPr>
              <w:rPr>
                <w:rFonts w:ascii="Zawgyi-One" w:hAnsi="Zawgyi-One" w:cs="Zawgyi-One"/>
                <w:sz w:val="20"/>
                <w:szCs w:val="20"/>
              </w:rPr>
            </w:pP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w:t>
            </w:r>
          </w:p>
        </w:tc>
      </w:tr>
    </w:tbl>
    <w:p w:rsidR="007329B5" w:rsidRPr="00045116" w:rsidRDefault="007329B5" w:rsidP="00045116">
      <w:pPr>
        <w:rPr>
          <w:rFonts w:ascii="Zawgyi-One" w:hAnsi="Zawgyi-One" w:cs="Zawgyi-One"/>
          <w:sz w:val="20"/>
          <w:szCs w:val="20"/>
        </w:rPr>
      </w:pPr>
      <w:proofErr w:type="spellStart"/>
      <w:r w:rsidRPr="00045116">
        <w:rPr>
          <w:rFonts w:ascii="Zawgyi-One" w:hAnsi="Zawgyi-One" w:cs="Zawgyi-One"/>
          <w:sz w:val="20"/>
          <w:szCs w:val="20"/>
        </w:rPr>
        <w:t>Thsi</w:t>
      </w:r>
      <w:proofErr w:type="spellEnd"/>
      <w:r w:rsidRPr="00045116">
        <w:rPr>
          <w:rFonts w:ascii="Zawgyi-One" w:hAnsi="Zawgyi-One" w:cs="Zawgyi-One"/>
          <w:sz w:val="20"/>
          <w:szCs w:val="20"/>
        </w:rPr>
        <w:t xml:space="preserve"> will create a file test.txt in /</w:t>
      </w:r>
      <w:proofErr w:type="spellStart"/>
      <w:r w:rsidRPr="00045116">
        <w:rPr>
          <w:rFonts w:ascii="Zawgyi-One" w:hAnsi="Zawgyi-One" w:cs="Zawgyi-One"/>
          <w:sz w:val="20"/>
          <w:szCs w:val="20"/>
        </w:rPr>
        <w:t>tmp</w:t>
      </w:r>
      <w:proofErr w:type="spellEnd"/>
      <w:r w:rsidRPr="00045116">
        <w:rPr>
          <w:rFonts w:ascii="Zawgyi-One" w:hAnsi="Zawgyi-One" w:cs="Zawgyi-One"/>
          <w:sz w:val="20"/>
          <w:szCs w:val="20"/>
        </w:rPr>
        <w:t xml:space="preserve"> directory and will write </w:t>
      </w:r>
      <w:proofErr w:type="gramStart"/>
      <w:r w:rsidRPr="00045116">
        <w:rPr>
          <w:rFonts w:ascii="Zawgyi-One" w:hAnsi="Zawgyi-One" w:cs="Zawgyi-One"/>
          <w:sz w:val="20"/>
          <w:szCs w:val="20"/>
        </w:rPr>
        <w:t>This</w:t>
      </w:r>
      <w:proofErr w:type="gramEnd"/>
      <w:r w:rsidRPr="00045116">
        <w:rPr>
          <w:rFonts w:ascii="Zawgyi-One" w:hAnsi="Zawgyi-One" w:cs="Zawgyi-One"/>
          <w:sz w:val="20"/>
          <w:szCs w:val="20"/>
        </w:rPr>
        <w:t xml:space="preserve"> is testing in that file.</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Here is an example which will be used to read lines from a file: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A1BE1" w:rsidRPr="00045116" w:rsidTr="007329B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329B5" w:rsidRPr="00045116" w:rsidRDefault="007329B5" w:rsidP="00045116">
            <w:pPr>
              <w:rPr>
                <w:rFonts w:ascii="Zawgyi-One" w:hAnsi="Zawgyi-One" w:cs="Zawgyi-One"/>
                <w:sz w:val="20"/>
                <w:szCs w:val="20"/>
              </w:rPr>
            </w:pPr>
            <w:r w:rsidRPr="00045116">
              <w:rPr>
                <w:rFonts w:ascii="Zawgyi-One" w:hAnsi="Zawgyi-One" w:cs="Zawgyi-One"/>
                <w:sz w:val="20"/>
                <w:szCs w:val="20"/>
              </w:rPr>
              <w:t>#include &lt;</w:t>
            </w:r>
            <w:proofErr w:type="spellStart"/>
            <w:r w:rsidRPr="00045116">
              <w:rPr>
                <w:rFonts w:ascii="Zawgyi-One" w:hAnsi="Zawgyi-One" w:cs="Zawgyi-One"/>
                <w:sz w:val="20"/>
                <w:szCs w:val="20"/>
              </w:rPr>
              <w:t>stdio.h</w:t>
            </w:r>
            <w:proofErr w:type="spellEnd"/>
            <w:r w:rsidRPr="00045116">
              <w:rPr>
                <w:rFonts w:ascii="Zawgyi-One" w:hAnsi="Zawgyi-One" w:cs="Zawgyi-One"/>
                <w:sz w:val="20"/>
                <w:szCs w:val="20"/>
              </w:rPr>
              <w:t>&gt;</w:t>
            </w:r>
          </w:p>
          <w:p w:rsidR="007329B5" w:rsidRPr="00045116" w:rsidRDefault="007329B5" w:rsidP="00045116">
            <w:pPr>
              <w:rPr>
                <w:rFonts w:ascii="Zawgyi-One" w:hAnsi="Zawgyi-One" w:cs="Zawgyi-One"/>
                <w:sz w:val="20"/>
                <w:szCs w:val="20"/>
              </w:rPr>
            </w:pP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main()</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FILE *</w:t>
            </w:r>
            <w:proofErr w:type="spellStart"/>
            <w:r w:rsidRPr="00045116">
              <w:rPr>
                <w:rFonts w:ascii="Zawgyi-One" w:hAnsi="Zawgyi-One" w:cs="Zawgyi-One"/>
                <w:sz w:val="20"/>
                <w:szCs w:val="20"/>
              </w:rPr>
              <w:t>fp</w:t>
            </w:r>
            <w:proofErr w:type="spellEnd"/>
            <w:r w:rsidRPr="00045116">
              <w:rPr>
                <w:rFonts w:ascii="Zawgyi-One" w:hAnsi="Zawgyi-One" w:cs="Zawgyi-One"/>
                <w:sz w:val="20"/>
                <w:szCs w:val="20"/>
              </w:rPr>
              <w:t>;</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char buffer[20];</w:t>
            </w:r>
          </w:p>
          <w:p w:rsidR="007329B5" w:rsidRPr="00045116" w:rsidRDefault="007329B5" w:rsidP="00045116">
            <w:pPr>
              <w:rPr>
                <w:rFonts w:ascii="Zawgyi-One" w:hAnsi="Zawgyi-One" w:cs="Zawgyi-One"/>
                <w:sz w:val="20"/>
                <w:szCs w:val="20"/>
              </w:rPr>
            </w:pP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roofErr w:type="spellStart"/>
            <w:r w:rsidRPr="00045116">
              <w:rPr>
                <w:rFonts w:ascii="Zawgyi-One" w:hAnsi="Zawgyi-One" w:cs="Zawgyi-One"/>
                <w:sz w:val="20"/>
                <w:szCs w:val="20"/>
              </w:rPr>
              <w:t>fp</w:t>
            </w:r>
            <w:proofErr w:type="spellEnd"/>
            <w:r w:rsidRPr="00045116">
              <w:rPr>
                <w:rFonts w:ascii="Zawgyi-One" w:hAnsi="Zawgyi-One" w:cs="Zawgyi-One"/>
                <w:sz w:val="20"/>
                <w:szCs w:val="20"/>
              </w:rPr>
              <w:t xml:space="preserve"> = </w:t>
            </w:r>
            <w:proofErr w:type="spellStart"/>
            <w:r w:rsidRPr="00045116">
              <w:rPr>
                <w:rFonts w:ascii="Zawgyi-One" w:hAnsi="Zawgyi-One" w:cs="Zawgyi-One"/>
                <w:sz w:val="20"/>
                <w:szCs w:val="20"/>
              </w:rPr>
              <w:t>fopen</w:t>
            </w:r>
            <w:proofErr w:type="spellEnd"/>
            <w:r w:rsidRPr="00045116">
              <w:rPr>
                <w:rFonts w:ascii="Zawgyi-One" w:hAnsi="Zawgyi-One" w:cs="Zawgyi-One"/>
                <w:sz w:val="20"/>
                <w:szCs w:val="20"/>
              </w:rPr>
              <w:t>("/</w:t>
            </w:r>
            <w:proofErr w:type="spellStart"/>
            <w:r w:rsidRPr="00045116">
              <w:rPr>
                <w:rFonts w:ascii="Zawgyi-One" w:hAnsi="Zawgyi-One" w:cs="Zawgyi-One"/>
                <w:sz w:val="20"/>
                <w:szCs w:val="20"/>
              </w:rPr>
              <w:t>tmp</w:t>
            </w:r>
            <w:proofErr w:type="spellEnd"/>
            <w:r w:rsidRPr="00045116">
              <w:rPr>
                <w:rFonts w:ascii="Zawgyi-One" w:hAnsi="Zawgyi-One" w:cs="Zawgyi-One"/>
                <w:sz w:val="20"/>
                <w:szCs w:val="20"/>
              </w:rPr>
              <w:t>/test.txt", "r");</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roofErr w:type="spellStart"/>
            <w:r w:rsidRPr="00045116">
              <w:rPr>
                <w:rFonts w:ascii="Zawgyi-One" w:hAnsi="Zawgyi-One" w:cs="Zawgyi-One"/>
                <w:sz w:val="20"/>
                <w:szCs w:val="20"/>
              </w:rPr>
              <w:t>fscanf</w:t>
            </w:r>
            <w:proofErr w:type="spellEnd"/>
            <w:r w:rsidRPr="00045116">
              <w:rPr>
                <w:rFonts w:ascii="Zawgyi-One" w:hAnsi="Zawgyi-One" w:cs="Zawgyi-One"/>
                <w:sz w:val="20"/>
                <w:szCs w:val="20"/>
              </w:rPr>
              <w:t>(</w:t>
            </w:r>
            <w:proofErr w:type="spellStart"/>
            <w:r w:rsidRPr="00045116">
              <w:rPr>
                <w:rFonts w:ascii="Zawgyi-One" w:hAnsi="Zawgyi-One" w:cs="Zawgyi-One"/>
                <w:sz w:val="20"/>
                <w:szCs w:val="20"/>
              </w:rPr>
              <w:t>fp</w:t>
            </w:r>
            <w:proofErr w:type="spellEnd"/>
            <w:r w:rsidRPr="00045116">
              <w:rPr>
                <w:rFonts w:ascii="Zawgyi-One" w:hAnsi="Zawgyi-One" w:cs="Zawgyi-One"/>
                <w:sz w:val="20"/>
                <w:szCs w:val="20"/>
              </w:rPr>
              <w:t>, "%s", buffer);</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roofErr w:type="spellStart"/>
            <w:r w:rsidRPr="00045116">
              <w:rPr>
                <w:rFonts w:ascii="Zawgyi-One" w:hAnsi="Zawgyi-One" w:cs="Zawgyi-One"/>
                <w:sz w:val="20"/>
                <w:szCs w:val="20"/>
              </w:rPr>
              <w:t>printf</w:t>
            </w:r>
            <w:proofErr w:type="spellEnd"/>
            <w:r w:rsidRPr="00045116">
              <w:rPr>
                <w:rFonts w:ascii="Zawgyi-One" w:hAnsi="Zawgyi-One" w:cs="Zawgyi-One"/>
                <w:sz w:val="20"/>
                <w:szCs w:val="20"/>
              </w:rPr>
              <w:t>("Read Buffer: %s\n", %buffer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roofErr w:type="spellStart"/>
            <w:proofErr w:type="gramStart"/>
            <w:r w:rsidRPr="00045116">
              <w:rPr>
                <w:rFonts w:ascii="Zawgyi-One" w:hAnsi="Zawgyi-One" w:cs="Zawgyi-One"/>
                <w:sz w:val="20"/>
                <w:szCs w:val="20"/>
              </w:rPr>
              <w:t>fclose</w:t>
            </w:r>
            <w:proofErr w:type="spellEnd"/>
            <w:r w:rsidRPr="00045116">
              <w:rPr>
                <w:rFonts w:ascii="Zawgyi-One" w:hAnsi="Zawgyi-One" w:cs="Zawgyi-One"/>
                <w:sz w:val="20"/>
                <w:szCs w:val="20"/>
              </w:rPr>
              <w:t>(</w:t>
            </w:r>
            <w:proofErr w:type="spellStart"/>
            <w:proofErr w:type="gramEnd"/>
            <w:r w:rsidRPr="00045116">
              <w:rPr>
                <w:rFonts w:ascii="Zawgyi-One" w:hAnsi="Zawgyi-One" w:cs="Zawgyi-One"/>
                <w:sz w:val="20"/>
                <w:szCs w:val="20"/>
              </w:rPr>
              <w:t>fp</w:t>
            </w:r>
            <w:proofErr w:type="spellEnd"/>
            <w:r w:rsidRPr="00045116">
              <w:rPr>
                <w:rFonts w:ascii="Zawgyi-One" w:hAnsi="Zawgyi-One" w:cs="Zawgyi-One"/>
                <w:sz w:val="20"/>
                <w:szCs w:val="20"/>
              </w:rPr>
              <w:t>;);</w:t>
            </w:r>
          </w:p>
          <w:p w:rsidR="007329B5" w:rsidRPr="00045116" w:rsidRDefault="007329B5" w:rsidP="00045116">
            <w:pPr>
              <w:rPr>
                <w:rFonts w:ascii="Zawgyi-One" w:hAnsi="Zawgyi-One" w:cs="Zawgyi-One"/>
                <w:sz w:val="20"/>
                <w:szCs w:val="20"/>
              </w:rPr>
            </w:pP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w:t>
            </w:r>
          </w:p>
        </w:tc>
      </w:tr>
    </w:tbl>
    <w:p w:rsidR="007329B5" w:rsidRPr="00045116" w:rsidRDefault="007329B5" w:rsidP="00045116">
      <w:pPr>
        <w:rPr>
          <w:rFonts w:ascii="Zawgyi-One" w:hAnsi="Zawgyi-One" w:cs="Zawgyi-One"/>
          <w:sz w:val="20"/>
          <w:szCs w:val="20"/>
        </w:rPr>
      </w:pPr>
      <w:r w:rsidRPr="00045116">
        <w:rPr>
          <w:rFonts w:ascii="Zawgyi-One" w:hAnsi="Zawgyi-One" w:cs="Zawgyi-One"/>
          <w:sz w:val="20"/>
          <w:szCs w:val="20"/>
        </w:rPr>
        <w:lastRenderedPageBreak/>
        <w:t>It is also possible to read (or write) a single character at a time--this can be useful if you wish to perform character-by-character input. The </w:t>
      </w:r>
      <w:proofErr w:type="spellStart"/>
      <w:r w:rsidRPr="00045116">
        <w:rPr>
          <w:rFonts w:ascii="Zawgyi-One" w:hAnsi="Zawgyi-One" w:cs="Zawgyi-One"/>
          <w:sz w:val="20"/>
          <w:szCs w:val="20"/>
        </w:rPr>
        <w:t>fgetc</w:t>
      </w:r>
      <w:proofErr w:type="spellEnd"/>
      <w:r w:rsidRPr="00045116">
        <w:rPr>
          <w:rFonts w:ascii="Zawgyi-One" w:hAnsi="Zawgyi-One" w:cs="Zawgyi-One"/>
          <w:sz w:val="20"/>
          <w:szCs w:val="20"/>
        </w:rPr>
        <w:t xml:space="preserve"> function, which takes a file pointer, and returns an </w:t>
      </w:r>
      <w:proofErr w:type="spellStart"/>
      <w:r w:rsidRPr="00045116">
        <w:rPr>
          <w:rFonts w:ascii="Zawgyi-One" w:hAnsi="Zawgyi-One" w:cs="Zawgyi-One"/>
          <w:sz w:val="20"/>
          <w:szCs w:val="20"/>
        </w:rPr>
        <w:t>int</w:t>
      </w:r>
      <w:proofErr w:type="spellEnd"/>
      <w:r w:rsidRPr="00045116">
        <w:rPr>
          <w:rFonts w:ascii="Zawgyi-One" w:hAnsi="Zawgyi-One" w:cs="Zawgyi-One"/>
          <w:sz w:val="20"/>
          <w:szCs w:val="20"/>
        </w:rPr>
        <w:t>, will let you read a single character from a file: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A1BE1" w:rsidRPr="00045116" w:rsidTr="007329B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329B5" w:rsidRPr="00045116" w:rsidRDefault="007329B5" w:rsidP="00045116">
            <w:pPr>
              <w:rPr>
                <w:rFonts w:ascii="Zawgyi-One" w:hAnsi="Zawgyi-One" w:cs="Zawgyi-One"/>
                <w:sz w:val="20"/>
                <w:szCs w:val="20"/>
              </w:rPr>
            </w:pPr>
            <w:proofErr w:type="spellStart"/>
            <w:r w:rsidRPr="00045116">
              <w:rPr>
                <w:rFonts w:ascii="Zawgyi-One" w:hAnsi="Zawgyi-One" w:cs="Zawgyi-One"/>
                <w:sz w:val="20"/>
                <w:szCs w:val="20"/>
              </w:rPr>
              <w:t>int</w:t>
            </w:r>
            <w:proofErr w:type="spellEnd"/>
            <w:r w:rsidRPr="00045116">
              <w:rPr>
                <w:rFonts w:ascii="Zawgyi-One" w:hAnsi="Zawgyi-One" w:cs="Zawgyi-One"/>
                <w:sz w:val="20"/>
                <w:szCs w:val="20"/>
              </w:rPr>
              <w:t xml:space="preserve"> </w:t>
            </w:r>
            <w:proofErr w:type="spellStart"/>
            <w:r w:rsidRPr="00045116">
              <w:rPr>
                <w:rFonts w:ascii="Zawgyi-One" w:hAnsi="Zawgyi-One" w:cs="Zawgyi-One"/>
                <w:sz w:val="20"/>
                <w:szCs w:val="20"/>
              </w:rPr>
              <w:t>fgetc</w:t>
            </w:r>
            <w:proofErr w:type="spellEnd"/>
            <w:r w:rsidRPr="00045116">
              <w:rPr>
                <w:rFonts w:ascii="Zawgyi-One" w:hAnsi="Zawgyi-One" w:cs="Zawgyi-One"/>
                <w:sz w:val="20"/>
                <w:szCs w:val="20"/>
              </w:rPr>
              <w:t xml:space="preserve"> (FILE *</w:t>
            </w:r>
            <w:proofErr w:type="spellStart"/>
            <w:r w:rsidRPr="00045116">
              <w:rPr>
                <w:rFonts w:ascii="Zawgyi-One" w:hAnsi="Zawgyi-One" w:cs="Zawgyi-One"/>
                <w:sz w:val="20"/>
                <w:szCs w:val="20"/>
              </w:rPr>
              <w:t>fp</w:t>
            </w:r>
            <w:proofErr w:type="spellEnd"/>
            <w:r w:rsidRPr="00045116">
              <w:rPr>
                <w:rFonts w:ascii="Zawgyi-One" w:hAnsi="Zawgyi-One" w:cs="Zawgyi-One"/>
                <w:sz w:val="20"/>
                <w:szCs w:val="20"/>
              </w:rPr>
              <w:t>);</w:t>
            </w:r>
          </w:p>
        </w:tc>
      </w:tr>
    </w:tbl>
    <w:p w:rsidR="007329B5" w:rsidRPr="00045116" w:rsidRDefault="007329B5" w:rsidP="00045116">
      <w:pPr>
        <w:rPr>
          <w:rFonts w:ascii="Zawgyi-One" w:hAnsi="Zawgyi-One" w:cs="Zawgyi-One"/>
          <w:sz w:val="20"/>
          <w:szCs w:val="20"/>
        </w:rPr>
      </w:pPr>
      <w:r w:rsidRPr="00045116">
        <w:rPr>
          <w:rFonts w:ascii="Zawgyi-One" w:hAnsi="Zawgyi-One" w:cs="Zawgyi-One"/>
          <w:sz w:val="20"/>
          <w:szCs w:val="20"/>
        </w:rPr>
        <w:t>The </w:t>
      </w:r>
      <w:proofErr w:type="spellStart"/>
      <w:r w:rsidRPr="00045116">
        <w:rPr>
          <w:rFonts w:ascii="Zawgyi-One" w:hAnsi="Zawgyi-One" w:cs="Zawgyi-One"/>
          <w:sz w:val="20"/>
          <w:szCs w:val="20"/>
        </w:rPr>
        <w:t>fgetc</w:t>
      </w:r>
      <w:proofErr w:type="spellEnd"/>
      <w:r w:rsidRPr="00045116">
        <w:rPr>
          <w:rFonts w:ascii="Zawgyi-One" w:hAnsi="Zawgyi-One" w:cs="Zawgyi-One"/>
          <w:sz w:val="20"/>
          <w:szCs w:val="20"/>
        </w:rPr>
        <w:t xml:space="preserve"> returns an int. What this actually means is that when it reads a normal character in the file, it will return a value suitable for storing in an unsigned char (basically, a number in the range 0 to 255). On the other hand, when you're at the very end of the file, you can't get a character value--in this case, </w:t>
      </w:r>
      <w:proofErr w:type="spellStart"/>
      <w:r w:rsidRPr="00045116">
        <w:rPr>
          <w:rFonts w:ascii="Zawgyi-One" w:hAnsi="Zawgyi-One" w:cs="Zawgyi-One"/>
          <w:sz w:val="20"/>
          <w:szCs w:val="20"/>
        </w:rPr>
        <w:t>fgetc</w:t>
      </w:r>
      <w:proofErr w:type="spellEnd"/>
      <w:r w:rsidRPr="00045116">
        <w:rPr>
          <w:rFonts w:ascii="Zawgyi-One" w:hAnsi="Zawgyi-One" w:cs="Zawgyi-One"/>
          <w:sz w:val="20"/>
          <w:szCs w:val="20"/>
        </w:rPr>
        <w:t xml:space="preserve"> will return "EOF", which is a </w:t>
      </w:r>
      <w:proofErr w:type="spellStart"/>
      <w:r w:rsidRPr="00045116">
        <w:rPr>
          <w:rFonts w:ascii="Zawgyi-One" w:hAnsi="Zawgyi-One" w:cs="Zawgyi-One"/>
          <w:sz w:val="20"/>
          <w:szCs w:val="20"/>
        </w:rPr>
        <w:t>constnat</w:t>
      </w:r>
      <w:proofErr w:type="spellEnd"/>
      <w:r w:rsidRPr="00045116">
        <w:rPr>
          <w:rFonts w:ascii="Zawgyi-One" w:hAnsi="Zawgyi-One" w:cs="Zawgyi-One"/>
          <w:sz w:val="20"/>
          <w:szCs w:val="20"/>
        </w:rPr>
        <w:t xml:space="preserve"> that indicates that you've reached the end of the file.</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The </w:t>
      </w:r>
      <w:proofErr w:type="spellStart"/>
      <w:r w:rsidRPr="00045116">
        <w:rPr>
          <w:rFonts w:ascii="Zawgyi-One" w:hAnsi="Zawgyi-One" w:cs="Zawgyi-One"/>
          <w:sz w:val="20"/>
          <w:szCs w:val="20"/>
        </w:rPr>
        <w:t>fputc</w:t>
      </w:r>
      <w:proofErr w:type="spellEnd"/>
      <w:r w:rsidRPr="00045116">
        <w:rPr>
          <w:rFonts w:ascii="Zawgyi-One" w:hAnsi="Zawgyi-One" w:cs="Zawgyi-One"/>
          <w:sz w:val="20"/>
          <w:szCs w:val="20"/>
        </w:rPr>
        <w:t> function allows you to write a character at a time--you might find this useful if you wanted to copy a file character by character. It looks like this: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A1BE1" w:rsidRPr="00045116" w:rsidTr="007329B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329B5" w:rsidRPr="00045116" w:rsidRDefault="007329B5" w:rsidP="00045116">
            <w:pPr>
              <w:rPr>
                <w:rFonts w:ascii="Zawgyi-One" w:hAnsi="Zawgyi-One" w:cs="Zawgyi-One"/>
                <w:sz w:val="20"/>
                <w:szCs w:val="20"/>
              </w:rPr>
            </w:pPr>
            <w:proofErr w:type="spellStart"/>
            <w:r w:rsidRPr="00045116">
              <w:rPr>
                <w:rFonts w:ascii="Zawgyi-One" w:hAnsi="Zawgyi-One" w:cs="Zawgyi-One"/>
                <w:sz w:val="20"/>
                <w:szCs w:val="20"/>
              </w:rPr>
              <w:t>int</w:t>
            </w:r>
            <w:proofErr w:type="spellEnd"/>
            <w:r w:rsidRPr="00045116">
              <w:rPr>
                <w:rFonts w:ascii="Zawgyi-One" w:hAnsi="Zawgyi-One" w:cs="Zawgyi-One"/>
                <w:sz w:val="20"/>
                <w:szCs w:val="20"/>
              </w:rPr>
              <w:t xml:space="preserve"> </w:t>
            </w:r>
            <w:proofErr w:type="spellStart"/>
            <w:r w:rsidRPr="00045116">
              <w:rPr>
                <w:rFonts w:ascii="Zawgyi-One" w:hAnsi="Zawgyi-One" w:cs="Zawgyi-One"/>
                <w:sz w:val="20"/>
                <w:szCs w:val="20"/>
              </w:rPr>
              <w:t>fputc</w:t>
            </w:r>
            <w:proofErr w:type="spellEnd"/>
            <w:r w:rsidRPr="00045116">
              <w:rPr>
                <w:rFonts w:ascii="Zawgyi-One" w:hAnsi="Zawgyi-One" w:cs="Zawgyi-One"/>
                <w:sz w:val="20"/>
                <w:szCs w:val="20"/>
              </w:rPr>
              <w:t xml:space="preserve">( </w:t>
            </w:r>
            <w:proofErr w:type="spellStart"/>
            <w:r w:rsidRPr="00045116">
              <w:rPr>
                <w:rFonts w:ascii="Zawgyi-One" w:hAnsi="Zawgyi-One" w:cs="Zawgyi-One"/>
                <w:sz w:val="20"/>
                <w:szCs w:val="20"/>
              </w:rPr>
              <w:t>int</w:t>
            </w:r>
            <w:proofErr w:type="spellEnd"/>
            <w:r w:rsidRPr="00045116">
              <w:rPr>
                <w:rFonts w:ascii="Zawgyi-One" w:hAnsi="Zawgyi-One" w:cs="Zawgyi-One"/>
                <w:sz w:val="20"/>
                <w:szCs w:val="20"/>
              </w:rPr>
              <w:t xml:space="preserve"> c, FILE *</w:t>
            </w:r>
            <w:proofErr w:type="spellStart"/>
            <w:r w:rsidRPr="00045116">
              <w:rPr>
                <w:rFonts w:ascii="Zawgyi-One" w:hAnsi="Zawgyi-One" w:cs="Zawgyi-One"/>
                <w:sz w:val="20"/>
                <w:szCs w:val="20"/>
              </w:rPr>
              <w:t>fp</w:t>
            </w:r>
            <w:proofErr w:type="spellEnd"/>
            <w:r w:rsidRPr="00045116">
              <w:rPr>
                <w:rFonts w:ascii="Zawgyi-One" w:hAnsi="Zawgyi-One" w:cs="Zawgyi-One"/>
                <w:sz w:val="20"/>
                <w:szCs w:val="20"/>
              </w:rPr>
              <w:t xml:space="preserve"> );</w:t>
            </w:r>
          </w:p>
        </w:tc>
      </w:tr>
    </w:tbl>
    <w:p w:rsidR="007329B5" w:rsidRPr="00045116" w:rsidRDefault="007329B5" w:rsidP="00045116">
      <w:pPr>
        <w:rPr>
          <w:rFonts w:ascii="Zawgyi-One" w:hAnsi="Zawgyi-One" w:cs="Zawgyi-One"/>
          <w:sz w:val="20"/>
          <w:szCs w:val="20"/>
        </w:rPr>
      </w:pPr>
      <w:r w:rsidRPr="00045116">
        <w:rPr>
          <w:rFonts w:ascii="Zawgyi-One" w:hAnsi="Zawgyi-One" w:cs="Zawgyi-One"/>
          <w:sz w:val="20"/>
          <w:szCs w:val="20"/>
        </w:rPr>
        <w:lastRenderedPageBreak/>
        <w:t xml:space="preserve">Note that the first argument should be in the range of an unsigned char so that it is a valid character. The second argument is the file to write to. On success, </w:t>
      </w:r>
      <w:proofErr w:type="spellStart"/>
      <w:r w:rsidRPr="00045116">
        <w:rPr>
          <w:rFonts w:ascii="Zawgyi-One" w:hAnsi="Zawgyi-One" w:cs="Zawgyi-One"/>
          <w:sz w:val="20"/>
          <w:szCs w:val="20"/>
        </w:rPr>
        <w:t>fputc</w:t>
      </w:r>
      <w:proofErr w:type="spellEnd"/>
      <w:r w:rsidRPr="00045116">
        <w:rPr>
          <w:rFonts w:ascii="Zawgyi-One" w:hAnsi="Zawgyi-One" w:cs="Zawgyi-One"/>
          <w:sz w:val="20"/>
          <w:szCs w:val="20"/>
        </w:rPr>
        <w:t xml:space="preserve"> will return the value c, and on failure, it will return EOF.</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Binary I/O</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There are following two functions which will be used for binary input and output:</w:t>
      </w:r>
    </w:p>
    <w:p w:rsidR="007329B5" w:rsidRPr="00045116" w:rsidRDefault="007329B5" w:rsidP="00045116">
      <w:pPr>
        <w:rPr>
          <w:rFonts w:ascii="Zawgyi-One" w:hAnsi="Zawgyi-One" w:cs="Zawgyi-One"/>
          <w:sz w:val="20"/>
          <w:szCs w:val="20"/>
        </w:rPr>
      </w:pP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A1BE1" w:rsidRPr="00045116" w:rsidTr="007329B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329B5" w:rsidRPr="00045116" w:rsidRDefault="007329B5" w:rsidP="00045116">
            <w:pPr>
              <w:rPr>
                <w:rFonts w:ascii="Zawgyi-One" w:hAnsi="Zawgyi-One" w:cs="Zawgyi-One"/>
                <w:sz w:val="20"/>
                <w:szCs w:val="20"/>
              </w:rPr>
            </w:pPr>
            <w:proofErr w:type="spellStart"/>
            <w:r w:rsidRPr="00045116">
              <w:rPr>
                <w:rFonts w:ascii="Zawgyi-One" w:hAnsi="Zawgyi-One" w:cs="Zawgyi-One"/>
                <w:sz w:val="20"/>
                <w:szCs w:val="20"/>
              </w:rPr>
              <w:t>size_t</w:t>
            </w:r>
            <w:proofErr w:type="spellEnd"/>
            <w:r w:rsidRPr="00045116">
              <w:rPr>
                <w:rFonts w:ascii="Zawgyi-One" w:hAnsi="Zawgyi-One" w:cs="Zawgyi-One"/>
                <w:sz w:val="20"/>
                <w:szCs w:val="20"/>
              </w:rPr>
              <w:t xml:space="preserve"> </w:t>
            </w:r>
            <w:proofErr w:type="spellStart"/>
            <w:r w:rsidRPr="00045116">
              <w:rPr>
                <w:rFonts w:ascii="Zawgyi-One" w:hAnsi="Zawgyi-One" w:cs="Zawgyi-One"/>
                <w:sz w:val="20"/>
                <w:szCs w:val="20"/>
              </w:rPr>
              <w:t>fread</w:t>
            </w:r>
            <w:proofErr w:type="spellEnd"/>
            <w:r w:rsidRPr="00045116">
              <w:rPr>
                <w:rFonts w:ascii="Zawgyi-One" w:hAnsi="Zawgyi-One" w:cs="Zawgyi-One"/>
                <w:sz w:val="20"/>
                <w:szCs w:val="20"/>
              </w:rPr>
              <w:t>(void *</w:t>
            </w:r>
            <w:proofErr w:type="spellStart"/>
            <w:r w:rsidRPr="00045116">
              <w:rPr>
                <w:rFonts w:ascii="Zawgyi-One" w:hAnsi="Zawgyi-One" w:cs="Zawgyi-One"/>
                <w:sz w:val="20"/>
                <w:szCs w:val="20"/>
              </w:rPr>
              <w:t>ptr</w:t>
            </w:r>
            <w:proofErr w:type="spellEnd"/>
            <w:r w:rsidRPr="00045116">
              <w:rPr>
                <w:rFonts w:ascii="Zawgyi-One" w:hAnsi="Zawgyi-One" w:cs="Zawgyi-One"/>
                <w:sz w:val="20"/>
                <w:szCs w:val="20"/>
              </w:rPr>
              <w:t xml:space="preserve">, </w:t>
            </w:r>
            <w:proofErr w:type="spellStart"/>
            <w:r w:rsidRPr="00045116">
              <w:rPr>
                <w:rFonts w:ascii="Zawgyi-One" w:hAnsi="Zawgyi-One" w:cs="Zawgyi-One"/>
                <w:sz w:val="20"/>
                <w:szCs w:val="20"/>
              </w:rPr>
              <w:t>size_t</w:t>
            </w:r>
            <w:proofErr w:type="spellEnd"/>
            <w:r w:rsidRPr="00045116">
              <w:rPr>
                <w:rFonts w:ascii="Zawgyi-One" w:hAnsi="Zawgyi-One" w:cs="Zawgyi-One"/>
                <w:sz w:val="20"/>
                <w:szCs w:val="20"/>
              </w:rPr>
              <w:t xml:space="preserve"> </w:t>
            </w:r>
            <w:proofErr w:type="spellStart"/>
            <w:r w:rsidRPr="00045116">
              <w:rPr>
                <w:rFonts w:ascii="Zawgyi-One" w:hAnsi="Zawgyi-One" w:cs="Zawgyi-One"/>
                <w:sz w:val="20"/>
                <w:szCs w:val="20"/>
              </w:rPr>
              <w:t>size_of_elements</w:t>
            </w:r>
            <w:proofErr w:type="spellEnd"/>
            <w:r w:rsidRPr="00045116">
              <w:rPr>
                <w:rFonts w:ascii="Zawgyi-One" w:hAnsi="Zawgyi-One" w:cs="Zawgyi-One"/>
                <w:sz w:val="20"/>
                <w:szCs w:val="20"/>
              </w:rPr>
              <w:t xml:space="preserve">,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roofErr w:type="spellStart"/>
            <w:r w:rsidRPr="00045116">
              <w:rPr>
                <w:rFonts w:ascii="Zawgyi-One" w:hAnsi="Zawgyi-One" w:cs="Zawgyi-One"/>
                <w:sz w:val="20"/>
                <w:szCs w:val="20"/>
              </w:rPr>
              <w:t>size_t</w:t>
            </w:r>
            <w:proofErr w:type="spellEnd"/>
            <w:r w:rsidRPr="00045116">
              <w:rPr>
                <w:rFonts w:ascii="Zawgyi-One" w:hAnsi="Zawgyi-One" w:cs="Zawgyi-One"/>
                <w:sz w:val="20"/>
                <w:szCs w:val="20"/>
              </w:rPr>
              <w:t xml:space="preserve"> </w:t>
            </w:r>
            <w:proofErr w:type="spellStart"/>
            <w:r w:rsidRPr="00045116">
              <w:rPr>
                <w:rFonts w:ascii="Zawgyi-One" w:hAnsi="Zawgyi-One" w:cs="Zawgyi-One"/>
                <w:sz w:val="20"/>
                <w:szCs w:val="20"/>
              </w:rPr>
              <w:t>number_of_elements</w:t>
            </w:r>
            <w:proofErr w:type="spellEnd"/>
            <w:r w:rsidRPr="00045116">
              <w:rPr>
                <w:rFonts w:ascii="Zawgyi-One" w:hAnsi="Zawgyi-One" w:cs="Zawgyi-One"/>
                <w:sz w:val="20"/>
                <w:szCs w:val="20"/>
              </w:rPr>
              <w:t>, FILE *</w:t>
            </w:r>
            <w:proofErr w:type="spellStart"/>
            <w:r w:rsidRPr="00045116">
              <w:rPr>
                <w:rFonts w:ascii="Zawgyi-One" w:hAnsi="Zawgyi-One" w:cs="Zawgyi-One"/>
                <w:sz w:val="20"/>
                <w:szCs w:val="20"/>
              </w:rPr>
              <w:t>a_file</w:t>
            </w:r>
            <w:proofErr w:type="spellEnd"/>
            <w:r w:rsidRPr="00045116">
              <w:rPr>
                <w:rFonts w:ascii="Zawgyi-One" w:hAnsi="Zawgyi-One" w:cs="Zawgyi-One"/>
                <w:sz w:val="20"/>
                <w:szCs w:val="20"/>
              </w:rPr>
              <w:t>);</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
          <w:p w:rsidR="007329B5" w:rsidRPr="00045116" w:rsidRDefault="007329B5" w:rsidP="00045116">
            <w:pPr>
              <w:rPr>
                <w:rFonts w:ascii="Zawgyi-One" w:hAnsi="Zawgyi-One" w:cs="Zawgyi-One"/>
                <w:sz w:val="20"/>
                <w:szCs w:val="20"/>
              </w:rPr>
            </w:pPr>
            <w:proofErr w:type="spellStart"/>
            <w:r w:rsidRPr="00045116">
              <w:rPr>
                <w:rFonts w:ascii="Zawgyi-One" w:hAnsi="Zawgyi-One" w:cs="Zawgyi-One"/>
                <w:sz w:val="20"/>
                <w:szCs w:val="20"/>
              </w:rPr>
              <w:t>size_t</w:t>
            </w:r>
            <w:proofErr w:type="spellEnd"/>
            <w:r w:rsidRPr="00045116">
              <w:rPr>
                <w:rFonts w:ascii="Zawgyi-One" w:hAnsi="Zawgyi-One" w:cs="Zawgyi-One"/>
                <w:sz w:val="20"/>
                <w:szCs w:val="20"/>
              </w:rPr>
              <w:t xml:space="preserve"> </w:t>
            </w:r>
            <w:proofErr w:type="spellStart"/>
            <w:r w:rsidRPr="00045116">
              <w:rPr>
                <w:rFonts w:ascii="Zawgyi-One" w:hAnsi="Zawgyi-One" w:cs="Zawgyi-One"/>
                <w:sz w:val="20"/>
                <w:szCs w:val="20"/>
              </w:rPr>
              <w:t>fwrite</w:t>
            </w:r>
            <w:proofErr w:type="spellEnd"/>
            <w:r w:rsidRPr="00045116">
              <w:rPr>
                <w:rFonts w:ascii="Zawgyi-One" w:hAnsi="Zawgyi-One" w:cs="Zawgyi-One"/>
                <w:sz w:val="20"/>
                <w:szCs w:val="20"/>
              </w:rPr>
              <w:t>(</w:t>
            </w:r>
            <w:proofErr w:type="spellStart"/>
            <w:r w:rsidRPr="00045116">
              <w:rPr>
                <w:rFonts w:ascii="Zawgyi-One" w:hAnsi="Zawgyi-One" w:cs="Zawgyi-One"/>
                <w:sz w:val="20"/>
                <w:szCs w:val="20"/>
              </w:rPr>
              <w:t>const</w:t>
            </w:r>
            <w:proofErr w:type="spellEnd"/>
            <w:r w:rsidRPr="00045116">
              <w:rPr>
                <w:rFonts w:ascii="Zawgyi-One" w:hAnsi="Zawgyi-One" w:cs="Zawgyi-One"/>
                <w:sz w:val="20"/>
                <w:szCs w:val="20"/>
              </w:rPr>
              <w:t xml:space="preserve"> void *</w:t>
            </w:r>
            <w:proofErr w:type="spellStart"/>
            <w:r w:rsidRPr="00045116">
              <w:rPr>
                <w:rFonts w:ascii="Zawgyi-One" w:hAnsi="Zawgyi-One" w:cs="Zawgyi-One"/>
                <w:sz w:val="20"/>
                <w:szCs w:val="20"/>
              </w:rPr>
              <w:t>ptr</w:t>
            </w:r>
            <w:proofErr w:type="spellEnd"/>
            <w:r w:rsidRPr="00045116">
              <w:rPr>
                <w:rFonts w:ascii="Zawgyi-One" w:hAnsi="Zawgyi-One" w:cs="Zawgyi-One"/>
                <w:sz w:val="20"/>
                <w:szCs w:val="20"/>
              </w:rPr>
              <w:t xml:space="preserve">, </w:t>
            </w:r>
            <w:proofErr w:type="spellStart"/>
            <w:r w:rsidRPr="00045116">
              <w:rPr>
                <w:rFonts w:ascii="Zawgyi-One" w:hAnsi="Zawgyi-One" w:cs="Zawgyi-One"/>
                <w:sz w:val="20"/>
                <w:szCs w:val="20"/>
              </w:rPr>
              <w:t>size_t</w:t>
            </w:r>
            <w:proofErr w:type="spellEnd"/>
            <w:r w:rsidRPr="00045116">
              <w:rPr>
                <w:rFonts w:ascii="Zawgyi-One" w:hAnsi="Zawgyi-One" w:cs="Zawgyi-One"/>
                <w:sz w:val="20"/>
                <w:szCs w:val="20"/>
              </w:rPr>
              <w:t xml:space="preserve"> </w:t>
            </w:r>
            <w:proofErr w:type="spellStart"/>
            <w:r w:rsidRPr="00045116">
              <w:rPr>
                <w:rFonts w:ascii="Zawgyi-One" w:hAnsi="Zawgyi-One" w:cs="Zawgyi-One"/>
                <w:sz w:val="20"/>
                <w:szCs w:val="20"/>
              </w:rPr>
              <w:t>size_of_elements</w:t>
            </w:r>
            <w:proofErr w:type="spellEnd"/>
            <w:r w:rsidRPr="00045116">
              <w:rPr>
                <w:rFonts w:ascii="Zawgyi-One" w:hAnsi="Zawgyi-One" w:cs="Zawgyi-One"/>
                <w:sz w:val="20"/>
                <w:szCs w:val="20"/>
              </w:rPr>
              <w:t xml:space="preserve">,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roofErr w:type="spellStart"/>
            <w:r w:rsidRPr="00045116">
              <w:rPr>
                <w:rFonts w:ascii="Zawgyi-One" w:hAnsi="Zawgyi-One" w:cs="Zawgyi-One"/>
                <w:sz w:val="20"/>
                <w:szCs w:val="20"/>
              </w:rPr>
              <w:t>size_t</w:t>
            </w:r>
            <w:proofErr w:type="spellEnd"/>
            <w:r w:rsidRPr="00045116">
              <w:rPr>
                <w:rFonts w:ascii="Zawgyi-One" w:hAnsi="Zawgyi-One" w:cs="Zawgyi-One"/>
                <w:sz w:val="20"/>
                <w:szCs w:val="20"/>
              </w:rPr>
              <w:t xml:space="preserve"> </w:t>
            </w:r>
            <w:proofErr w:type="spellStart"/>
            <w:r w:rsidRPr="00045116">
              <w:rPr>
                <w:rFonts w:ascii="Zawgyi-One" w:hAnsi="Zawgyi-One" w:cs="Zawgyi-One"/>
                <w:sz w:val="20"/>
                <w:szCs w:val="20"/>
              </w:rPr>
              <w:t>number_of_elements</w:t>
            </w:r>
            <w:proofErr w:type="spellEnd"/>
            <w:r w:rsidRPr="00045116">
              <w:rPr>
                <w:rFonts w:ascii="Zawgyi-One" w:hAnsi="Zawgyi-One" w:cs="Zawgyi-One"/>
                <w:sz w:val="20"/>
                <w:szCs w:val="20"/>
              </w:rPr>
              <w:t>, FILE *</w:t>
            </w:r>
            <w:proofErr w:type="spellStart"/>
            <w:r w:rsidRPr="00045116">
              <w:rPr>
                <w:rFonts w:ascii="Zawgyi-One" w:hAnsi="Zawgyi-One" w:cs="Zawgyi-One"/>
                <w:sz w:val="20"/>
                <w:szCs w:val="20"/>
              </w:rPr>
              <w:t>a_file</w:t>
            </w:r>
            <w:proofErr w:type="spellEnd"/>
            <w:r w:rsidRPr="00045116">
              <w:rPr>
                <w:rFonts w:ascii="Zawgyi-One" w:hAnsi="Zawgyi-One" w:cs="Zawgyi-One"/>
                <w:sz w:val="20"/>
                <w:szCs w:val="20"/>
              </w:rPr>
              <w:t>);</w:t>
            </w:r>
          </w:p>
        </w:tc>
      </w:tr>
    </w:tbl>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Both of these functions deal with blocks of memories - usually arrays. Because they accept pointers, you can also use these functions with other data structures; you can even write </w:t>
      </w:r>
      <w:proofErr w:type="spellStart"/>
      <w:r w:rsidRPr="00045116">
        <w:rPr>
          <w:rFonts w:ascii="Zawgyi-One" w:hAnsi="Zawgyi-One" w:cs="Zawgyi-One"/>
          <w:sz w:val="20"/>
          <w:szCs w:val="20"/>
        </w:rPr>
        <w:t>structs</w:t>
      </w:r>
      <w:proofErr w:type="spellEnd"/>
      <w:r w:rsidRPr="00045116">
        <w:rPr>
          <w:rFonts w:ascii="Zawgyi-One" w:hAnsi="Zawgyi-One" w:cs="Zawgyi-One"/>
          <w:sz w:val="20"/>
          <w:szCs w:val="20"/>
        </w:rPr>
        <w:t xml:space="preserve"> to a file or a read </w:t>
      </w:r>
      <w:proofErr w:type="spellStart"/>
      <w:r w:rsidRPr="00045116">
        <w:rPr>
          <w:rFonts w:ascii="Zawgyi-One" w:hAnsi="Zawgyi-One" w:cs="Zawgyi-One"/>
          <w:sz w:val="20"/>
          <w:szCs w:val="20"/>
        </w:rPr>
        <w:t>struct</w:t>
      </w:r>
      <w:proofErr w:type="spellEnd"/>
      <w:r w:rsidRPr="00045116">
        <w:rPr>
          <w:rFonts w:ascii="Zawgyi-One" w:hAnsi="Zawgyi-One" w:cs="Zawgyi-One"/>
          <w:sz w:val="20"/>
          <w:szCs w:val="20"/>
        </w:rPr>
        <w:t xml:space="preserve"> into memory.</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C provides two </w:t>
      </w:r>
      <w:proofErr w:type="spellStart"/>
      <w:r w:rsidRPr="00045116">
        <w:rPr>
          <w:rFonts w:ascii="Zawgyi-One" w:hAnsi="Zawgyi-One" w:cs="Zawgyi-One"/>
          <w:sz w:val="20"/>
          <w:szCs w:val="20"/>
        </w:rPr>
        <w:t>sytles</w:t>
      </w:r>
      <w:proofErr w:type="spellEnd"/>
      <w:r w:rsidRPr="00045116">
        <w:rPr>
          <w:rFonts w:ascii="Zawgyi-One" w:hAnsi="Zawgyi-One" w:cs="Zawgyi-One"/>
          <w:sz w:val="20"/>
          <w:szCs w:val="20"/>
        </w:rPr>
        <w:t xml:space="preserve"> of flow control:</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Branching</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Looping</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Branching is deciding what actions to take and looping is deciding how many times to take a certain action.</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Branching:</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Branching is so called because the program chooses to follow one branch or another.</w:t>
      </w:r>
    </w:p>
    <w:p w:rsidR="007329B5" w:rsidRPr="00045116" w:rsidRDefault="007329B5" w:rsidP="00045116">
      <w:pPr>
        <w:rPr>
          <w:rFonts w:ascii="Zawgyi-One" w:hAnsi="Zawgyi-One" w:cs="Zawgyi-One"/>
          <w:sz w:val="20"/>
          <w:szCs w:val="20"/>
        </w:rPr>
      </w:pPr>
      <w:proofErr w:type="gramStart"/>
      <w:r w:rsidRPr="00045116">
        <w:rPr>
          <w:rFonts w:ascii="Zawgyi-One" w:hAnsi="Zawgyi-One" w:cs="Zawgyi-One"/>
          <w:sz w:val="20"/>
          <w:szCs w:val="20"/>
        </w:rPr>
        <w:t>if</w:t>
      </w:r>
      <w:proofErr w:type="gramEnd"/>
      <w:r w:rsidRPr="00045116">
        <w:rPr>
          <w:rFonts w:ascii="Zawgyi-One" w:hAnsi="Zawgyi-One" w:cs="Zawgyi-One"/>
          <w:sz w:val="20"/>
          <w:szCs w:val="20"/>
        </w:rPr>
        <w:t xml:space="preserve"> statement</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This is the </w:t>
      </w:r>
      <w:proofErr w:type="gramStart"/>
      <w:r w:rsidRPr="00045116">
        <w:rPr>
          <w:rFonts w:ascii="Zawgyi-One" w:hAnsi="Zawgyi-One" w:cs="Zawgyi-One"/>
          <w:sz w:val="20"/>
          <w:szCs w:val="20"/>
        </w:rPr>
        <w:t>most simple</w:t>
      </w:r>
      <w:proofErr w:type="gramEnd"/>
      <w:r w:rsidRPr="00045116">
        <w:rPr>
          <w:rFonts w:ascii="Zawgyi-One" w:hAnsi="Zawgyi-One" w:cs="Zawgyi-One"/>
          <w:sz w:val="20"/>
          <w:szCs w:val="20"/>
        </w:rPr>
        <w:t xml:space="preserve"> form of the branching statements.</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lastRenderedPageBreak/>
        <w:t xml:space="preserve">It takes an expression in parenthesis and </w:t>
      </w:r>
      <w:proofErr w:type="gramStart"/>
      <w:r w:rsidRPr="00045116">
        <w:rPr>
          <w:rFonts w:ascii="Zawgyi-One" w:hAnsi="Zawgyi-One" w:cs="Zawgyi-One"/>
          <w:sz w:val="20"/>
          <w:szCs w:val="20"/>
        </w:rPr>
        <w:t>an</w:t>
      </w:r>
      <w:proofErr w:type="gramEnd"/>
      <w:r w:rsidRPr="00045116">
        <w:rPr>
          <w:rFonts w:ascii="Zawgyi-One" w:hAnsi="Zawgyi-One" w:cs="Zawgyi-One"/>
          <w:sz w:val="20"/>
          <w:szCs w:val="20"/>
        </w:rPr>
        <w:t xml:space="preserve"> statement or block of statements. </w:t>
      </w:r>
      <w:proofErr w:type="gramStart"/>
      <w:r w:rsidRPr="00045116">
        <w:rPr>
          <w:rFonts w:ascii="Zawgyi-One" w:hAnsi="Zawgyi-One" w:cs="Zawgyi-One"/>
          <w:sz w:val="20"/>
          <w:szCs w:val="20"/>
        </w:rPr>
        <w:t>if</w:t>
      </w:r>
      <w:proofErr w:type="gramEnd"/>
      <w:r w:rsidRPr="00045116">
        <w:rPr>
          <w:rFonts w:ascii="Zawgyi-One" w:hAnsi="Zawgyi-One" w:cs="Zawgyi-One"/>
          <w:sz w:val="20"/>
          <w:szCs w:val="20"/>
        </w:rPr>
        <w:t xml:space="preserve"> the expression is true then the statement or block of statements gets executed otherwise these statements are skipped.</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NOTE: Expression will be assumed to be true if </w:t>
      </w:r>
      <w:proofErr w:type="gramStart"/>
      <w:r w:rsidRPr="00045116">
        <w:rPr>
          <w:rFonts w:ascii="Zawgyi-One" w:hAnsi="Zawgyi-One" w:cs="Zawgyi-One"/>
          <w:sz w:val="20"/>
          <w:szCs w:val="20"/>
        </w:rPr>
        <w:t xml:space="preserve">its </w:t>
      </w:r>
      <w:proofErr w:type="spellStart"/>
      <w:r w:rsidRPr="00045116">
        <w:rPr>
          <w:rFonts w:ascii="Zawgyi-One" w:hAnsi="Zawgyi-One" w:cs="Zawgyi-One"/>
          <w:sz w:val="20"/>
          <w:szCs w:val="20"/>
        </w:rPr>
        <w:t>evaulated</w:t>
      </w:r>
      <w:proofErr w:type="spellEnd"/>
      <w:r w:rsidRPr="00045116">
        <w:rPr>
          <w:rFonts w:ascii="Zawgyi-One" w:hAnsi="Zawgyi-One" w:cs="Zawgyi-One"/>
          <w:sz w:val="20"/>
          <w:szCs w:val="20"/>
        </w:rPr>
        <w:t xml:space="preserve"> values is</w:t>
      </w:r>
      <w:proofErr w:type="gramEnd"/>
      <w:r w:rsidRPr="00045116">
        <w:rPr>
          <w:rFonts w:ascii="Zawgyi-One" w:hAnsi="Zawgyi-One" w:cs="Zawgyi-One"/>
          <w:sz w:val="20"/>
          <w:szCs w:val="20"/>
        </w:rPr>
        <w:t xml:space="preserve"> non-zero.</w:t>
      </w:r>
    </w:p>
    <w:p w:rsidR="007329B5" w:rsidRPr="00045116" w:rsidRDefault="007329B5" w:rsidP="00045116">
      <w:pPr>
        <w:rPr>
          <w:rFonts w:ascii="Zawgyi-One" w:hAnsi="Zawgyi-One" w:cs="Zawgyi-One"/>
          <w:sz w:val="20"/>
          <w:szCs w:val="20"/>
        </w:rPr>
      </w:pPr>
      <w:proofErr w:type="gramStart"/>
      <w:r w:rsidRPr="00045116">
        <w:rPr>
          <w:rFonts w:ascii="Zawgyi-One" w:hAnsi="Zawgyi-One" w:cs="Zawgyi-One"/>
          <w:sz w:val="20"/>
          <w:szCs w:val="20"/>
        </w:rPr>
        <w:t>if</w:t>
      </w:r>
      <w:proofErr w:type="gramEnd"/>
      <w:r w:rsidRPr="00045116">
        <w:rPr>
          <w:rFonts w:ascii="Zawgyi-One" w:hAnsi="Zawgyi-One" w:cs="Zawgyi-One"/>
          <w:sz w:val="20"/>
          <w:szCs w:val="20"/>
        </w:rPr>
        <w:t> statements take the following form:</w:t>
      </w:r>
    </w:p>
    <w:p w:rsidR="007329B5" w:rsidRPr="00045116" w:rsidRDefault="00F02B87" w:rsidP="00045116">
      <w:pPr>
        <w:rPr>
          <w:rFonts w:ascii="Zawgyi-One" w:hAnsi="Zawgyi-One" w:cs="Zawgyi-One"/>
          <w:sz w:val="20"/>
          <w:szCs w:val="20"/>
        </w:rPr>
      </w:pPr>
      <w:hyperlink r:id="rId6" w:history="1">
        <w:r w:rsidR="007329B5" w:rsidRPr="00045116">
          <w:rPr>
            <w:rStyle w:val="Hyperlink"/>
            <w:rFonts w:ascii="Zawgyi-One" w:hAnsi="Zawgyi-One" w:cs="Zawgyi-One"/>
            <w:sz w:val="20"/>
            <w:szCs w:val="20"/>
          </w:rPr>
          <w:t>Show Example</w:t>
        </w:r>
      </w:hyperlink>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A1BE1" w:rsidRPr="00045116" w:rsidTr="007329B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329B5" w:rsidRPr="00045116" w:rsidRDefault="007329B5" w:rsidP="00045116">
            <w:pPr>
              <w:rPr>
                <w:rFonts w:ascii="Zawgyi-One" w:hAnsi="Zawgyi-One" w:cs="Zawgyi-One"/>
                <w:sz w:val="20"/>
                <w:szCs w:val="20"/>
              </w:rPr>
            </w:pPr>
            <w:r w:rsidRPr="00045116">
              <w:rPr>
                <w:rFonts w:ascii="Zawgyi-One" w:hAnsi="Zawgyi-One" w:cs="Zawgyi-One"/>
                <w:sz w:val="20"/>
                <w:szCs w:val="20"/>
              </w:rPr>
              <w:t>if (expression)</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statement;</w:t>
            </w:r>
          </w:p>
          <w:p w:rsidR="007329B5" w:rsidRPr="00045116" w:rsidRDefault="007329B5" w:rsidP="00045116">
            <w:pPr>
              <w:rPr>
                <w:rFonts w:ascii="Zawgyi-One" w:hAnsi="Zawgyi-One" w:cs="Zawgyi-One"/>
                <w:sz w:val="20"/>
                <w:szCs w:val="20"/>
              </w:rPr>
            </w:pP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or</w:t>
            </w:r>
          </w:p>
          <w:p w:rsidR="007329B5" w:rsidRPr="00045116" w:rsidRDefault="007329B5" w:rsidP="00045116">
            <w:pPr>
              <w:rPr>
                <w:rFonts w:ascii="Zawgyi-One" w:hAnsi="Zawgyi-One" w:cs="Zawgyi-One"/>
                <w:sz w:val="20"/>
                <w:szCs w:val="20"/>
              </w:rPr>
            </w:pP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if (expression)</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Block of statements;</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
          <w:p w:rsidR="007329B5" w:rsidRPr="00045116" w:rsidRDefault="007329B5" w:rsidP="00045116">
            <w:pPr>
              <w:rPr>
                <w:rFonts w:ascii="Zawgyi-One" w:hAnsi="Zawgyi-One" w:cs="Zawgyi-One"/>
                <w:sz w:val="20"/>
                <w:szCs w:val="20"/>
              </w:rPr>
            </w:pP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or</w:t>
            </w:r>
          </w:p>
          <w:p w:rsidR="007329B5" w:rsidRPr="00045116" w:rsidRDefault="007329B5" w:rsidP="00045116">
            <w:pPr>
              <w:rPr>
                <w:rFonts w:ascii="Zawgyi-One" w:hAnsi="Zawgyi-One" w:cs="Zawgyi-One"/>
                <w:sz w:val="20"/>
                <w:szCs w:val="20"/>
              </w:rPr>
            </w:pP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if (expression)</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Block of statements;</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else</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lastRenderedPageBreak/>
              <w:t xml:space="preserve">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Block of statements;</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
          <w:p w:rsidR="007329B5" w:rsidRPr="00045116" w:rsidRDefault="007329B5" w:rsidP="00045116">
            <w:pPr>
              <w:rPr>
                <w:rFonts w:ascii="Zawgyi-One" w:hAnsi="Zawgyi-One" w:cs="Zawgyi-One"/>
                <w:sz w:val="20"/>
                <w:szCs w:val="20"/>
              </w:rPr>
            </w:pP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or</w:t>
            </w:r>
          </w:p>
          <w:p w:rsidR="007329B5" w:rsidRPr="00045116" w:rsidRDefault="007329B5" w:rsidP="00045116">
            <w:pPr>
              <w:rPr>
                <w:rFonts w:ascii="Zawgyi-One" w:hAnsi="Zawgyi-One" w:cs="Zawgyi-One"/>
                <w:sz w:val="20"/>
                <w:szCs w:val="20"/>
              </w:rPr>
            </w:pP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if (expression)</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Block of statements;</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else if(expression)</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Block of statements;</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else</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Block of statements;</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
          <w:p w:rsidR="007329B5" w:rsidRPr="00045116" w:rsidRDefault="007329B5" w:rsidP="00045116">
            <w:pPr>
              <w:rPr>
                <w:rFonts w:ascii="Zawgyi-One" w:hAnsi="Zawgyi-One" w:cs="Zawgyi-One"/>
                <w:sz w:val="20"/>
                <w:szCs w:val="20"/>
              </w:rPr>
            </w:pPr>
          </w:p>
        </w:tc>
      </w:tr>
    </w:tbl>
    <w:p w:rsidR="007329B5" w:rsidRPr="00045116" w:rsidRDefault="007329B5" w:rsidP="00045116">
      <w:pPr>
        <w:rPr>
          <w:rFonts w:ascii="Zawgyi-One" w:hAnsi="Zawgyi-One" w:cs="Zawgyi-One"/>
          <w:sz w:val="20"/>
          <w:szCs w:val="20"/>
        </w:rPr>
      </w:pPr>
      <w:r w:rsidRPr="00045116">
        <w:rPr>
          <w:rFonts w:ascii="Zawgyi-One" w:hAnsi="Zawgyi-One" w:cs="Zawgyi-One"/>
          <w:sz w:val="20"/>
          <w:szCs w:val="20"/>
        </w:rPr>
        <w:lastRenderedPageBreak/>
        <w:t>? : Operator</w:t>
      </w:r>
    </w:p>
    <w:p w:rsidR="007329B5" w:rsidRPr="00045116" w:rsidRDefault="007329B5" w:rsidP="00045116">
      <w:pPr>
        <w:rPr>
          <w:rFonts w:ascii="Zawgyi-One" w:hAnsi="Zawgyi-One" w:cs="Zawgyi-One"/>
          <w:sz w:val="20"/>
          <w:szCs w:val="20"/>
        </w:rPr>
      </w:pPr>
      <w:proofErr w:type="gramStart"/>
      <w:r w:rsidRPr="00045116">
        <w:rPr>
          <w:rFonts w:ascii="Zawgyi-One" w:hAnsi="Zawgyi-One" w:cs="Zawgyi-One"/>
          <w:sz w:val="20"/>
          <w:szCs w:val="20"/>
        </w:rPr>
        <w:t>The ?</w:t>
      </w:r>
      <w:proofErr w:type="gramEnd"/>
      <w:r w:rsidRPr="00045116">
        <w:rPr>
          <w:rFonts w:ascii="Zawgyi-One" w:hAnsi="Zawgyi-One" w:cs="Zawgyi-One"/>
          <w:sz w:val="20"/>
          <w:szCs w:val="20"/>
        </w:rPr>
        <w:t xml:space="preserve"> : </w:t>
      </w:r>
      <w:proofErr w:type="gramStart"/>
      <w:r w:rsidRPr="00045116">
        <w:rPr>
          <w:rFonts w:ascii="Zawgyi-One" w:hAnsi="Zawgyi-One" w:cs="Zawgyi-One"/>
          <w:sz w:val="20"/>
          <w:szCs w:val="20"/>
        </w:rPr>
        <w:t>operator</w:t>
      </w:r>
      <w:proofErr w:type="gramEnd"/>
      <w:r w:rsidRPr="00045116">
        <w:rPr>
          <w:rFonts w:ascii="Zawgyi-One" w:hAnsi="Zawgyi-One" w:cs="Zawgyi-One"/>
          <w:sz w:val="20"/>
          <w:szCs w:val="20"/>
        </w:rPr>
        <w:t xml:space="preserve"> is just like an if ... else statement except that because it is an operator you can use it within expressions.</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lastRenderedPageBreak/>
        <w:t>? : is a ternary operator in that it takes three values, this is the only ternary operator C has.</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 takes the following form:</w:t>
      </w:r>
    </w:p>
    <w:p w:rsidR="007329B5" w:rsidRPr="00045116" w:rsidRDefault="00F02B87" w:rsidP="00045116">
      <w:pPr>
        <w:rPr>
          <w:rFonts w:ascii="Zawgyi-One" w:hAnsi="Zawgyi-One" w:cs="Zawgyi-One"/>
          <w:sz w:val="20"/>
          <w:szCs w:val="20"/>
        </w:rPr>
      </w:pPr>
      <w:hyperlink r:id="rId7" w:history="1">
        <w:r w:rsidR="007329B5" w:rsidRPr="00045116">
          <w:rPr>
            <w:rStyle w:val="Hyperlink"/>
            <w:rFonts w:ascii="Zawgyi-One" w:hAnsi="Zawgyi-One" w:cs="Zawgyi-One"/>
            <w:sz w:val="20"/>
            <w:szCs w:val="20"/>
          </w:rPr>
          <w:t>Show Example</w:t>
        </w:r>
      </w:hyperlink>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A1BE1" w:rsidRPr="00045116" w:rsidTr="007329B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329B5" w:rsidRPr="00045116" w:rsidRDefault="007329B5" w:rsidP="00045116">
            <w:pPr>
              <w:rPr>
                <w:rFonts w:ascii="Zawgyi-One" w:hAnsi="Zawgyi-One" w:cs="Zawgyi-One"/>
                <w:sz w:val="20"/>
                <w:szCs w:val="20"/>
              </w:rPr>
            </w:pPr>
            <w:proofErr w:type="gramStart"/>
            <w:r w:rsidRPr="00045116">
              <w:rPr>
                <w:rFonts w:ascii="Zawgyi-One" w:hAnsi="Zawgyi-One" w:cs="Zawgyi-One"/>
                <w:sz w:val="20"/>
                <w:szCs w:val="20"/>
              </w:rPr>
              <w:t>if</w:t>
            </w:r>
            <w:proofErr w:type="gramEnd"/>
            <w:r w:rsidRPr="00045116">
              <w:rPr>
                <w:rFonts w:ascii="Zawgyi-One" w:hAnsi="Zawgyi-One" w:cs="Zawgyi-One"/>
                <w:sz w:val="20"/>
                <w:szCs w:val="20"/>
              </w:rPr>
              <w:t xml:space="preserve"> condition is true ? then X return value : otherwise Y value;</w:t>
            </w:r>
          </w:p>
        </w:tc>
      </w:tr>
    </w:tbl>
    <w:p w:rsidR="007329B5" w:rsidRPr="00045116" w:rsidRDefault="007329B5" w:rsidP="00045116">
      <w:pPr>
        <w:rPr>
          <w:rFonts w:ascii="Zawgyi-One" w:hAnsi="Zawgyi-One" w:cs="Zawgyi-One"/>
          <w:sz w:val="20"/>
          <w:szCs w:val="20"/>
        </w:rPr>
      </w:pPr>
      <w:proofErr w:type="gramStart"/>
      <w:r w:rsidRPr="00045116">
        <w:rPr>
          <w:rFonts w:ascii="Zawgyi-One" w:hAnsi="Zawgyi-One" w:cs="Zawgyi-One"/>
          <w:sz w:val="20"/>
          <w:szCs w:val="20"/>
        </w:rPr>
        <w:t>switch</w:t>
      </w:r>
      <w:proofErr w:type="gramEnd"/>
      <w:r w:rsidRPr="00045116">
        <w:rPr>
          <w:rFonts w:ascii="Zawgyi-One" w:hAnsi="Zawgyi-One" w:cs="Zawgyi-One"/>
          <w:sz w:val="20"/>
          <w:szCs w:val="20"/>
        </w:rPr>
        <w:t xml:space="preserve"> statement:</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The switch statement is much like a nested </w:t>
      </w:r>
      <w:proofErr w:type="gramStart"/>
      <w:r w:rsidRPr="00045116">
        <w:rPr>
          <w:rFonts w:ascii="Zawgyi-One" w:hAnsi="Zawgyi-One" w:cs="Zawgyi-One"/>
          <w:sz w:val="20"/>
          <w:szCs w:val="20"/>
        </w:rPr>
        <w:t>if ..</w:t>
      </w:r>
      <w:proofErr w:type="gramEnd"/>
      <w:r w:rsidRPr="00045116">
        <w:rPr>
          <w:rFonts w:ascii="Zawgyi-One" w:hAnsi="Zawgyi-One" w:cs="Zawgyi-One"/>
          <w:sz w:val="20"/>
          <w:szCs w:val="20"/>
        </w:rPr>
        <w:t xml:space="preserve"> </w:t>
      </w:r>
      <w:proofErr w:type="gramStart"/>
      <w:r w:rsidRPr="00045116">
        <w:rPr>
          <w:rFonts w:ascii="Zawgyi-One" w:hAnsi="Zawgyi-One" w:cs="Zawgyi-One"/>
          <w:sz w:val="20"/>
          <w:szCs w:val="20"/>
        </w:rPr>
        <w:t>else</w:t>
      </w:r>
      <w:proofErr w:type="gramEnd"/>
      <w:r w:rsidRPr="00045116">
        <w:rPr>
          <w:rFonts w:ascii="Zawgyi-One" w:hAnsi="Zawgyi-One" w:cs="Zawgyi-One"/>
          <w:sz w:val="20"/>
          <w:szCs w:val="20"/>
        </w:rPr>
        <w:t xml:space="preserve"> statement. </w:t>
      </w:r>
      <w:proofErr w:type="spellStart"/>
      <w:proofErr w:type="gramStart"/>
      <w:r w:rsidRPr="00045116">
        <w:rPr>
          <w:rFonts w:ascii="Zawgyi-One" w:hAnsi="Zawgyi-One" w:cs="Zawgyi-One"/>
          <w:sz w:val="20"/>
          <w:szCs w:val="20"/>
        </w:rPr>
        <w:t>Its</w:t>
      </w:r>
      <w:proofErr w:type="spellEnd"/>
      <w:proofErr w:type="gramEnd"/>
      <w:r w:rsidRPr="00045116">
        <w:rPr>
          <w:rFonts w:ascii="Zawgyi-One" w:hAnsi="Zawgyi-One" w:cs="Zawgyi-One"/>
          <w:sz w:val="20"/>
          <w:szCs w:val="20"/>
        </w:rPr>
        <w:t xml:space="preserve"> mostly a matter of preference which you use, switch statement can be slightly more efficient and easier to read.</w:t>
      </w:r>
    </w:p>
    <w:p w:rsidR="007329B5" w:rsidRPr="00045116" w:rsidRDefault="00F02B87" w:rsidP="00045116">
      <w:pPr>
        <w:rPr>
          <w:rFonts w:ascii="Zawgyi-One" w:hAnsi="Zawgyi-One" w:cs="Zawgyi-One"/>
          <w:sz w:val="20"/>
          <w:szCs w:val="20"/>
        </w:rPr>
      </w:pPr>
      <w:hyperlink r:id="rId8" w:history="1">
        <w:r w:rsidR="007329B5" w:rsidRPr="00045116">
          <w:rPr>
            <w:rStyle w:val="Hyperlink"/>
            <w:rFonts w:ascii="Zawgyi-One" w:hAnsi="Zawgyi-One" w:cs="Zawgyi-One"/>
            <w:sz w:val="20"/>
            <w:szCs w:val="20"/>
          </w:rPr>
          <w:t>Show Example</w:t>
        </w:r>
      </w:hyperlink>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A1BE1" w:rsidRPr="00045116" w:rsidTr="007329B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329B5" w:rsidRPr="00045116" w:rsidRDefault="007329B5" w:rsidP="00045116">
            <w:pPr>
              <w:rPr>
                <w:rFonts w:ascii="Zawgyi-One" w:hAnsi="Zawgyi-One" w:cs="Zawgyi-One"/>
                <w:sz w:val="20"/>
                <w:szCs w:val="20"/>
              </w:rPr>
            </w:pPr>
            <w:r w:rsidRPr="00045116">
              <w:rPr>
                <w:rFonts w:ascii="Zawgyi-One" w:hAnsi="Zawgyi-One" w:cs="Zawgyi-One"/>
                <w:sz w:val="20"/>
                <w:szCs w:val="20"/>
              </w:rPr>
              <w:t>switch( expression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case constant-expression1:</w:t>
            </w:r>
            <w:r w:rsidRPr="00045116">
              <w:rPr>
                <w:rFonts w:ascii="Zawgyi-One" w:hAnsi="Zawgyi-One" w:cs="Zawgyi-One"/>
                <w:sz w:val="20"/>
                <w:szCs w:val="20"/>
              </w:rPr>
              <w:tab/>
              <w:t>statements1;</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[case constant-expression2:</w:t>
            </w:r>
            <w:r w:rsidRPr="00045116">
              <w:rPr>
                <w:rFonts w:ascii="Zawgyi-One" w:hAnsi="Zawgyi-One" w:cs="Zawgyi-One"/>
                <w:sz w:val="20"/>
                <w:szCs w:val="20"/>
              </w:rPr>
              <w:tab/>
              <w:t xml:space="preserve">statements2;]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[case constant-expression3:</w:t>
            </w:r>
            <w:r w:rsidRPr="00045116">
              <w:rPr>
                <w:rFonts w:ascii="Zawgyi-One" w:hAnsi="Zawgyi-One" w:cs="Zawgyi-One"/>
                <w:sz w:val="20"/>
                <w:szCs w:val="20"/>
              </w:rPr>
              <w:tab/>
              <w:t>statements3;]</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[default : statements4;]</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
        </w:tc>
      </w:tr>
    </w:tbl>
    <w:p w:rsidR="007329B5" w:rsidRPr="00045116" w:rsidRDefault="007329B5" w:rsidP="00045116">
      <w:pPr>
        <w:rPr>
          <w:rFonts w:ascii="Zawgyi-One" w:hAnsi="Zawgyi-One" w:cs="Zawgyi-One"/>
          <w:sz w:val="20"/>
          <w:szCs w:val="20"/>
        </w:rPr>
      </w:pPr>
      <w:r w:rsidRPr="00045116">
        <w:rPr>
          <w:rFonts w:ascii="Zawgyi-One" w:hAnsi="Zawgyi-One" w:cs="Zawgyi-One"/>
          <w:sz w:val="20"/>
          <w:szCs w:val="20"/>
        </w:rPr>
        <w:t>Using break keyword:</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If a condition is met in switch case then execution continues on into the next case clause also if it is not explicitly specified that the execution should exit the switch statement. This is achieved by using break keyword.</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Try out given example </w:t>
      </w:r>
      <w:hyperlink r:id="rId9" w:history="1">
        <w:r w:rsidRPr="00045116">
          <w:rPr>
            <w:rStyle w:val="Hyperlink"/>
            <w:rFonts w:ascii="Zawgyi-One" w:hAnsi="Zawgyi-One" w:cs="Zawgyi-One"/>
            <w:sz w:val="20"/>
            <w:szCs w:val="20"/>
          </w:rPr>
          <w:t>Show Example</w:t>
        </w:r>
      </w:hyperlink>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What is default </w:t>
      </w:r>
      <w:proofErr w:type="gramStart"/>
      <w:r w:rsidRPr="00045116">
        <w:rPr>
          <w:rFonts w:ascii="Zawgyi-One" w:hAnsi="Zawgyi-One" w:cs="Zawgyi-One"/>
          <w:sz w:val="20"/>
          <w:szCs w:val="20"/>
        </w:rPr>
        <w:t>condition:</w:t>
      </w:r>
      <w:proofErr w:type="gramEnd"/>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If none of the listed conditions is met then default condition executed.</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Try out given example </w:t>
      </w:r>
      <w:hyperlink r:id="rId10" w:history="1">
        <w:r w:rsidRPr="00045116">
          <w:rPr>
            <w:rStyle w:val="Hyperlink"/>
            <w:rFonts w:ascii="Zawgyi-One" w:hAnsi="Zawgyi-One" w:cs="Zawgyi-One"/>
            <w:sz w:val="20"/>
            <w:szCs w:val="20"/>
          </w:rPr>
          <w:t>Show Example</w:t>
        </w:r>
      </w:hyperlink>
    </w:p>
    <w:p w:rsidR="007329B5" w:rsidRPr="00045116" w:rsidRDefault="00F02B87" w:rsidP="00045116">
      <w:pPr>
        <w:rPr>
          <w:rFonts w:ascii="Zawgyi-One" w:hAnsi="Zawgyi-One" w:cs="Zawgyi-One"/>
          <w:sz w:val="20"/>
          <w:szCs w:val="20"/>
        </w:rPr>
      </w:pPr>
      <w:r w:rsidRPr="00045116">
        <w:rPr>
          <w:rFonts w:ascii="Zawgyi-One" w:hAnsi="Zawgyi-One" w:cs="Zawgyi-One"/>
          <w:sz w:val="20"/>
          <w:szCs w:val="20"/>
        </w:rPr>
        <w:lastRenderedPageBreak/>
        <w:pict>
          <v:rect id="_x0000_i1025" style="width:0;height:.75pt" o:hrstd="t" o:hrnoshade="t" o:hr="t" fillcolor="black" stroked="f"/>
        </w:pic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Looping</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Loops provide a way to repeat commands and control how many times they are repeated. C provides a number of looping way.</w:t>
      </w:r>
    </w:p>
    <w:p w:rsidR="007329B5" w:rsidRPr="00045116" w:rsidRDefault="007329B5" w:rsidP="00045116">
      <w:pPr>
        <w:rPr>
          <w:rFonts w:ascii="Zawgyi-One" w:hAnsi="Zawgyi-One" w:cs="Zawgyi-One"/>
          <w:sz w:val="20"/>
          <w:szCs w:val="20"/>
        </w:rPr>
      </w:pPr>
      <w:proofErr w:type="gramStart"/>
      <w:r w:rsidRPr="00045116">
        <w:rPr>
          <w:rFonts w:ascii="Zawgyi-One" w:hAnsi="Zawgyi-One" w:cs="Zawgyi-One"/>
          <w:sz w:val="20"/>
          <w:szCs w:val="20"/>
        </w:rPr>
        <w:t>while</w:t>
      </w:r>
      <w:proofErr w:type="gramEnd"/>
      <w:r w:rsidRPr="00045116">
        <w:rPr>
          <w:rFonts w:ascii="Zawgyi-One" w:hAnsi="Zawgyi-One" w:cs="Zawgyi-One"/>
          <w:sz w:val="20"/>
          <w:szCs w:val="20"/>
        </w:rPr>
        <w:t xml:space="preserve"> loop</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The most basic loop in C is the while </w:t>
      </w:r>
      <w:proofErr w:type="spellStart"/>
      <w:r w:rsidRPr="00045116">
        <w:rPr>
          <w:rFonts w:ascii="Zawgyi-One" w:hAnsi="Zawgyi-One" w:cs="Zawgyi-One"/>
          <w:sz w:val="20"/>
          <w:szCs w:val="20"/>
        </w:rPr>
        <w:t>loop.A</w:t>
      </w:r>
      <w:proofErr w:type="spellEnd"/>
      <w:r w:rsidRPr="00045116">
        <w:rPr>
          <w:rFonts w:ascii="Zawgyi-One" w:hAnsi="Zawgyi-One" w:cs="Zawgyi-One"/>
          <w:sz w:val="20"/>
          <w:szCs w:val="20"/>
        </w:rPr>
        <w:t xml:space="preserve"> while statement is like a repeating if statement. Like an If statement, if the test condition is true: the </w:t>
      </w:r>
      <w:proofErr w:type="spellStart"/>
      <w:r w:rsidRPr="00045116">
        <w:rPr>
          <w:rFonts w:ascii="Zawgyi-One" w:hAnsi="Zawgyi-One" w:cs="Zawgyi-One"/>
          <w:sz w:val="20"/>
          <w:szCs w:val="20"/>
        </w:rPr>
        <w:t>statments</w:t>
      </w:r>
      <w:proofErr w:type="spellEnd"/>
      <w:r w:rsidRPr="00045116">
        <w:rPr>
          <w:rFonts w:ascii="Zawgyi-One" w:hAnsi="Zawgyi-One" w:cs="Zawgyi-One"/>
          <w:sz w:val="20"/>
          <w:szCs w:val="20"/>
        </w:rPr>
        <w:t xml:space="preserve"> get executed. The difference is that after the statements have been executed, the test condition is checked again. If it is still true the statements get executed </w:t>
      </w:r>
      <w:proofErr w:type="spellStart"/>
      <w:r w:rsidRPr="00045116">
        <w:rPr>
          <w:rFonts w:ascii="Zawgyi-One" w:hAnsi="Zawgyi-One" w:cs="Zawgyi-One"/>
          <w:sz w:val="20"/>
          <w:szCs w:val="20"/>
        </w:rPr>
        <w:t>again.This</w:t>
      </w:r>
      <w:proofErr w:type="spellEnd"/>
      <w:r w:rsidRPr="00045116">
        <w:rPr>
          <w:rFonts w:ascii="Zawgyi-One" w:hAnsi="Zawgyi-One" w:cs="Zawgyi-One"/>
          <w:sz w:val="20"/>
          <w:szCs w:val="20"/>
        </w:rPr>
        <w:t xml:space="preserve"> cycle repeats until the test condition evaluates to false.</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Basic syntax of while loop is as follows:</w:t>
      </w:r>
    </w:p>
    <w:p w:rsidR="007329B5" w:rsidRPr="00045116" w:rsidRDefault="00F02B87" w:rsidP="00045116">
      <w:pPr>
        <w:rPr>
          <w:rFonts w:ascii="Zawgyi-One" w:hAnsi="Zawgyi-One" w:cs="Zawgyi-One"/>
          <w:sz w:val="20"/>
          <w:szCs w:val="20"/>
        </w:rPr>
      </w:pPr>
      <w:hyperlink r:id="rId11" w:history="1">
        <w:r w:rsidR="007329B5" w:rsidRPr="00045116">
          <w:rPr>
            <w:rStyle w:val="Hyperlink"/>
            <w:rFonts w:ascii="Zawgyi-One" w:hAnsi="Zawgyi-One" w:cs="Zawgyi-One"/>
            <w:sz w:val="20"/>
            <w:szCs w:val="20"/>
          </w:rPr>
          <w:t>Show Example</w:t>
        </w:r>
      </w:hyperlink>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A1BE1" w:rsidRPr="00045116" w:rsidTr="007329B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329B5" w:rsidRPr="00045116" w:rsidRDefault="007329B5" w:rsidP="00045116">
            <w:pPr>
              <w:rPr>
                <w:rFonts w:ascii="Zawgyi-One" w:hAnsi="Zawgyi-One" w:cs="Zawgyi-One"/>
                <w:sz w:val="20"/>
                <w:szCs w:val="20"/>
              </w:rPr>
            </w:pPr>
            <w:r w:rsidRPr="00045116">
              <w:rPr>
                <w:rFonts w:ascii="Zawgyi-One" w:hAnsi="Zawgyi-One" w:cs="Zawgyi-One"/>
                <w:sz w:val="20"/>
                <w:szCs w:val="20"/>
              </w:rPr>
              <w:t>while ( expression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Single statement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or</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Block of statements;</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w:t>
            </w:r>
          </w:p>
        </w:tc>
      </w:tr>
    </w:tbl>
    <w:p w:rsidR="007329B5" w:rsidRPr="00045116" w:rsidRDefault="007329B5" w:rsidP="00045116">
      <w:pPr>
        <w:rPr>
          <w:rFonts w:ascii="Zawgyi-One" w:hAnsi="Zawgyi-One" w:cs="Zawgyi-One"/>
          <w:sz w:val="20"/>
          <w:szCs w:val="20"/>
        </w:rPr>
      </w:pPr>
      <w:proofErr w:type="gramStart"/>
      <w:r w:rsidRPr="00045116">
        <w:rPr>
          <w:rFonts w:ascii="Zawgyi-One" w:hAnsi="Zawgyi-One" w:cs="Zawgyi-One"/>
          <w:sz w:val="20"/>
          <w:szCs w:val="20"/>
        </w:rPr>
        <w:t>for</w:t>
      </w:r>
      <w:proofErr w:type="gramEnd"/>
      <w:r w:rsidRPr="00045116">
        <w:rPr>
          <w:rFonts w:ascii="Zawgyi-One" w:hAnsi="Zawgyi-One" w:cs="Zawgyi-One"/>
          <w:sz w:val="20"/>
          <w:szCs w:val="20"/>
        </w:rPr>
        <w:t xml:space="preserve"> loop</w:t>
      </w:r>
    </w:p>
    <w:p w:rsidR="007329B5" w:rsidRPr="00045116" w:rsidRDefault="007329B5" w:rsidP="00045116">
      <w:pPr>
        <w:rPr>
          <w:rFonts w:ascii="Zawgyi-One" w:hAnsi="Zawgyi-One" w:cs="Zawgyi-One"/>
          <w:sz w:val="20"/>
          <w:szCs w:val="20"/>
        </w:rPr>
      </w:pPr>
      <w:proofErr w:type="gramStart"/>
      <w:r w:rsidRPr="00045116">
        <w:rPr>
          <w:rFonts w:ascii="Zawgyi-One" w:hAnsi="Zawgyi-One" w:cs="Zawgyi-One"/>
          <w:sz w:val="20"/>
          <w:szCs w:val="20"/>
        </w:rPr>
        <w:t>for</w:t>
      </w:r>
      <w:proofErr w:type="gramEnd"/>
      <w:r w:rsidRPr="00045116">
        <w:rPr>
          <w:rFonts w:ascii="Zawgyi-One" w:hAnsi="Zawgyi-One" w:cs="Zawgyi-One"/>
          <w:sz w:val="20"/>
          <w:szCs w:val="20"/>
        </w:rPr>
        <w:t xml:space="preserve"> loop is similar to </w:t>
      </w:r>
      <w:proofErr w:type="spellStart"/>
      <w:r w:rsidRPr="00045116">
        <w:rPr>
          <w:rFonts w:ascii="Zawgyi-One" w:hAnsi="Zawgyi-One" w:cs="Zawgyi-One"/>
          <w:sz w:val="20"/>
          <w:szCs w:val="20"/>
        </w:rPr>
        <w:t>while</w:t>
      </w:r>
      <w:proofErr w:type="spellEnd"/>
      <w:r w:rsidRPr="00045116">
        <w:rPr>
          <w:rFonts w:ascii="Zawgyi-One" w:hAnsi="Zawgyi-One" w:cs="Zawgyi-One"/>
          <w:sz w:val="20"/>
          <w:szCs w:val="20"/>
        </w:rPr>
        <w:t xml:space="preserve">, it's just written differently. </w:t>
      </w:r>
      <w:proofErr w:type="gramStart"/>
      <w:r w:rsidRPr="00045116">
        <w:rPr>
          <w:rFonts w:ascii="Zawgyi-One" w:hAnsi="Zawgyi-One" w:cs="Zawgyi-One"/>
          <w:sz w:val="20"/>
          <w:szCs w:val="20"/>
        </w:rPr>
        <w:t>for</w:t>
      </w:r>
      <w:proofErr w:type="gramEnd"/>
      <w:r w:rsidRPr="00045116">
        <w:rPr>
          <w:rFonts w:ascii="Zawgyi-One" w:hAnsi="Zawgyi-One" w:cs="Zawgyi-One"/>
          <w:sz w:val="20"/>
          <w:szCs w:val="20"/>
        </w:rPr>
        <w:t xml:space="preserve"> statements are often used to </w:t>
      </w:r>
      <w:proofErr w:type="spellStart"/>
      <w:r w:rsidRPr="00045116">
        <w:rPr>
          <w:rFonts w:ascii="Zawgyi-One" w:hAnsi="Zawgyi-One" w:cs="Zawgyi-One"/>
          <w:sz w:val="20"/>
          <w:szCs w:val="20"/>
        </w:rPr>
        <w:t>proccess</w:t>
      </w:r>
      <w:proofErr w:type="spellEnd"/>
      <w:r w:rsidRPr="00045116">
        <w:rPr>
          <w:rFonts w:ascii="Zawgyi-One" w:hAnsi="Zawgyi-One" w:cs="Zawgyi-One"/>
          <w:sz w:val="20"/>
          <w:szCs w:val="20"/>
        </w:rPr>
        <w:t xml:space="preserve"> lists such a range of numbers:</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Basic syntax of for loop is as follows:</w:t>
      </w:r>
    </w:p>
    <w:p w:rsidR="007329B5" w:rsidRPr="00045116" w:rsidRDefault="00F02B87" w:rsidP="00045116">
      <w:pPr>
        <w:rPr>
          <w:rFonts w:ascii="Zawgyi-One" w:hAnsi="Zawgyi-One" w:cs="Zawgyi-One"/>
          <w:sz w:val="20"/>
          <w:szCs w:val="20"/>
        </w:rPr>
      </w:pPr>
      <w:hyperlink r:id="rId12" w:history="1">
        <w:r w:rsidR="007329B5" w:rsidRPr="00045116">
          <w:rPr>
            <w:rStyle w:val="Hyperlink"/>
            <w:rFonts w:ascii="Zawgyi-One" w:hAnsi="Zawgyi-One" w:cs="Zawgyi-One"/>
            <w:sz w:val="20"/>
            <w:szCs w:val="20"/>
          </w:rPr>
          <w:t>Show Example</w:t>
        </w:r>
      </w:hyperlink>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A1BE1" w:rsidRPr="00045116" w:rsidTr="007329B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329B5" w:rsidRPr="00045116" w:rsidRDefault="007329B5" w:rsidP="00045116">
            <w:pPr>
              <w:rPr>
                <w:rFonts w:ascii="Zawgyi-One" w:hAnsi="Zawgyi-One" w:cs="Zawgyi-One"/>
                <w:sz w:val="20"/>
                <w:szCs w:val="20"/>
              </w:rPr>
            </w:pPr>
            <w:r w:rsidRPr="00045116">
              <w:rPr>
                <w:rFonts w:ascii="Zawgyi-One" w:hAnsi="Zawgyi-One" w:cs="Zawgyi-One"/>
                <w:sz w:val="20"/>
                <w:szCs w:val="20"/>
              </w:rPr>
              <w:t>for( expression1; expression2; expression3)</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lastRenderedPageBreak/>
              <w:t>{</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Single statement</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or</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Block of statements;</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w:t>
            </w:r>
          </w:p>
          <w:p w:rsidR="007329B5" w:rsidRPr="00045116" w:rsidRDefault="007329B5" w:rsidP="00045116">
            <w:pPr>
              <w:rPr>
                <w:rFonts w:ascii="Zawgyi-One" w:hAnsi="Zawgyi-One" w:cs="Zawgyi-One"/>
                <w:sz w:val="20"/>
                <w:szCs w:val="20"/>
              </w:rPr>
            </w:pPr>
          </w:p>
        </w:tc>
      </w:tr>
    </w:tbl>
    <w:p w:rsidR="007329B5" w:rsidRPr="00045116" w:rsidRDefault="007329B5" w:rsidP="00045116">
      <w:pPr>
        <w:rPr>
          <w:rFonts w:ascii="Zawgyi-One" w:hAnsi="Zawgyi-One" w:cs="Zawgyi-One"/>
          <w:sz w:val="20"/>
          <w:szCs w:val="20"/>
        </w:rPr>
      </w:pPr>
      <w:r w:rsidRPr="00045116">
        <w:rPr>
          <w:rFonts w:ascii="Zawgyi-One" w:hAnsi="Zawgyi-One" w:cs="Zawgyi-One"/>
          <w:sz w:val="20"/>
          <w:szCs w:val="20"/>
        </w:rPr>
        <w:lastRenderedPageBreak/>
        <w:t>In the above syntax:</w:t>
      </w:r>
    </w:p>
    <w:p w:rsidR="007329B5" w:rsidRPr="00045116" w:rsidRDefault="007329B5" w:rsidP="00045116">
      <w:pPr>
        <w:rPr>
          <w:rFonts w:ascii="Zawgyi-One" w:hAnsi="Zawgyi-One" w:cs="Zawgyi-One"/>
          <w:sz w:val="20"/>
          <w:szCs w:val="20"/>
        </w:rPr>
      </w:pPr>
      <w:proofErr w:type="gramStart"/>
      <w:r w:rsidRPr="00045116">
        <w:rPr>
          <w:rFonts w:ascii="Zawgyi-One" w:hAnsi="Zawgyi-One" w:cs="Zawgyi-One"/>
          <w:sz w:val="20"/>
          <w:szCs w:val="20"/>
        </w:rPr>
        <w:t xml:space="preserve">expression1 - </w:t>
      </w:r>
      <w:proofErr w:type="spellStart"/>
      <w:r w:rsidRPr="00045116">
        <w:rPr>
          <w:rFonts w:ascii="Zawgyi-One" w:hAnsi="Zawgyi-One" w:cs="Zawgyi-One"/>
          <w:sz w:val="20"/>
          <w:szCs w:val="20"/>
        </w:rPr>
        <w:t>Initialisese</w:t>
      </w:r>
      <w:proofErr w:type="spellEnd"/>
      <w:r w:rsidRPr="00045116">
        <w:rPr>
          <w:rFonts w:ascii="Zawgyi-One" w:hAnsi="Zawgyi-One" w:cs="Zawgyi-One"/>
          <w:sz w:val="20"/>
          <w:szCs w:val="20"/>
        </w:rPr>
        <w:t xml:space="preserve"> variables.</w:t>
      </w:r>
      <w:proofErr w:type="gramEnd"/>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expression2 - </w:t>
      </w:r>
      <w:proofErr w:type="spellStart"/>
      <w:r w:rsidRPr="00045116">
        <w:rPr>
          <w:rFonts w:ascii="Zawgyi-One" w:hAnsi="Zawgyi-One" w:cs="Zawgyi-One"/>
          <w:sz w:val="20"/>
          <w:szCs w:val="20"/>
        </w:rPr>
        <w:t>Condtional</w:t>
      </w:r>
      <w:proofErr w:type="spellEnd"/>
      <w:r w:rsidRPr="00045116">
        <w:rPr>
          <w:rFonts w:ascii="Zawgyi-One" w:hAnsi="Zawgyi-One" w:cs="Zawgyi-One"/>
          <w:sz w:val="20"/>
          <w:szCs w:val="20"/>
        </w:rPr>
        <w:t xml:space="preserve"> expression, as long as this condition is true, loop will keep executing.</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expression3 - expression3 is the modifier which may be simple increment of a variable.</w:t>
      </w:r>
    </w:p>
    <w:p w:rsidR="007329B5" w:rsidRPr="00045116" w:rsidRDefault="007329B5" w:rsidP="00045116">
      <w:pPr>
        <w:rPr>
          <w:rFonts w:ascii="Zawgyi-One" w:hAnsi="Zawgyi-One" w:cs="Zawgyi-One"/>
          <w:sz w:val="20"/>
          <w:szCs w:val="20"/>
        </w:rPr>
      </w:pPr>
      <w:proofErr w:type="gramStart"/>
      <w:r w:rsidRPr="00045116">
        <w:rPr>
          <w:rFonts w:ascii="Zawgyi-One" w:hAnsi="Zawgyi-One" w:cs="Zawgyi-One"/>
          <w:sz w:val="20"/>
          <w:szCs w:val="20"/>
        </w:rPr>
        <w:t>do</w:t>
      </w:r>
      <w:proofErr w:type="gramEnd"/>
      <w:r w:rsidRPr="00045116">
        <w:rPr>
          <w:rFonts w:ascii="Zawgyi-One" w:hAnsi="Zawgyi-One" w:cs="Zawgyi-One"/>
          <w:sz w:val="20"/>
          <w:szCs w:val="20"/>
        </w:rPr>
        <w:t>...while loop</w:t>
      </w:r>
    </w:p>
    <w:p w:rsidR="007329B5" w:rsidRPr="00045116" w:rsidRDefault="007329B5" w:rsidP="00045116">
      <w:pPr>
        <w:rPr>
          <w:rFonts w:ascii="Zawgyi-One" w:hAnsi="Zawgyi-One" w:cs="Zawgyi-One"/>
          <w:sz w:val="20"/>
          <w:szCs w:val="20"/>
        </w:rPr>
      </w:pPr>
      <w:proofErr w:type="gramStart"/>
      <w:r w:rsidRPr="00045116">
        <w:rPr>
          <w:rFonts w:ascii="Zawgyi-One" w:hAnsi="Zawgyi-One" w:cs="Zawgyi-One"/>
          <w:sz w:val="20"/>
          <w:szCs w:val="20"/>
        </w:rPr>
        <w:t>do</w:t>
      </w:r>
      <w:proofErr w:type="gramEnd"/>
      <w:r w:rsidRPr="00045116">
        <w:rPr>
          <w:rFonts w:ascii="Zawgyi-One" w:hAnsi="Zawgyi-One" w:cs="Zawgyi-One"/>
          <w:sz w:val="20"/>
          <w:szCs w:val="20"/>
        </w:rPr>
        <w:t xml:space="preserve"> ... while is just like a while loop except that the test condition is checked at the end of the loop rather than the start. This has the effect that the content of the loop are always executed at least once.</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Basic syntax of do...while loop is as follows:</w:t>
      </w:r>
    </w:p>
    <w:p w:rsidR="007329B5" w:rsidRPr="00045116" w:rsidRDefault="00F02B87" w:rsidP="00045116">
      <w:pPr>
        <w:rPr>
          <w:rFonts w:ascii="Zawgyi-One" w:hAnsi="Zawgyi-One" w:cs="Zawgyi-One"/>
          <w:sz w:val="20"/>
          <w:szCs w:val="20"/>
        </w:rPr>
      </w:pPr>
      <w:hyperlink r:id="rId13" w:history="1">
        <w:r w:rsidR="007329B5" w:rsidRPr="00045116">
          <w:rPr>
            <w:rStyle w:val="Hyperlink"/>
            <w:rFonts w:ascii="Zawgyi-One" w:hAnsi="Zawgyi-One" w:cs="Zawgyi-One"/>
            <w:sz w:val="20"/>
            <w:szCs w:val="20"/>
          </w:rPr>
          <w:t>Show Example</w:t>
        </w:r>
      </w:hyperlink>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A1BE1" w:rsidRPr="00045116" w:rsidTr="007329B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329B5" w:rsidRPr="00045116" w:rsidRDefault="007329B5" w:rsidP="00045116">
            <w:pPr>
              <w:rPr>
                <w:rFonts w:ascii="Zawgyi-One" w:hAnsi="Zawgyi-One" w:cs="Zawgyi-One"/>
                <w:sz w:val="20"/>
                <w:szCs w:val="20"/>
              </w:rPr>
            </w:pPr>
            <w:r w:rsidRPr="00045116">
              <w:rPr>
                <w:rFonts w:ascii="Zawgyi-One" w:hAnsi="Zawgyi-One" w:cs="Zawgyi-One"/>
                <w:sz w:val="20"/>
                <w:szCs w:val="20"/>
              </w:rPr>
              <w:t>do</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Single statement</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or</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Block of statements;</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}while(expression);</w:t>
            </w:r>
          </w:p>
        </w:tc>
      </w:tr>
    </w:tbl>
    <w:p w:rsidR="007329B5" w:rsidRPr="00045116" w:rsidRDefault="007329B5" w:rsidP="00045116">
      <w:pPr>
        <w:rPr>
          <w:rFonts w:ascii="Zawgyi-One" w:hAnsi="Zawgyi-One" w:cs="Zawgyi-One"/>
          <w:sz w:val="20"/>
          <w:szCs w:val="20"/>
        </w:rPr>
      </w:pPr>
      <w:proofErr w:type="gramStart"/>
      <w:r w:rsidRPr="00045116">
        <w:rPr>
          <w:rFonts w:ascii="Zawgyi-One" w:hAnsi="Zawgyi-One" w:cs="Zawgyi-One"/>
          <w:sz w:val="20"/>
          <w:szCs w:val="20"/>
        </w:rPr>
        <w:t>break</w:t>
      </w:r>
      <w:proofErr w:type="gramEnd"/>
      <w:r w:rsidRPr="00045116">
        <w:rPr>
          <w:rFonts w:ascii="Zawgyi-One" w:hAnsi="Zawgyi-One" w:cs="Zawgyi-One"/>
          <w:sz w:val="20"/>
          <w:szCs w:val="20"/>
        </w:rPr>
        <w:t xml:space="preserve"> and continue statements</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lastRenderedPageBreak/>
        <w:t>C provides two commands to control how we loop:</w:t>
      </w:r>
    </w:p>
    <w:p w:rsidR="007329B5" w:rsidRPr="00045116" w:rsidRDefault="007329B5" w:rsidP="00045116">
      <w:pPr>
        <w:rPr>
          <w:rFonts w:ascii="Zawgyi-One" w:hAnsi="Zawgyi-One" w:cs="Zawgyi-One"/>
          <w:sz w:val="20"/>
          <w:szCs w:val="20"/>
        </w:rPr>
      </w:pPr>
      <w:proofErr w:type="gramStart"/>
      <w:r w:rsidRPr="00045116">
        <w:rPr>
          <w:rFonts w:ascii="Zawgyi-One" w:hAnsi="Zawgyi-One" w:cs="Zawgyi-One"/>
          <w:sz w:val="20"/>
          <w:szCs w:val="20"/>
        </w:rPr>
        <w:t>break</w:t>
      </w:r>
      <w:proofErr w:type="gramEnd"/>
      <w:r w:rsidRPr="00045116">
        <w:rPr>
          <w:rFonts w:ascii="Zawgyi-One" w:hAnsi="Zawgyi-One" w:cs="Zawgyi-One"/>
          <w:sz w:val="20"/>
          <w:szCs w:val="20"/>
        </w:rPr>
        <w:t xml:space="preserve"> -- exit form loop or switch.</w:t>
      </w:r>
    </w:p>
    <w:p w:rsidR="007329B5" w:rsidRPr="00045116" w:rsidRDefault="007329B5" w:rsidP="00045116">
      <w:pPr>
        <w:rPr>
          <w:rFonts w:ascii="Zawgyi-One" w:hAnsi="Zawgyi-One" w:cs="Zawgyi-One"/>
          <w:sz w:val="20"/>
          <w:szCs w:val="20"/>
        </w:rPr>
      </w:pPr>
      <w:proofErr w:type="gramStart"/>
      <w:r w:rsidRPr="00045116">
        <w:rPr>
          <w:rFonts w:ascii="Zawgyi-One" w:hAnsi="Zawgyi-One" w:cs="Zawgyi-One"/>
          <w:sz w:val="20"/>
          <w:szCs w:val="20"/>
        </w:rPr>
        <w:t>continue</w:t>
      </w:r>
      <w:proofErr w:type="gramEnd"/>
      <w:r w:rsidRPr="00045116">
        <w:rPr>
          <w:rFonts w:ascii="Zawgyi-One" w:hAnsi="Zawgyi-One" w:cs="Zawgyi-One"/>
          <w:sz w:val="20"/>
          <w:szCs w:val="20"/>
        </w:rPr>
        <w:t xml:space="preserve"> -- skip 1 iteration of loop.</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You already have seen example of using break statement. Here is an example showing usage </w:t>
      </w:r>
      <w:proofErr w:type="spellStart"/>
      <w:r w:rsidRPr="00045116">
        <w:rPr>
          <w:rFonts w:ascii="Zawgyi-One" w:hAnsi="Zawgyi-One" w:cs="Zawgyi-One"/>
          <w:sz w:val="20"/>
          <w:szCs w:val="20"/>
        </w:rPr>
        <w:t>ofcontinue</w:t>
      </w:r>
      <w:proofErr w:type="spellEnd"/>
      <w:r w:rsidRPr="00045116">
        <w:rPr>
          <w:rFonts w:ascii="Zawgyi-One" w:hAnsi="Zawgyi-One" w:cs="Zawgyi-One"/>
          <w:sz w:val="20"/>
          <w:szCs w:val="20"/>
        </w:rPr>
        <w:t> statement.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A1BE1" w:rsidRPr="00045116" w:rsidTr="007329B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#include </w:t>
            </w:r>
          </w:p>
          <w:p w:rsidR="007329B5" w:rsidRPr="00045116" w:rsidRDefault="007329B5" w:rsidP="00045116">
            <w:pPr>
              <w:rPr>
                <w:rFonts w:ascii="Zawgyi-One" w:hAnsi="Zawgyi-One" w:cs="Zawgyi-One"/>
                <w:sz w:val="20"/>
                <w:szCs w:val="20"/>
              </w:rPr>
            </w:pP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main()</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roofErr w:type="spellStart"/>
            <w:r w:rsidRPr="00045116">
              <w:rPr>
                <w:rFonts w:ascii="Zawgyi-One" w:hAnsi="Zawgyi-One" w:cs="Zawgyi-One"/>
                <w:sz w:val="20"/>
                <w:szCs w:val="20"/>
              </w:rPr>
              <w:t>int</w:t>
            </w:r>
            <w:proofErr w:type="spellEnd"/>
            <w:r w:rsidRPr="00045116">
              <w:rPr>
                <w:rFonts w:ascii="Zawgyi-One" w:hAnsi="Zawgyi-One" w:cs="Zawgyi-One"/>
                <w:sz w:val="20"/>
                <w:szCs w:val="20"/>
              </w:rPr>
              <w:t xml:space="preserve"> i;</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roofErr w:type="spellStart"/>
            <w:r w:rsidRPr="00045116">
              <w:rPr>
                <w:rFonts w:ascii="Zawgyi-One" w:hAnsi="Zawgyi-One" w:cs="Zawgyi-One"/>
                <w:sz w:val="20"/>
                <w:szCs w:val="20"/>
              </w:rPr>
              <w:t>int</w:t>
            </w:r>
            <w:proofErr w:type="spellEnd"/>
            <w:r w:rsidRPr="00045116">
              <w:rPr>
                <w:rFonts w:ascii="Zawgyi-One" w:hAnsi="Zawgyi-One" w:cs="Zawgyi-One"/>
                <w:sz w:val="20"/>
                <w:szCs w:val="20"/>
              </w:rPr>
              <w:t xml:space="preserve"> j = 10;</w:t>
            </w:r>
          </w:p>
          <w:p w:rsidR="007329B5" w:rsidRPr="00045116" w:rsidRDefault="007329B5" w:rsidP="00045116">
            <w:pPr>
              <w:rPr>
                <w:rFonts w:ascii="Zawgyi-One" w:hAnsi="Zawgyi-One" w:cs="Zawgyi-One"/>
                <w:sz w:val="20"/>
                <w:szCs w:val="20"/>
              </w:rPr>
            </w:pP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for( i = 0; i &lt;= j; i ++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if( i == 5 )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continue;</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roofErr w:type="spellStart"/>
            <w:r w:rsidRPr="00045116">
              <w:rPr>
                <w:rFonts w:ascii="Zawgyi-One" w:hAnsi="Zawgyi-One" w:cs="Zawgyi-One"/>
                <w:sz w:val="20"/>
                <w:szCs w:val="20"/>
              </w:rPr>
              <w:t>printf</w:t>
            </w:r>
            <w:proofErr w:type="spellEnd"/>
            <w:r w:rsidRPr="00045116">
              <w:rPr>
                <w:rFonts w:ascii="Zawgyi-One" w:hAnsi="Zawgyi-One" w:cs="Zawgyi-One"/>
                <w:sz w:val="20"/>
                <w:szCs w:val="20"/>
              </w:rPr>
              <w:t>("Hello %d\n", i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 xml:space="preserve">    }</w:t>
            </w:r>
          </w:p>
          <w:p w:rsidR="007329B5" w:rsidRPr="00045116" w:rsidRDefault="007329B5" w:rsidP="00045116">
            <w:pPr>
              <w:rPr>
                <w:rFonts w:ascii="Zawgyi-One" w:hAnsi="Zawgyi-One" w:cs="Zawgyi-One"/>
                <w:sz w:val="20"/>
                <w:szCs w:val="20"/>
              </w:rPr>
            </w:pPr>
            <w:r w:rsidRPr="00045116">
              <w:rPr>
                <w:rFonts w:ascii="Zawgyi-One" w:hAnsi="Zawgyi-One" w:cs="Zawgyi-One"/>
                <w:sz w:val="20"/>
                <w:szCs w:val="20"/>
              </w:rPr>
              <w:t>}</w:t>
            </w:r>
          </w:p>
        </w:tc>
      </w:tr>
    </w:tbl>
    <w:p w:rsidR="007329B5" w:rsidRPr="00045116" w:rsidRDefault="007329B5" w:rsidP="00045116">
      <w:pPr>
        <w:rPr>
          <w:rFonts w:ascii="Zawgyi-One" w:hAnsi="Zawgyi-One" w:cs="Zawgyi-One"/>
          <w:sz w:val="20"/>
          <w:szCs w:val="20"/>
        </w:rPr>
      </w:pPr>
      <w:r w:rsidRPr="00045116">
        <w:rPr>
          <w:rFonts w:ascii="Zawgyi-One" w:hAnsi="Zawgyi-One" w:cs="Zawgyi-One"/>
          <w:sz w:val="20"/>
          <w:szCs w:val="20"/>
        </w:rPr>
        <w:t>This will produce following output:</w:t>
      </w:r>
    </w:p>
    <w:p w:rsidR="00EA1BE1" w:rsidRPr="00045116" w:rsidRDefault="00EA1BE1" w:rsidP="00045116">
      <w:pPr>
        <w:rPr>
          <w:rFonts w:ascii="Zawgyi-One" w:hAnsi="Zawgyi-One" w:cs="Zawgyi-One"/>
          <w:sz w:val="20"/>
          <w:szCs w:val="20"/>
        </w:rPr>
      </w:pPr>
      <w:r w:rsidRPr="00045116">
        <w:rPr>
          <w:rFonts w:ascii="Zawgyi-One" w:hAnsi="Zawgyi-One" w:cs="Zawgyi-One"/>
          <w:sz w:val="20"/>
          <w:szCs w:val="20"/>
        </w:rPr>
        <w:lastRenderedPageBreak/>
        <w:t>C Programming Files I/O</w:t>
      </w:r>
    </w:p>
    <w:p w:rsidR="00EA1BE1" w:rsidRPr="00045116" w:rsidRDefault="00EA1BE1" w:rsidP="00045116">
      <w:pPr>
        <w:rPr>
          <w:ins w:id="0" w:author="Unknown"/>
          <w:rFonts w:ascii="Zawgyi-One" w:hAnsi="Zawgyi-One" w:cs="Zawgyi-One"/>
          <w:sz w:val="20"/>
          <w:szCs w:val="20"/>
        </w:rPr>
      </w:pPr>
      <w:ins w:id="1" w:author="Unknown">
        <w:r w:rsidRPr="00045116">
          <w:rPr>
            <w:rFonts w:ascii="Zawgyi-One" w:hAnsi="Zawgyi-One" w:cs="Zawgyi-One"/>
            <w:sz w:val="20"/>
            <w:szCs w:val="20"/>
          </w:rPr>
          <w:t>In C programming, file is a place on disk where a group of related data is stored.</w:t>
        </w:r>
      </w:ins>
    </w:p>
    <w:p w:rsidR="00EA1BE1" w:rsidRPr="00045116" w:rsidRDefault="00EA1BE1" w:rsidP="00045116">
      <w:pPr>
        <w:rPr>
          <w:ins w:id="2" w:author="Unknown"/>
          <w:rFonts w:ascii="Zawgyi-One" w:hAnsi="Zawgyi-One" w:cs="Zawgyi-One"/>
          <w:sz w:val="20"/>
          <w:szCs w:val="20"/>
        </w:rPr>
      </w:pPr>
      <w:ins w:id="3" w:author="Unknown">
        <w:r w:rsidRPr="00045116">
          <w:rPr>
            <w:rFonts w:ascii="Zawgyi-One" w:hAnsi="Zawgyi-One" w:cs="Zawgyi-One"/>
            <w:sz w:val="20"/>
            <w:szCs w:val="20"/>
          </w:rPr>
          <w:t>Why files are needed?</w:t>
        </w:r>
      </w:ins>
    </w:p>
    <w:p w:rsidR="00EA1BE1" w:rsidRPr="00045116" w:rsidRDefault="00EA1BE1" w:rsidP="00045116">
      <w:pPr>
        <w:rPr>
          <w:ins w:id="4" w:author="Unknown"/>
          <w:rFonts w:ascii="Zawgyi-One" w:hAnsi="Zawgyi-One" w:cs="Zawgyi-One"/>
          <w:sz w:val="20"/>
          <w:szCs w:val="20"/>
        </w:rPr>
      </w:pPr>
      <w:ins w:id="5" w:author="Unknown">
        <w:r w:rsidRPr="00045116">
          <w:rPr>
            <w:rFonts w:ascii="Zawgyi-One" w:hAnsi="Zawgyi-One" w:cs="Zawgyi-One"/>
            <w:sz w:val="20"/>
            <w:szCs w:val="20"/>
          </w:rPr>
          <w:t xml:space="preserve">When the program is terminated, the entire data is lost in C programming. If you want to keep large volume of data, it is time consuming to enter the entire data. But, if file is created, </w:t>
        </w:r>
        <w:proofErr w:type="gramStart"/>
        <w:r w:rsidRPr="00045116">
          <w:rPr>
            <w:rFonts w:ascii="Zawgyi-One" w:hAnsi="Zawgyi-One" w:cs="Zawgyi-One"/>
            <w:sz w:val="20"/>
            <w:szCs w:val="20"/>
          </w:rPr>
          <w:t>these</w:t>
        </w:r>
        <w:proofErr w:type="gramEnd"/>
        <w:r w:rsidRPr="00045116">
          <w:rPr>
            <w:rFonts w:ascii="Zawgyi-One" w:hAnsi="Zawgyi-One" w:cs="Zawgyi-One"/>
            <w:sz w:val="20"/>
            <w:szCs w:val="20"/>
          </w:rPr>
          <w:t xml:space="preserve"> information can be accessed using few commands.</w:t>
        </w:r>
      </w:ins>
    </w:p>
    <w:p w:rsidR="00EA1BE1" w:rsidRPr="00045116" w:rsidRDefault="00EA1BE1" w:rsidP="00045116">
      <w:pPr>
        <w:rPr>
          <w:ins w:id="6" w:author="Unknown"/>
          <w:rFonts w:ascii="Zawgyi-One" w:hAnsi="Zawgyi-One" w:cs="Zawgyi-One"/>
          <w:sz w:val="20"/>
          <w:szCs w:val="20"/>
        </w:rPr>
      </w:pPr>
      <w:ins w:id="7" w:author="Unknown">
        <w:r w:rsidRPr="00045116">
          <w:rPr>
            <w:rFonts w:ascii="Zawgyi-One" w:hAnsi="Zawgyi-One" w:cs="Zawgyi-One"/>
            <w:sz w:val="20"/>
            <w:szCs w:val="20"/>
          </w:rPr>
          <w:t>There are large numbers of functions to handle file I/O in C language. In this tutorial, you will learn to handle standard I/</w:t>
        </w:r>
        <w:proofErr w:type="gramStart"/>
        <w:r w:rsidRPr="00045116">
          <w:rPr>
            <w:rFonts w:ascii="Zawgyi-One" w:hAnsi="Zawgyi-One" w:cs="Zawgyi-One"/>
            <w:sz w:val="20"/>
            <w:szCs w:val="20"/>
          </w:rPr>
          <w:t>O(</w:t>
        </w:r>
        <w:proofErr w:type="gramEnd"/>
        <w:r w:rsidRPr="00045116">
          <w:rPr>
            <w:rFonts w:ascii="Zawgyi-One" w:hAnsi="Zawgyi-One" w:cs="Zawgyi-One"/>
            <w:sz w:val="20"/>
            <w:szCs w:val="20"/>
          </w:rPr>
          <w:t>High level file I/O functions) in C.</w:t>
        </w:r>
      </w:ins>
    </w:p>
    <w:p w:rsidR="00EA1BE1" w:rsidRPr="00045116" w:rsidRDefault="00EA1BE1" w:rsidP="00045116">
      <w:pPr>
        <w:rPr>
          <w:ins w:id="8" w:author="Unknown"/>
          <w:rFonts w:ascii="Zawgyi-One" w:hAnsi="Zawgyi-One" w:cs="Zawgyi-One"/>
          <w:sz w:val="20"/>
          <w:szCs w:val="20"/>
        </w:rPr>
      </w:pPr>
      <w:ins w:id="9" w:author="Unknown">
        <w:r w:rsidRPr="00045116">
          <w:rPr>
            <w:rFonts w:ascii="Zawgyi-One" w:hAnsi="Zawgyi-One" w:cs="Zawgyi-One"/>
            <w:sz w:val="20"/>
            <w:szCs w:val="20"/>
          </w:rPr>
          <w:t>High level file I/O functions can be categorized as:</w:t>
        </w:r>
      </w:ins>
    </w:p>
    <w:p w:rsidR="00EA1BE1" w:rsidRPr="00045116" w:rsidRDefault="00EA1BE1" w:rsidP="00045116">
      <w:pPr>
        <w:rPr>
          <w:ins w:id="10" w:author="Unknown"/>
          <w:rFonts w:ascii="Zawgyi-One" w:hAnsi="Zawgyi-One" w:cs="Zawgyi-One"/>
          <w:sz w:val="20"/>
          <w:szCs w:val="20"/>
        </w:rPr>
      </w:pPr>
      <w:ins w:id="11" w:author="Unknown">
        <w:r w:rsidRPr="00045116">
          <w:rPr>
            <w:rFonts w:ascii="Zawgyi-One" w:hAnsi="Zawgyi-One" w:cs="Zawgyi-One"/>
            <w:sz w:val="20"/>
            <w:szCs w:val="20"/>
          </w:rPr>
          <w:t>Text file</w:t>
        </w:r>
      </w:ins>
    </w:p>
    <w:p w:rsidR="00EA1BE1" w:rsidRPr="00045116" w:rsidRDefault="00EA1BE1" w:rsidP="00045116">
      <w:pPr>
        <w:rPr>
          <w:ins w:id="12" w:author="Unknown"/>
          <w:rFonts w:ascii="Zawgyi-One" w:hAnsi="Zawgyi-One" w:cs="Zawgyi-One"/>
          <w:sz w:val="20"/>
          <w:szCs w:val="20"/>
        </w:rPr>
      </w:pPr>
      <w:ins w:id="13" w:author="Unknown">
        <w:r w:rsidRPr="00045116">
          <w:rPr>
            <w:rFonts w:ascii="Zawgyi-One" w:hAnsi="Zawgyi-One" w:cs="Zawgyi-One"/>
            <w:sz w:val="20"/>
            <w:szCs w:val="20"/>
          </w:rPr>
          <w:t>Binary file</w:t>
        </w:r>
      </w:ins>
    </w:p>
    <w:p w:rsidR="00EA1BE1" w:rsidRPr="00045116" w:rsidRDefault="00EA1BE1" w:rsidP="00045116">
      <w:pPr>
        <w:rPr>
          <w:ins w:id="14" w:author="Unknown"/>
          <w:rFonts w:ascii="Zawgyi-One" w:hAnsi="Zawgyi-One" w:cs="Zawgyi-One"/>
          <w:sz w:val="20"/>
          <w:szCs w:val="20"/>
        </w:rPr>
      </w:pPr>
      <w:ins w:id="15" w:author="Unknown">
        <w:r w:rsidRPr="00045116">
          <w:rPr>
            <w:rFonts w:ascii="Zawgyi-One" w:hAnsi="Zawgyi-One" w:cs="Zawgyi-One"/>
            <w:sz w:val="20"/>
            <w:szCs w:val="20"/>
          </w:rPr>
          <w:t>File Operations</w:t>
        </w:r>
      </w:ins>
    </w:p>
    <w:p w:rsidR="00EA1BE1" w:rsidRPr="00045116" w:rsidRDefault="00EA1BE1" w:rsidP="00045116">
      <w:pPr>
        <w:rPr>
          <w:ins w:id="16" w:author="Unknown"/>
          <w:rFonts w:ascii="Zawgyi-One" w:hAnsi="Zawgyi-One" w:cs="Zawgyi-One"/>
          <w:sz w:val="20"/>
          <w:szCs w:val="20"/>
        </w:rPr>
      </w:pPr>
      <w:ins w:id="17" w:author="Unknown">
        <w:r w:rsidRPr="00045116">
          <w:rPr>
            <w:rFonts w:ascii="Zawgyi-One" w:hAnsi="Zawgyi-One" w:cs="Zawgyi-One"/>
            <w:sz w:val="20"/>
            <w:szCs w:val="20"/>
          </w:rPr>
          <w:t>Creating a new file</w:t>
        </w:r>
      </w:ins>
    </w:p>
    <w:p w:rsidR="00EA1BE1" w:rsidRPr="00045116" w:rsidRDefault="00EA1BE1" w:rsidP="00045116">
      <w:pPr>
        <w:rPr>
          <w:ins w:id="18" w:author="Unknown"/>
          <w:rFonts w:ascii="Zawgyi-One" w:hAnsi="Zawgyi-One" w:cs="Zawgyi-One"/>
          <w:sz w:val="20"/>
          <w:szCs w:val="20"/>
        </w:rPr>
      </w:pPr>
      <w:ins w:id="19" w:author="Unknown">
        <w:r w:rsidRPr="00045116">
          <w:rPr>
            <w:rFonts w:ascii="Zawgyi-One" w:hAnsi="Zawgyi-One" w:cs="Zawgyi-One"/>
            <w:sz w:val="20"/>
            <w:szCs w:val="20"/>
          </w:rPr>
          <w:t>Opening an existing file</w:t>
        </w:r>
      </w:ins>
    </w:p>
    <w:p w:rsidR="00EA1BE1" w:rsidRPr="00045116" w:rsidRDefault="00EA1BE1" w:rsidP="00045116">
      <w:pPr>
        <w:rPr>
          <w:ins w:id="20" w:author="Unknown"/>
          <w:rFonts w:ascii="Zawgyi-One" w:hAnsi="Zawgyi-One" w:cs="Zawgyi-One"/>
          <w:sz w:val="20"/>
          <w:szCs w:val="20"/>
        </w:rPr>
      </w:pPr>
      <w:ins w:id="21" w:author="Unknown">
        <w:r w:rsidRPr="00045116">
          <w:rPr>
            <w:rFonts w:ascii="Zawgyi-One" w:hAnsi="Zawgyi-One" w:cs="Zawgyi-One"/>
            <w:sz w:val="20"/>
            <w:szCs w:val="20"/>
          </w:rPr>
          <w:t>Reading from and writing information to a file</w:t>
        </w:r>
      </w:ins>
    </w:p>
    <w:p w:rsidR="00EA1BE1" w:rsidRPr="00045116" w:rsidRDefault="00EA1BE1" w:rsidP="00045116">
      <w:pPr>
        <w:rPr>
          <w:ins w:id="22" w:author="Unknown"/>
          <w:rFonts w:ascii="Zawgyi-One" w:hAnsi="Zawgyi-One" w:cs="Zawgyi-One"/>
          <w:sz w:val="20"/>
          <w:szCs w:val="20"/>
        </w:rPr>
      </w:pPr>
      <w:ins w:id="23" w:author="Unknown">
        <w:r w:rsidRPr="00045116">
          <w:rPr>
            <w:rFonts w:ascii="Zawgyi-One" w:hAnsi="Zawgyi-One" w:cs="Zawgyi-One"/>
            <w:sz w:val="20"/>
            <w:szCs w:val="20"/>
          </w:rPr>
          <w:t>Closing a file</w:t>
        </w:r>
      </w:ins>
    </w:p>
    <w:p w:rsidR="00EA1BE1" w:rsidRPr="00045116" w:rsidRDefault="00EA1BE1" w:rsidP="00045116">
      <w:pPr>
        <w:rPr>
          <w:ins w:id="24" w:author="Unknown"/>
          <w:rFonts w:ascii="Zawgyi-One" w:hAnsi="Zawgyi-One" w:cs="Zawgyi-One"/>
          <w:sz w:val="20"/>
          <w:szCs w:val="20"/>
        </w:rPr>
      </w:pPr>
      <w:ins w:id="25" w:author="Unknown">
        <w:r w:rsidRPr="00045116">
          <w:rPr>
            <w:rFonts w:ascii="Zawgyi-One" w:hAnsi="Zawgyi-One" w:cs="Zawgyi-One"/>
            <w:sz w:val="20"/>
            <w:szCs w:val="20"/>
          </w:rPr>
          <w:t>Working with file</w:t>
        </w:r>
      </w:ins>
    </w:p>
    <w:p w:rsidR="00EA1BE1" w:rsidRPr="00045116" w:rsidRDefault="00EA1BE1" w:rsidP="00045116">
      <w:pPr>
        <w:rPr>
          <w:ins w:id="26" w:author="Unknown"/>
          <w:rFonts w:ascii="Zawgyi-One" w:hAnsi="Zawgyi-One" w:cs="Zawgyi-One"/>
          <w:sz w:val="20"/>
          <w:szCs w:val="20"/>
        </w:rPr>
      </w:pPr>
      <w:ins w:id="27" w:author="Unknown">
        <w:r w:rsidRPr="00045116">
          <w:rPr>
            <w:rFonts w:ascii="Zawgyi-One" w:hAnsi="Zawgyi-One" w:cs="Zawgyi-One"/>
            <w:sz w:val="20"/>
            <w:szCs w:val="20"/>
          </w:rPr>
          <w:t>While working with file, you need to declare a pointer of type file. This declaration is needed for communication between file and program.</w:t>
        </w:r>
      </w:ins>
    </w:p>
    <w:p w:rsidR="00EA1BE1" w:rsidRPr="00045116" w:rsidRDefault="00EA1BE1" w:rsidP="00045116">
      <w:pPr>
        <w:rPr>
          <w:ins w:id="28" w:author="Unknown"/>
          <w:rFonts w:ascii="Zawgyi-One" w:hAnsi="Zawgyi-One" w:cs="Zawgyi-One"/>
          <w:sz w:val="20"/>
          <w:szCs w:val="20"/>
        </w:rPr>
      </w:pPr>
      <w:ins w:id="29" w:author="Unknown">
        <w:r w:rsidRPr="00045116">
          <w:rPr>
            <w:rFonts w:ascii="Zawgyi-One" w:hAnsi="Zawgyi-One" w:cs="Zawgyi-One"/>
            <w:sz w:val="20"/>
            <w:szCs w:val="20"/>
          </w:rPr>
          <w:t>FILE *</w:t>
        </w:r>
        <w:proofErr w:type="spellStart"/>
        <w:r w:rsidRPr="00045116">
          <w:rPr>
            <w:rFonts w:ascii="Zawgyi-One" w:hAnsi="Zawgyi-One" w:cs="Zawgyi-One"/>
            <w:sz w:val="20"/>
            <w:szCs w:val="20"/>
          </w:rPr>
          <w:t>ptr</w:t>
        </w:r>
        <w:proofErr w:type="spellEnd"/>
        <w:r w:rsidRPr="00045116">
          <w:rPr>
            <w:rFonts w:ascii="Zawgyi-One" w:hAnsi="Zawgyi-One" w:cs="Zawgyi-One"/>
            <w:sz w:val="20"/>
            <w:szCs w:val="20"/>
          </w:rPr>
          <w:t>;</w:t>
        </w:r>
      </w:ins>
    </w:p>
    <w:p w:rsidR="00EA1BE1" w:rsidRPr="00045116" w:rsidRDefault="00EA1BE1" w:rsidP="00045116">
      <w:pPr>
        <w:rPr>
          <w:ins w:id="30" w:author="Unknown"/>
          <w:rFonts w:ascii="Zawgyi-One" w:hAnsi="Zawgyi-One" w:cs="Zawgyi-One"/>
          <w:sz w:val="20"/>
          <w:szCs w:val="20"/>
        </w:rPr>
      </w:pPr>
      <w:ins w:id="31" w:author="Unknown">
        <w:r w:rsidRPr="00045116">
          <w:rPr>
            <w:rFonts w:ascii="Zawgyi-One" w:hAnsi="Zawgyi-One" w:cs="Zawgyi-One"/>
            <w:sz w:val="20"/>
            <w:szCs w:val="20"/>
          </w:rPr>
          <w:t>Opening a file</w:t>
        </w:r>
      </w:ins>
    </w:p>
    <w:p w:rsidR="00EA1BE1" w:rsidRPr="00045116" w:rsidRDefault="00EA1BE1" w:rsidP="00045116">
      <w:pPr>
        <w:rPr>
          <w:ins w:id="32" w:author="Unknown"/>
          <w:rFonts w:ascii="Zawgyi-One" w:hAnsi="Zawgyi-One" w:cs="Zawgyi-One"/>
          <w:sz w:val="20"/>
          <w:szCs w:val="20"/>
        </w:rPr>
      </w:pPr>
      <w:ins w:id="33" w:author="Unknown">
        <w:r w:rsidRPr="00045116">
          <w:rPr>
            <w:rFonts w:ascii="Zawgyi-One" w:hAnsi="Zawgyi-One" w:cs="Zawgyi-One"/>
            <w:sz w:val="20"/>
            <w:szCs w:val="20"/>
          </w:rPr>
          <w:t xml:space="preserve">Opening a file is performed using library function </w:t>
        </w:r>
        <w:proofErr w:type="spellStart"/>
        <w:proofErr w:type="gramStart"/>
        <w:r w:rsidRPr="00045116">
          <w:rPr>
            <w:rFonts w:ascii="Zawgyi-One" w:hAnsi="Zawgyi-One" w:cs="Zawgyi-One"/>
            <w:sz w:val="20"/>
            <w:szCs w:val="20"/>
          </w:rPr>
          <w:t>fopen</w:t>
        </w:r>
        <w:proofErr w:type="spellEnd"/>
        <w:r w:rsidRPr="00045116">
          <w:rPr>
            <w:rFonts w:ascii="Zawgyi-One" w:hAnsi="Zawgyi-One" w:cs="Zawgyi-One"/>
            <w:sz w:val="20"/>
            <w:szCs w:val="20"/>
          </w:rPr>
          <w:t>(</w:t>
        </w:r>
        <w:proofErr w:type="gramEnd"/>
        <w:r w:rsidRPr="00045116">
          <w:rPr>
            <w:rFonts w:ascii="Zawgyi-One" w:hAnsi="Zawgyi-One" w:cs="Zawgyi-One"/>
            <w:sz w:val="20"/>
            <w:szCs w:val="20"/>
          </w:rPr>
          <w:t>). The syntax for opening a file in standard I/O is:</w:t>
        </w:r>
      </w:ins>
    </w:p>
    <w:p w:rsidR="00EA1BE1" w:rsidRPr="00045116" w:rsidRDefault="00EA1BE1" w:rsidP="00045116">
      <w:pPr>
        <w:rPr>
          <w:ins w:id="34" w:author="Unknown"/>
          <w:rFonts w:ascii="Zawgyi-One" w:hAnsi="Zawgyi-One" w:cs="Zawgyi-One"/>
          <w:sz w:val="20"/>
          <w:szCs w:val="20"/>
        </w:rPr>
      </w:pPr>
      <w:proofErr w:type="spellStart"/>
      <w:proofErr w:type="gramStart"/>
      <w:ins w:id="35" w:author="Unknown">
        <w:r w:rsidRPr="00045116">
          <w:rPr>
            <w:rFonts w:ascii="Zawgyi-One" w:hAnsi="Zawgyi-One" w:cs="Zawgyi-One"/>
            <w:sz w:val="20"/>
            <w:szCs w:val="20"/>
          </w:rPr>
          <w:t>ptr</w:t>
        </w:r>
        <w:proofErr w:type="spellEnd"/>
        <w:r w:rsidRPr="00045116">
          <w:rPr>
            <w:rFonts w:ascii="Zawgyi-One" w:hAnsi="Zawgyi-One" w:cs="Zawgyi-One"/>
            <w:sz w:val="20"/>
            <w:szCs w:val="20"/>
          </w:rPr>
          <w:t>=</w:t>
        </w:r>
        <w:proofErr w:type="spellStart"/>
        <w:proofErr w:type="gramEnd"/>
        <w:r w:rsidRPr="00045116">
          <w:rPr>
            <w:rFonts w:ascii="Zawgyi-One" w:hAnsi="Zawgyi-One" w:cs="Zawgyi-One"/>
            <w:sz w:val="20"/>
            <w:szCs w:val="20"/>
          </w:rPr>
          <w:t>fopen</w:t>
        </w:r>
        <w:proofErr w:type="spellEnd"/>
        <w:r w:rsidRPr="00045116">
          <w:rPr>
            <w:rFonts w:ascii="Zawgyi-One" w:hAnsi="Zawgyi-One" w:cs="Zawgyi-One"/>
            <w:sz w:val="20"/>
            <w:szCs w:val="20"/>
          </w:rPr>
          <w:t>("</w:t>
        </w:r>
        <w:proofErr w:type="spellStart"/>
        <w:r w:rsidRPr="00045116">
          <w:rPr>
            <w:rFonts w:ascii="Zawgyi-One" w:hAnsi="Zawgyi-One" w:cs="Zawgyi-One"/>
            <w:sz w:val="20"/>
            <w:szCs w:val="20"/>
          </w:rPr>
          <w:t>fileopen</w:t>
        </w:r>
        <w:proofErr w:type="spellEnd"/>
        <w:r w:rsidRPr="00045116">
          <w:rPr>
            <w:rFonts w:ascii="Zawgyi-One" w:hAnsi="Zawgyi-One" w:cs="Zawgyi-One"/>
            <w:sz w:val="20"/>
            <w:szCs w:val="20"/>
          </w:rPr>
          <w:t>","mode")</w:t>
        </w:r>
      </w:ins>
    </w:p>
    <w:p w:rsidR="00EA1BE1" w:rsidRPr="00045116" w:rsidRDefault="00EA1BE1" w:rsidP="00045116">
      <w:pPr>
        <w:rPr>
          <w:ins w:id="36" w:author="Unknown"/>
          <w:rFonts w:ascii="Zawgyi-One" w:hAnsi="Zawgyi-One" w:cs="Zawgyi-One"/>
          <w:sz w:val="20"/>
          <w:szCs w:val="20"/>
        </w:rPr>
      </w:pPr>
      <w:bookmarkStart w:id="37" w:name="_GoBack"/>
      <w:bookmarkEnd w:id="37"/>
      <w:ins w:id="38" w:author="Unknown">
        <w:r w:rsidRPr="00045116">
          <w:rPr>
            <w:rFonts w:ascii="Zawgyi-One" w:hAnsi="Zawgyi-One" w:cs="Zawgyi-One"/>
            <w:sz w:val="20"/>
            <w:szCs w:val="20"/>
          </w:rPr>
          <w:lastRenderedPageBreak/>
          <w:t>For Example:</w:t>
        </w:r>
      </w:ins>
    </w:p>
    <w:p w:rsidR="00EA1BE1" w:rsidRPr="00045116" w:rsidRDefault="00EA1BE1" w:rsidP="00045116">
      <w:pPr>
        <w:rPr>
          <w:ins w:id="39" w:author="Unknown"/>
          <w:rFonts w:ascii="Zawgyi-One" w:hAnsi="Zawgyi-One" w:cs="Zawgyi-One"/>
          <w:sz w:val="20"/>
          <w:szCs w:val="20"/>
        </w:rPr>
      </w:pPr>
      <w:proofErr w:type="spellStart"/>
      <w:proofErr w:type="gramStart"/>
      <w:ins w:id="40" w:author="Unknown">
        <w:r w:rsidRPr="00045116">
          <w:rPr>
            <w:rFonts w:ascii="Zawgyi-One" w:hAnsi="Zawgyi-One" w:cs="Zawgyi-One"/>
            <w:sz w:val="20"/>
            <w:szCs w:val="20"/>
          </w:rPr>
          <w:t>fopen</w:t>
        </w:r>
        <w:proofErr w:type="spellEnd"/>
        <w:r w:rsidRPr="00045116">
          <w:rPr>
            <w:rFonts w:ascii="Zawgyi-One" w:hAnsi="Zawgyi-One" w:cs="Zawgyi-One"/>
            <w:sz w:val="20"/>
            <w:szCs w:val="20"/>
          </w:rPr>
          <w:t>(</w:t>
        </w:r>
        <w:proofErr w:type="gramEnd"/>
        <w:r w:rsidRPr="00045116">
          <w:rPr>
            <w:rFonts w:ascii="Zawgyi-One" w:hAnsi="Zawgyi-One" w:cs="Zawgyi-One"/>
            <w:sz w:val="20"/>
            <w:szCs w:val="20"/>
          </w:rPr>
          <w:t>"E:\\</w:t>
        </w:r>
        <w:proofErr w:type="spellStart"/>
        <w:r w:rsidRPr="00045116">
          <w:rPr>
            <w:rFonts w:ascii="Zawgyi-One" w:hAnsi="Zawgyi-One" w:cs="Zawgyi-One"/>
            <w:sz w:val="20"/>
            <w:szCs w:val="20"/>
          </w:rPr>
          <w:t>cprogram</w:t>
        </w:r>
        <w:proofErr w:type="spellEnd"/>
        <w:r w:rsidRPr="00045116">
          <w:rPr>
            <w:rFonts w:ascii="Zawgyi-One" w:hAnsi="Zawgyi-One" w:cs="Zawgyi-One"/>
            <w:sz w:val="20"/>
            <w:szCs w:val="20"/>
          </w:rPr>
          <w:t>\</w:t>
        </w:r>
        <w:proofErr w:type="spellStart"/>
        <w:r w:rsidRPr="00045116">
          <w:rPr>
            <w:rFonts w:ascii="Zawgyi-One" w:hAnsi="Zawgyi-One" w:cs="Zawgyi-One"/>
            <w:sz w:val="20"/>
            <w:szCs w:val="20"/>
          </w:rPr>
          <w:t>program.txt","w</w:t>
        </w:r>
        <w:proofErr w:type="spellEnd"/>
        <w:r w:rsidRPr="00045116">
          <w:rPr>
            <w:rFonts w:ascii="Zawgyi-One" w:hAnsi="Zawgyi-One" w:cs="Zawgyi-One"/>
            <w:sz w:val="20"/>
            <w:szCs w:val="20"/>
          </w:rPr>
          <w:t>")</w:t>
        </w:r>
        <w:r w:rsidRPr="00F02B87">
          <w:rPr>
            <w:rFonts w:ascii="Zawgyi-One" w:hAnsi="Zawgyi-One" w:cs="Zawgyi-One"/>
            <w:sz w:val="20"/>
            <w:szCs w:val="20"/>
            <w:u w:val="single"/>
          </w:rPr>
          <w:t>;</w:t>
        </w:r>
        <w:r w:rsidRPr="00045116">
          <w:rPr>
            <w:rFonts w:ascii="Zawgyi-One" w:hAnsi="Zawgyi-One" w:cs="Zawgyi-One"/>
            <w:sz w:val="20"/>
            <w:szCs w:val="20"/>
          </w:rPr>
          <w:t xml:space="preserve">   </w:t>
        </w:r>
      </w:ins>
    </w:p>
    <w:p w:rsidR="00EA1BE1" w:rsidRPr="00045116" w:rsidRDefault="00EA1BE1" w:rsidP="00045116">
      <w:pPr>
        <w:rPr>
          <w:ins w:id="41" w:author="Unknown"/>
          <w:rFonts w:ascii="Zawgyi-One" w:hAnsi="Zawgyi-One" w:cs="Zawgyi-One"/>
          <w:sz w:val="20"/>
          <w:szCs w:val="20"/>
        </w:rPr>
      </w:pPr>
      <w:ins w:id="42" w:author="Unknown">
        <w:r w:rsidRPr="00045116">
          <w:rPr>
            <w:rFonts w:ascii="Zawgyi-One" w:hAnsi="Zawgyi-One" w:cs="Zawgyi-One"/>
            <w:sz w:val="20"/>
            <w:szCs w:val="20"/>
          </w:rPr>
          <w:t>/* --------------------------------------------------------- */</w:t>
        </w:r>
      </w:ins>
    </w:p>
    <w:p w:rsidR="00EA1BE1" w:rsidRPr="00045116" w:rsidRDefault="00EA1BE1" w:rsidP="00045116">
      <w:pPr>
        <w:rPr>
          <w:ins w:id="43" w:author="Unknown"/>
          <w:rFonts w:ascii="Zawgyi-One" w:hAnsi="Zawgyi-One" w:cs="Zawgyi-One"/>
          <w:sz w:val="20"/>
          <w:szCs w:val="20"/>
        </w:rPr>
      </w:pPr>
      <w:ins w:id="44" w:author="Unknown">
        <w:r w:rsidRPr="00045116">
          <w:rPr>
            <w:rFonts w:ascii="Zawgyi-One" w:hAnsi="Zawgyi-One" w:cs="Zawgyi-One"/>
            <w:sz w:val="20"/>
            <w:szCs w:val="20"/>
          </w:rPr>
          <w:t xml:space="preserve"> E:\\cprogram\program.txt is the location to create file.   </w:t>
        </w:r>
      </w:ins>
    </w:p>
    <w:p w:rsidR="00EA1BE1" w:rsidRPr="00045116" w:rsidRDefault="00EA1BE1" w:rsidP="00045116">
      <w:pPr>
        <w:rPr>
          <w:ins w:id="45" w:author="Unknown"/>
          <w:rFonts w:ascii="Zawgyi-One" w:hAnsi="Zawgyi-One" w:cs="Zawgyi-One"/>
          <w:sz w:val="20"/>
          <w:szCs w:val="20"/>
        </w:rPr>
      </w:pPr>
      <w:ins w:id="46" w:author="Unknown">
        <w:r w:rsidRPr="00045116">
          <w:rPr>
            <w:rFonts w:ascii="Zawgyi-One" w:hAnsi="Zawgyi-One" w:cs="Zawgyi-One"/>
            <w:sz w:val="20"/>
            <w:szCs w:val="20"/>
          </w:rPr>
          <w:t xml:space="preserve"> "</w:t>
        </w:r>
        <w:proofErr w:type="gramStart"/>
        <w:r w:rsidRPr="00045116">
          <w:rPr>
            <w:rFonts w:ascii="Zawgyi-One" w:hAnsi="Zawgyi-One" w:cs="Zawgyi-One"/>
            <w:sz w:val="20"/>
            <w:szCs w:val="20"/>
          </w:rPr>
          <w:t>w</w:t>
        </w:r>
        <w:proofErr w:type="gramEnd"/>
        <w:r w:rsidRPr="00045116">
          <w:rPr>
            <w:rFonts w:ascii="Zawgyi-One" w:hAnsi="Zawgyi-One" w:cs="Zawgyi-One"/>
            <w:sz w:val="20"/>
            <w:szCs w:val="20"/>
          </w:rPr>
          <w:t>" represents the mode for writing.</w:t>
        </w:r>
      </w:ins>
    </w:p>
    <w:p w:rsidR="00EA1BE1" w:rsidRPr="00045116" w:rsidRDefault="00EA1BE1" w:rsidP="00045116">
      <w:pPr>
        <w:rPr>
          <w:ins w:id="47" w:author="Unknown"/>
          <w:rFonts w:ascii="Zawgyi-One" w:hAnsi="Zawgyi-One" w:cs="Zawgyi-One"/>
          <w:sz w:val="20"/>
          <w:szCs w:val="20"/>
        </w:rPr>
      </w:pPr>
      <w:ins w:id="48" w:author="Unknown">
        <w:r w:rsidRPr="00045116">
          <w:rPr>
            <w:rFonts w:ascii="Zawgyi-One" w:hAnsi="Zawgyi-One" w:cs="Zawgyi-One"/>
            <w:sz w:val="20"/>
            <w:szCs w:val="20"/>
          </w:rPr>
          <w:t>/* --------------------------------------------------------- */</w:t>
        </w:r>
      </w:ins>
    </w:p>
    <w:p w:rsidR="00EA1BE1" w:rsidRPr="00045116" w:rsidRDefault="00EA1BE1" w:rsidP="00045116">
      <w:pPr>
        <w:rPr>
          <w:ins w:id="49" w:author="Unknown"/>
          <w:rFonts w:ascii="Zawgyi-One" w:hAnsi="Zawgyi-One" w:cs="Zawgyi-One"/>
          <w:sz w:val="20"/>
          <w:szCs w:val="20"/>
        </w:rPr>
      </w:pPr>
      <w:ins w:id="50" w:author="Unknown">
        <w:r w:rsidRPr="00045116">
          <w:rPr>
            <w:rFonts w:ascii="Zawgyi-One" w:hAnsi="Zawgyi-One" w:cs="Zawgyi-One"/>
            <w:sz w:val="20"/>
            <w:szCs w:val="20"/>
          </w:rPr>
          <w:t>Here, the program.txt file is opened for writing mode.</w:t>
        </w:r>
      </w:ins>
    </w:p>
    <w:tbl>
      <w:tblPr>
        <w:tblW w:w="9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Different opening modes for standard input/output in C programming."/>
      </w:tblPr>
      <w:tblGrid>
        <w:gridCol w:w="1194"/>
        <w:gridCol w:w="3212"/>
        <w:gridCol w:w="4594"/>
      </w:tblGrid>
      <w:tr w:rsidR="00EA1BE1" w:rsidRPr="00045116" w:rsidTr="00EA1BE1">
        <w:trPr>
          <w:tblHeader/>
        </w:trPr>
        <w:tc>
          <w:tcPr>
            <w:tcW w:w="0" w:type="auto"/>
            <w:gridSpan w:val="3"/>
            <w:tcBorders>
              <w:top w:val="nil"/>
              <w:left w:val="nil"/>
              <w:bottom w:val="nil"/>
              <w:right w:val="nil"/>
            </w:tcBorders>
            <w:shd w:val="clear" w:color="auto" w:fill="008E90"/>
            <w:tcMar>
              <w:top w:w="225" w:type="dxa"/>
              <w:left w:w="0" w:type="dxa"/>
              <w:bottom w:w="225" w:type="dxa"/>
              <w:right w:w="0" w:type="dxa"/>
            </w:tcMar>
            <w:vAlign w:val="center"/>
            <w:hideMark/>
          </w:tcPr>
          <w:p w:rsidR="00EA1BE1" w:rsidRPr="00045116" w:rsidRDefault="00EA1BE1" w:rsidP="00045116">
            <w:pPr>
              <w:rPr>
                <w:rFonts w:ascii="Zawgyi-One" w:hAnsi="Zawgyi-One" w:cs="Zawgyi-One"/>
                <w:sz w:val="20"/>
                <w:szCs w:val="20"/>
              </w:rPr>
            </w:pPr>
            <w:r w:rsidRPr="00045116">
              <w:rPr>
                <w:rFonts w:ascii="Zawgyi-One" w:hAnsi="Zawgyi-One" w:cs="Zawgyi-One"/>
                <w:sz w:val="20"/>
                <w:szCs w:val="20"/>
              </w:rPr>
              <w:t>Opening Modes in Standard I/O</w:t>
            </w:r>
          </w:p>
        </w:tc>
      </w:tr>
      <w:tr w:rsidR="00EA1BE1" w:rsidRPr="00045116" w:rsidTr="00EA1BE1">
        <w:trPr>
          <w:tblHeader/>
        </w:trPr>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EA1BE1" w:rsidRPr="00045116" w:rsidRDefault="00EA1BE1" w:rsidP="00045116">
            <w:pPr>
              <w:rPr>
                <w:rFonts w:ascii="Zawgyi-One" w:hAnsi="Zawgyi-One" w:cs="Zawgyi-One"/>
                <w:sz w:val="20"/>
                <w:szCs w:val="20"/>
              </w:rPr>
            </w:pPr>
            <w:r w:rsidRPr="00045116">
              <w:rPr>
                <w:rFonts w:ascii="Zawgyi-One" w:hAnsi="Zawgyi-One" w:cs="Zawgyi-One"/>
                <w:sz w:val="20"/>
                <w:szCs w:val="20"/>
              </w:rPr>
              <w:t>File Mode</w:t>
            </w:r>
          </w:p>
        </w:tc>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EA1BE1" w:rsidRPr="00045116" w:rsidRDefault="00EA1BE1" w:rsidP="00045116">
            <w:pPr>
              <w:rPr>
                <w:rFonts w:ascii="Zawgyi-One" w:hAnsi="Zawgyi-One" w:cs="Zawgyi-One"/>
                <w:sz w:val="20"/>
                <w:szCs w:val="20"/>
              </w:rPr>
            </w:pPr>
            <w:r w:rsidRPr="00045116">
              <w:rPr>
                <w:rFonts w:ascii="Zawgyi-One" w:hAnsi="Zawgyi-One" w:cs="Zawgyi-One"/>
                <w:sz w:val="20"/>
                <w:szCs w:val="20"/>
              </w:rPr>
              <w:t>Meaning of Mode</w:t>
            </w:r>
          </w:p>
        </w:tc>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EA1BE1" w:rsidRPr="00045116" w:rsidRDefault="00EA1BE1" w:rsidP="00045116">
            <w:pPr>
              <w:rPr>
                <w:rFonts w:ascii="Zawgyi-One" w:hAnsi="Zawgyi-One" w:cs="Zawgyi-One"/>
                <w:sz w:val="20"/>
                <w:szCs w:val="20"/>
              </w:rPr>
            </w:pPr>
            <w:r w:rsidRPr="00045116">
              <w:rPr>
                <w:rFonts w:ascii="Zawgyi-One" w:hAnsi="Zawgyi-One" w:cs="Zawgyi-One"/>
                <w:sz w:val="20"/>
                <w:szCs w:val="20"/>
              </w:rPr>
              <w:t>During Inexistence of file</w:t>
            </w:r>
          </w:p>
        </w:tc>
      </w:tr>
      <w:tr w:rsidR="00EA1BE1" w:rsidRPr="00045116" w:rsidTr="00EA1BE1">
        <w:tc>
          <w:tcPr>
            <w:tcW w:w="0" w:type="auto"/>
            <w:tcBorders>
              <w:top w:val="single" w:sz="6" w:space="0" w:color="DBD5D2"/>
              <w:left w:val="single" w:sz="6" w:space="0" w:color="DBD5D2"/>
              <w:bottom w:val="single" w:sz="6" w:space="0" w:color="DBD5D2"/>
              <w:right w:val="single" w:sz="6" w:space="0" w:color="DBD5D2"/>
            </w:tcBorders>
            <w:tcMar>
              <w:top w:w="75" w:type="dxa"/>
              <w:left w:w="450" w:type="dxa"/>
              <w:bottom w:w="75" w:type="dxa"/>
              <w:right w:w="450" w:type="dxa"/>
            </w:tcMar>
            <w:vAlign w:val="bottom"/>
            <w:hideMark/>
          </w:tcPr>
          <w:p w:rsidR="00EA1BE1" w:rsidRPr="00045116" w:rsidRDefault="00EA1BE1" w:rsidP="00045116">
            <w:pPr>
              <w:rPr>
                <w:rFonts w:ascii="Zawgyi-One" w:hAnsi="Zawgyi-One" w:cs="Zawgyi-One"/>
                <w:sz w:val="20"/>
                <w:szCs w:val="20"/>
              </w:rPr>
            </w:pPr>
            <w:r w:rsidRPr="00045116">
              <w:rPr>
                <w:rFonts w:ascii="Zawgyi-One" w:hAnsi="Zawgyi-One" w:cs="Zawgyi-One"/>
                <w:sz w:val="20"/>
                <w:szCs w:val="20"/>
              </w:rPr>
              <w:t>r</w:t>
            </w:r>
          </w:p>
        </w:tc>
        <w:tc>
          <w:tcPr>
            <w:tcW w:w="0" w:type="auto"/>
            <w:tcBorders>
              <w:top w:val="single" w:sz="6" w:space="0" w:color="DBD5D2"/>
              <w:left w:val="single" w:sz="6" w:space="0" w:color="DBD5D2"/>
              <w:bottom w:val="single" w:sz="6" w:space="0" w:color="DBD5D2"/>
              <w:right w:val="single" w:sz="6" w:space="0" w:color="DBD5D2"/>
            </w:tcBorders>
            <w:tcMar>
              <w:top w:w="75" w:type="dxa"/>
              <w:left w:w="450" w:type="dxa"/>
              <w:bottom w:w="75" w:type="dxa"/>
              <w:right w:w="450" w:type="dxa"/>
            </w:tcMar>
            <w:vAlign w:val="bottom"/>
            <w:hideMark/>
          </w:tcPr>
          <w:p w:rsidR="00EA1BE1" w:rsidRPr="00045116" w:rsidRDefault="00EA1BE1" w:rsidP="00045116">
            <w:pPr>
              <w:rPr>
                <w:rFonts w:ascii="Zawgyi-One" w:hAnsi="Zawgyi-One" w:cs="Zawgyi-One"/>
                <w:sz w:val="20"/>
                <w:szCs w:val="20"/>
              </w:rPr>
            </w:pPr>
            <w:r w:rsidRPr="00045116">
              <w:rPr>
                <w:rFonts w:ascii="Zawgyi-One" w:hAnsi="Zawgyi-One" w:cs="Zawgyi-One"/>
                <w:sz w:val="20"/>
                <w:szCs w:val="20"/>
              </w:rPr>
              <w:t>Open for reading.</w:t>
            </w:r>
          </w:p>
        </w:tc>
        <w:tc>
          <w:tcPr>
            <w:tcW w:w="0" w:type="auto"/>
            <w:tcBorders>
              <w:top w:val="single" w:sz="6" w:space="0" w:color="DBD5D2"/>
              <w:left w:val="single" w:sz="6" w:space="0" w:color="DBD5D2"/>
              <w:bottom w:val="single" w:sz="6" w:space="0" w:color="DBD5D2"/>
              <w:right w:val="single" w:sz="6" w:space="0" w:color="DBD5D2"/>
            </w:tcBorders>
            <w:tcMar>
              <w:top w:w="75" w:type="dxa"/>
              <w:left w:w="450" w:type="dxa"/>
              <w:bottom w:w="75" w:type="dxa"/>
              <w:right w:w="450" w:type="dxa"/>
            </w:tcMar>
            <w:vAlign w:val="bottom"/>
            <w:hideMark/>
          </w:tcPr>
          <w:p w:rsidR="00EA1BE1" w:rsidRPr="00045116" w:rsidRDefault="00EA1BE1" w:rsidP="00045116">
            <w:pPr>
              <w:rPr>
                <w:rFonts w:ascii="Zawgyi-One" w:hAnsi="Zawgyi-One" w:cs="Zawgyi-One"/>
                <w:sz w:val="20"/>
                <w:szCs w:val="20"/>
              </w:rPr>
            </w:pPr>
            <w:r w:rsidRPr="00045116">
              <w:rPr>
                <w:rFonts w:ascii="Zawgyi-One" w:hAnsi="Zawgyi-One" w:cs="Zawgyi-One"/>
                <w:sz w:val="20"/>
                <w:szCs w:val="20"/>
              </w:rPr>
              <w:t xml:space="preserve">If the file does not exist, </w:t>
            </w:r>
            <w:proofErr w:type="spellStart"/>
            <w:proofErr w:type="gramStart"/>
            <w:r w:rsidRPr="00045116">
              <w:rPr>
                <w:rFonts w:ascii="Zawgyi-One" w:hAnsi="Zawgyi-One" w:cs="Zawgyi-One"/>
                <w:sz w:val="20"/>
                <w:szCs w:val="20"/>
              </w:rPr>
              <w:t>fopen</w:t>
            </w:r>
            <w:proofErr w:type="spellEnd"/>
            <w:r w:rsidRPr="00045116">
              <w:rPr>
                <w:rFonts w:ascii="Zawgyi-One" w:hAnsi="Zawgyi-One" w:cs="Zawgyi-One"/>
                <w:sz w:val="20"/>
                <w:szCs w:val="20"/>
              </w:rPr>
              <w:t>(</w:t>
            </w:r>
            <w:proofErr w:type="gramEnd"/>
            <w:r w:rsidRPr="00045116">
              <w:rPr>
                <w:rFonts w:ascii="Zawgyi-One" w:hAnsi="Zawgyi-One" w:cs="Zawgyi-One"/>
                <w:sz w:val="20"/>
                <w:szCs w:val="20"/>
              </w:rPr>
              <w:t>) returns NULL.</w:t>
            </w:r>
          </w:p>
        </w:tc>
      </w:tr>
      <w:tr w:rsidR="00EA1BE1" w:rsidRPr="00045116" w:rsidTr="00EA1BE1">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EA1BE1" w:rsidRPr="00045116" w:rsidRDefault="00EA1BE1" w:rsidP="00045116">
            <w:pPr>
              <w:rPr>
                <w:rFonts w:ascii="Zawgyi-One" w:hAnsi="Zawgyi-One" w:cs="Zawgyi-One"/>
                <w:sz w:val="20"/>
                <w:szCs w:val="20"/>
              </w:rPr>
            </w:pPr>
            <w:r w:rsidRPr="00045116">
              <w:rPr>
                <w:rFonts w:ascii="Zawgyi-One" w:hAnsi="Zawgyi-One" w:cs="Zawgyi-One"/>
                <w:sz w:val="20"/>
                <w:szCs w:val="20"/>
              </w:rPr>
              <w:t>w</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EA1BE1" w:rsidRPr="00045116" w:rsidRDefault="00EA1BE1" w:rsidP="00045116">
            <w:pPr>
              <w:rPr>
                <w:rFonts w:ascii="Zawgyi-One" w:hAnsi="Zawgyi-One" w:cs="Zawgyi-One"/>
                <w:sz w:val="20"/>
                <w:szCs w:val="20"/>
              </w:rPr>
            </w:pPr>
            <w:r w:rsidRPr="00045116">
              <w:rPr>
                <w:rFonts w:ascii="Zawgyi-One" w:hAnsi="Zawgyi-One" w:cs="Zawgyi-One"/>
                <w:sz w:val="20"/>
                <w:szCs w:val="20"/>
              </w:rPr>
              <w:t>Open for writing.</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EA1BE1" w:rsidRPr="00045116" w:rsidRDefault="00EA1BE1" w:rsidP="00045116">
            <w:pPr>
              <w:rPr>
                <w:rFonts w:ascii="Zawgyi-One" w:hAnsi="Zawgyi-One" w:cs="Zawgyi-One"/>
                <w:sz w:val="20"/>
                <w:szCs w:val="20"/>
              </w:rPr>
            </w:pPr>
            <w:proofErr w:type="gramStart"/>
            <w:r w:rsidRPr="00045116">
              <w:rPr>
                <w:rFonts w:ascii="Zawgyi-One" w:hAnsi="Zawgyi-One" w:cs="Zawgyi-One"/>
                <w:sz w:val="20"/>
                <w:szCs w:val="20"/>
              </w:rPr>
              <w:t>If  the</w:t>
            </w:r>
            <w:proofErr w:type="gramEnd"/>
            <w:r w:rsidRPr="00045116">
              <w:rPr>
                <w:rFonts w:ascii="Zawgyi-One" w:hAnsi="Zawgyi-One" w:cs="Zawgyi-One"/>
                <w:sz w:val="20"/>
                <w:szCs w:val="20"/>
              </w:rPr>
              <w:t xml:space="preserve"> file exists, its contents are overwritten. If the file does not exist, it will be created.</w:t>
            </w:r>
          </w:p>
        </w:tc>
      </w:tr>
      <w:tr w:rsidR="00EA1BE1" w:rsidRPr="00045116" w:rsidTr="00EA1BE1">
        <w:tc>
          <w:tcPr>
            <w:tcW w:w="0" w:type="auto"/>
            <w:tcBorders>
              <w:top w:val="single" w:sz="6" w:space="0" w:color="DBD5D2"/>
              <w:left w:val="single" w:sz="6" w:space="0" w:color="DBD5D2"/>
              <w:bottom w:val="single" w:sz="6" w:space="0" w:color="DBD5D2"/>
              <w:right w:val="single" w:sz="6" w:space="0" w:color="DBD5D2"/>
            </w:tcBorders>
            <w:tcMar>
              <w:top w:w="75" w:type="dxa"/>
              <w:left w:w="450" w:type="dxa"/>
              <w:bottom w:w="75" w:type="dxa"/>
              <w:right w:w="450" w:type="dxa"/>
            </w:tcMar>
            <w:vAlign w:val="bottom"/>
            <w:hideMark/>
          </w:tcPr>
          <w:p w:rsidR="00EA1BE1" w:rsidRPr="00045116" w:rsidRDefault="00EA1BE1" w:rsidP="00045116">
            <w:pPr>
              <w:rPr>
                <w:rFonts w:ascii="Zawgyi-One" w:hAnsi="Zawgyi-One" w:cs="Zawgyi-One"/>
                <w:sz w:val="20"/>
                <w:szCs w:val="20"/>
              </w:rPr>
            </w:pPr>
            <w:r w:rsidRPr="00045116">
              <w:rPr>
                <w:rFonts w:ascii="Zawgyi-One" w:hAnsi="Zawgyi-One" w:cs="Zawgyi-One"/>
                <w:sz w:val="20"/>
                <w:szCs w:val="20"/>
              </w:rPr>
              <w:t>a</w:t>
            </w:r>
          </w:p>
        </w:tc>
        <w:tc>
          <w:tcPr>
            <w:tcW w:w="0" w:type="auto"/>
            <w:tcBorders>
              <w:top w:val="single" w:sz="6" w:space="0" w:color="DBD5D2"/>
              <w:left w:val="single" w:sz="6" w:space="0" w:color="DBD5D2"/>
              <w:bottom w:val="single" w:sz="6" w:space="0" w:color="DBD5D2"/>
              <w:right w:val="single" w:sz="6" w:space="0" w:color="DBD5D2"/>
            </w:tcBorders>
            <w:tcMar>
              <w:top w:w="75" w:type="dxa"/>
              <w:left w:w="450" w:type="dxa"/>
              <w:bottom w:w="75" w:type="dxa"/>
              <w:right w:w="450" w:type="dxa"/>
            </w:tcMar>
            <w:vAlign w:val="bottom"/>
            <w:hideMark/>
          </w:tcPr>
          <w:p w:rsidR="00EA1BE1" w:rsidRPr="00045116" w:rsidRDefault="00EA1BE1" w:rsidP="00045116">
            <w:pPr>
              <w:rPr>
                <w:rFonts w:ascii="Zawgyi-One" w:hAnsi="Zawgyi-One" w:cs="Zawgyi-One"/>
                <w:sz w:val="20"/>
                <w:szCs w:val="20"/>
              </w:rPr>
            </w:pPr>
            <w:r w:rsidRPr="00045116">
              <w:rPr>
                <w:rFonts w:ascii="Zawgyi-One" w:hAnsi="Zawgyi-One" w:cs="Zawgyi-One"/>
                <w:sz w:val="20"/>
                <w:szCs w:val="20"/>
              </w:rPr>
              <w:t xml:space="preserve">Open for append. </w:t>
            </w:r>
            <w:proofErr w:type="spellStart"/>
            <w:r w:rsidRPr="00045116">
              <w:rPr>
                <w:rFonts w:ascii="Zawgyi-One" w:hAnsi="Zawgyi-One" w:cs="Zawgyi-One"/>
                <w:sz w:val="20"/>
                <w:szCs w:val="20"/>
              </w:rPr>
              <w:t>i.e</w:t>
            </w:r>
            <w:proofErr w:type="spellEnd"/>
            <w:r w:rsidRPr="00045116">
              <w:rPr>
                <w:rFonts w:ascii="Zawgyi-One" w:hAnsi="Zawgyi-One" w:cs="Zawgyi-One"/>
                <w:sz w:val="20"/>
                <w:szCs w:val="20"/>
              </w:rPr>
              <w:t>, Data is added to end of file.</w:t>
            </w:r>
          </w:p>
        </w:tc>
        <w:tc>
          <w:tcPr>
            <w:tcW w:w="0" w:type="auto"/>
            <w:tcBorders>
              <w:top w:val="single" w:sz="6" w:space="0" w:color="DBD5D2"/>
              <w:left w:val="single" w:sz="6" w:space="0" w:color="DBD5D2"/>
              <w:bottom w:val="single" w:sz="6" w:space="0" w:color="DBD5D2"/>
              <w:right w:val="single" w:sz="6" w:space="0" w:color="DBD5D2"/>
            </w:tcBorders>
            <w:tcMar>
              <w:top w:w="75" w:type="dxa"/>
              <w:left w:w="450" w:type="dxa"/>
              <w:bottom w:w="75" w:type="dxa"/>
              <w:right w:w="450" w:type="dxa"/>
            </w:tcMar>
            <w:vAlign w:val="bottom"/>
            <w:hideMark/>
          </w:tcPr>
          <w:p w:rsidR="00EA1BE1" w:rsidRPr="00045116" w:rsidRDefault="00EA1BE1" w:rsidP="00045116">
            <w:pPr>
              <w:rPr>
                <w:rFonts w:ascii="Zawgyi-One" w:hAnsi="Zawgyi-One" w:cs="Zawgyi-One"/>
                <w:sz w:val="20"/>
                <w:szCs w:val="20"/>
              </w:rPr>
            </w:pPr>
            <w:r w:rsidRPr="00045116">
              <w:rPr>
                <w:rFonts w:ascii="Zawgyi-One" w:hAnsi="Zawgyi-One" w:cs="Zawgyi-One"/>
                <w:sz w:val="20"/>
                <w:szCs w:val="20"/>
              </w:rPr>
              <w:t xml:space="preserve">If the file does not </w:t>
            </w:r>
            <w:proofErr w:type="gramStart"/>
            <w:r w:rsidRPr="00045116">
              <w:rPr>
                <w:rFonts w:ascii="Zawgyi-One" w:hAnsi="Zawgyi-One" w:cs="Zawgyi-One"/>
                <w:sz w:val="20"/>
                <w:szCs w:val="20"/>
              </w:rPr>
              <w:t>exists</w:t>
            </w:r>
            <w:proofErr w:type="gramEnd"/>
            <w:r w:rsidRPr="00045116">
              <w:rPr>
                <w:rFonts w:ascii="Zawgyi-One" w:hAnsi="Zawgyi-One" w:cs="Zawgyi-One"/>
                <w:sz w:val="20"/>
                <w:szCs w:val="20"/>
              </w:rPr>
              <w:t>, it will be created.</w:t>
            </w:r>
          </w:p>
        </w:tc>
      </w:tr>
      <w:tr w:rsidR="00EA1BE1" w:rsidRPr="00045116" w:rsidTr="00EA1BE1">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EA1BE1" w:rsidRPr="00045116" w:rsidRDefault="00EA1BE1" w:rsidP="00045116">
            <w:pPr>
              <w:rPr>
                <w:rFonts w:ascii="Zawgyi-One" w:hAnsi="Zawgyi-One" w:cs="Zawgyi-One"/>
                <w:sz w:val="20"/>
                <w:szCs w:val="20"/>
              </w:rPr>
            </w:pPr>
            <w:r w:rsidRPr="00045116">
              <w:rPr>
                <w:rFonts w:ascii="Zawgyi-One" w:hAnsi="Zawgyi-One" w:cs="Zawgyi-One"/>
                <w:sz w:val="20"/>
                <w:szCs w:val="20"/>
              </w:rPr>
              <w:t>r+</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EA1BE1" w:rsidRPr="00045116" w:rsidRDefault="00EA1BE1" w:rsidP="00045116">
            <w:pPr>
              <w:rPr>
                <w:rFonts w:ascii="Zawgyi-One" w:hAnsi="Zawgyi-One" w:cs="Zawgyi-One"/>
                <w:sz w:val="20"/>
                <w:szCs w:val="20"/>
              </w:rPr>
            </w:pPr>
            <w:r w:rsidRPr="00045116">
              <w:rPr>
                <w:rFonts w:ascii="Zawgyi-One" w:hAnsi="Zawgyi-One" w:cs="Zawgyi-One"/>
                <w:sz w:val="20"/>
                <w:szCs w:val="20"/>
              </w:rPr>
              <w:t>Open for both reading and writing.</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EA1BE1" w:rsidRPr="00045116" w:rsidRDefault="00EA1BE1" w:rsidP="00045116">
            <w:pPr>
              <w:rPr>
                <w:rFonts w:ascii="Zawgyi-One" w:hAnsi="Zawgyi-One" w:cs="Zawgyi-One"/>
                <w:sz w:val="20"/>
                <w:szCs w:val="20"/>
              </w:rPr>
            </w:pPr>
            <w:r w:rsidRPr="00045116">
              <w:rPr>
                <w:rFonts w:ascii="Zawgyi-One" w:hAnsi="Zawgyi-One" w:cs="Zawgyi-One"/>
                <w:sz w:val="20"/>
                <w:szCs w:val="20"/>
              </w:rPr>
              <w:t xml:space="preserve">If the file does not exist, </w:t>
            </w:r>
            <w:proofErr w:type="spellStart"/>
            <w:proofErr w:type="gramStart"/>
            <w:r w:rsidRPr="00045116">
              <w:rPr>
                <w:rFonts w:ascii="Zawgyi-One" w:hAnsi="Zawgyi-One" w:cs="Zawgyi-One"/>
                <w:sz w:val="20"/>
                <w:szCs w:val="20"/>
              </w:rPr>
              <w:t>fopen</w:t>
            </w:r>
            <w:proofErr w:type="spellEnd"/>
            <w:r w:rsidRPr="00045116">
              <w:rPr>
                <w:rFonts w:ascii="Zawgyi-One" w:hAnsi="Zawgyi-One" w:cs="Zawgyi-One"/>
                <w:sz w:val="20"/>
                <w:szCs w:val="20"/>
              </w:rPr>
              <w:t>(</w:t>
            </w:r>
            <w:proofErr w:type="gramEnd"/>
            <w:r w:rsidRPr="00045116">
              <w:rPr>
                <w:rFonts w:ascii="Zawgyi-One" w:hAnsi="Zawgyi-One" w:cs="Zawgyi-One"/>
                <w:sz w:val="20"/>
                <w:szCs w:val="20"/>
              </w:rPr>
              <w:t>) returns NULL. </w:t>
            </w:r>
          </w:p>
        </w:tc>
      </w:tr>
      <w:tr w:rsidR="00EA1BE1" w:rsidRPr="00045116" w:rsidTr="00EA1BE1">
        <w:tc>
          <w:tcPr>
            <w:tcW w:w="0" w:type="auto"/>
            <w:tcBorders>
              <w:top w:val="single" w:sz="6" w:space="0" w:color="DBD5D2"/>
              <w:left w:val="single" w:sz="6" w:space="0" w:color="DBD5D2"/>
              <w:bottom w:val="single" w:sz="6" w:space="0" w:color="DBD5D2"/>
              <w:right w:val="single" w:sz="6" w:space="0" w:color="DBD5D2"/>
            </w:tcBorders>
            <w:tcMar>
              <w:top w:w="75" w:type="dxa"/>
              <w:left w:w="450" w:type="dxa"/>
              <w:bottom w:w="75" w:type="dxa"/>
              <w:right w:w="450" w:type="dxa"/>
            </w:tcMar>
            <w:vAlign w:val="bottom"/>
            <w:hideMark/>
          </w:tcPr>
          <w:p w:rsidR="00EA1BE1" w:rsidRPr="00045116" w:rsidRDefault="00EA1BE1" w:rsidP="00045116">
            <w:pPr>
              <w:rPr>
                <w:rFonts w:ascii="Zawgyi-One" w:hAnsi="Zawgyi-One" w:cs="Zawgyi-One"/>
                <w:sz w:val="20"/>
                <w:szCs w:val="20"/>
              </w:rPr>
            </w:pPr>
            <w:r w:rsidRPr="00045116">
              <w:rPr>
                <w:rFonts w:ascii="Zawgyi-One" w:hAnsi="Zawgyi-One" w:cs="Zawgyi-One"/>
                <w:sz w:val="20"/>
                <w:szCs w:val="20"/>
              </w:rPr>
              <w:t>w+</w:t>
            </w:r>
          </w:p>
        </w:tc>
        <w:tc>
          <w:tcPr>
            <w:tcW w:w="0" w:type="auto"/>
            <w:tcBorders>
              <w:top w:val="single" w:sz="6" w:space="0" w:color="DBD5D2"/>
              <w:left w:val="single" w:sz="6" w:space="0" w:color="DBD5D2"/>
              <w:bottom w:val="single" w:sz="6" w:space="0" w:color="DBD5D2"/>
              <w:right w:val="single" w:sz="6" w:space="0" w:color="DBD5D2"/>
            </w:tcBorders>
            <w:tcMar>
              <w:top w:w="75" w:type="dxa"/>
              <w:left w:w="450" w:type="dxa"/>
              <w:bottom w:w="75" w:type="dxa"/>
              <w:right w:w="450" w:type="dxa"/>
            </w:tcMar>
            <w:vAlign w:val="bottom"/>
            <w:hideMark/>
          </w:tcPr>
          <w:p w:rsidR="00EA1BE1" w:rsidRPr="00045116" w:rsidRDefault="00EA1BE1" w:rsidP="00045116">
            <w:pPr>
              <w:rPr>
                <w:rFonts w:ascii="Zawgyi-One" w:hAnsi="Zawgyi-One" w:cs="Zawgyi-One"/>
                <w:sz w:val="20"/>
                <w:szCs w:val="20"/>
              </w:rPr>
            </w:pPr>
            <w:r w:rsidRPr="00045116">
              <w:rPr>
                <w:rFonts w:ascii="Zawgyi-One" w:hAnsi="Zawgyi-One" w:cs="Zawgyi-One"/>
                <w:sz w:val="20"/>
                <w:szCs w:val="20"/>
              </w:rPr>
              <w:t>Open for both reading and writing.</w:t>
            </w:r>
          </w:p>
        </w:tc>
        <w:tc>
          <w:tcPr>
            <w:tcW w:w="0" w:type="auto"/>
            <w:tcBorders>
              <w:top w:val="single" w:sz="6" w:space="0" w:color="DBD5D2"/>
              <w:left w:val="single" w:sz="6" w:space="0" w:color="DBD5D2"/>
              <w:bottom w:val="single" w:sz="6" w:space="0" w:color="DBD5D2"/>
              <w:right w:val="single" w:sz="6" w:space="0" w:color="DBD5D2"/>
            </w:tcBorders>
            <w:tcMar>
              <w:top w:w="75" w:type="dxa"/>
              <w:left w:w="450" w:type="dxa"/>
              <w:bottom w:w="75" w:type="dxa"/>
              <w:right w:w="450" w:type="dxa"/>
            </w:tcMar>
            <w:vAlign w:val="bottom"/>
            <w:hideMark/>
          </w:tcPr>
          <w:p w:rsidR="00EA1BE1" w:rsidRPr="00045116" w:rsidRDefault="00EA1BE1" w:rsidP="00045116">
            <w:pPr>
              <w:rPr>
                <w:rFonts w:ascii="Zawgyi-One" w:hAnsi="Zawgyi-One" w:cs="Zawgyi-One"/>
                <w:sz w:val="20"/>
                <w:szCs w:val="20"/>
              </w:rPr>
            </w:pPr>
            <w:proofErr w:type="gramStart"/>
            <w:r w:rsidRPr="00045116">
              <w:rPr>
                <w:rFonts w:ascii="Zawgyi-One" w:hAnsi="Zawgyi-One" w:cs="Zawgyi-One"/>
                <w:sz w:val="20"/>
                <w:szCs w:val="20"/>
              </w:rPr>
              <w:t>If  the</w:t>
            </w:r>
            <w:proofErr w:type="gramEnd"/>
            <w:r w:rsidRPr="00045116">
              <w:rPr>
                <w:rFonts w:ascii="Zawgyi-One" w:hAnsi="Zawgyi-One" w:cs="Zawgyi-One"/>
                <w:sz w:val="20"/>
                <w:szCs w:val="20"/>
              </w:rPr>
              <w:t xml:space="preserve"> file exists, its contents are overwritten. If the file does not exist, it will be created.</w:t>
            </w:r>
          </w:p>
        </w:tc>
      </w:tr>
      <w:tr w:rsidR="00EA1BE1" w:rsidRPr="00045116" w:rsidTr="00EA1BE1">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EA1BE1" w:rsidRPr="00045116" w:rsidRDefault="00EA1BE1" w:rsidP="00045116">
            <w:pPr>
              <w:rPr>
                <w:rFonts w:ascii="Zawgyi-One" w:hAnsi="Zawgyi-One" w:cs="Zawgyi-One"/>
                <w:sz w:val="20"/>
                <w:szCs w:val="20"/>
              </w:rPr>
            </w:pPr>
            <w:r w:rsidRPr="00045116">
              <w:rPr>
                <w:rFonts w:ascii="Zawgyi-One" w:hAnsi="Zawgyi-One" w:cs="Zawgyi-One"/>
                <w:sz w:val="20"/>
                <w:szCs w:val="20"/>
              </w:rPr>
              <w:lastRenderedPageBreak/>
              <w:t>a+</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EA1BE1" w:rsidRPr="00045116" w:rsidRDefault="00EA1BE1" w:rsidP="00045116">
            <w:pPr>
              <w:rPr>
                <w:rFonts w:ascii="Zawgyi-One" w:hAnsi="Zawgyi-One" w:cs="Zawgyi-One"/>
                <w:sz w:val="20"/>
                <w:szCs w:val="20"/>
              </w:rPr>
            </w:pPr>
            <w:r w:rsidRPr="00045116">
              <w:rPr>
                <w:rFonts w:ascii="Zawgyi-One" w:hAnsi="Zawgyi-One" w:cs="Zawgyi-One"/>
                <w:sz w:val="20"/>
                <w:szCs w:val="20"/>
              </w:rPr>
              <w:t>Open for both reading and appending.</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EA1BE1" w:rsidRPr="00045116" w:rsidRDefault="00EA1BE1" w:rsidP="00045116">
            <w:pPr>
              <w:rPr>
                <w:rFonts w:ascii="Zawgyi-One" w:hAnsi="Zawgyi-One" w:cs="Zawgyi-One"/>
                <w:sz w:val="20"/>
                <w:szCs w:val="20"/>
              </w:rPr>
            </w:pPr>
            <w:r w:rsidRPr="00045116">
              <w:rPr>
                <w:rFonts w:ascii="Zawgyi-One" w:hAnsi="Zawgyi-One" w:cs="Zawgyi-One"/>
                <w:sz w:val="20"/>
                <w:szCs w:val="20"/>
              </w:rPr>
              <w:t xml:space="preserve">If the file does not </w:t>
            </w:r>
            <w:proofErr w:type="gramStart"/>
            <w:r w:rsidRPr="00045116">
              <w:rPr>
                <w:rFonts w:ascii="Zawgyi-One" w:hAnsi="Zawgyi-One" w:cs="Zawgyi-One"/>
                <w:sz w:val="20"/>
                <w:szCs w:val="20"/>
              </w:rPr>
              <w:t>exists</w:t>
            </w:r>
            <w:proofErr w:type="gramEnd"/>
            <w:r w:rsidRPr="00045116">
              <w:rPr>
                <w:rFonts w:ascii="Zawgyi-One" w:hAnsi="Zawgyi-One" w:cs="Zawgyi-One"/>
                <w:sz w:val="20"/>
                <w:szCs w:val="20"/>
              </w:rPr>
              <w:t>, it will be created.</w:t>
            </w:r>
          </w:p>
        </w:tc>
      </w:tr>
    </w:tbl>
    <w:p w:rsidR="00EA1BE1" w:rsidRPr="00045116" w:rsidRDefault="00EA1BE1" w:rsidP="00045116">
      <w:pPr>
        <w:rPr>
          <w:ins w:id="51" w:author="Unknown"/>
          <w:rFonts w:ascii="Zawgyi-One" w:hAnsi="Zawgyi-One" w:cs="Zawgyi-One"/>
          <w:sz w:val="20"/>
          <w:szCs w:val="20"/>
        </w:rPr>
      </w:pPr>
      <w:ins w:id="52" w:author="Unknown">
        <w:r w:rsidRPr="00045116">
          <w:rPr>
            <w:rFonts w:ascii="Zawgyi-One" w:hAnsi="Zawgyi-One" w:cs="Zawgyi-One"/>
            <w:sz w:val="20"/>
            <w:szCs w:val="20"/>
          </w:rPr>
          <w:t> </w:t>
        </w:r>
      </w:ins>
    </w:p>
    <w:p w:rsidR="00EA1BE1" w:rsidRPr="00045116" w:rsidRDefault="00EA1BE1" w:rsidP="00045116">
      <w:pPr>
        <w:rPr>
          <w:ins w:id="53" w:author="Unknown"/>
          <w:rFonts w:ascii="Zawgyi-One" w:hAnsi="Zawgyi-One" w:cs="Zawgyi-One"/>
          <w:sz w:val="20"/>
          <w:szCs w:val="20"/>
        </w:rPr>
      </w:pPr>
      <w:ins w:id="54" w:author="Unknown">
        <w:r w:rsidRPr="00045116">
          <w:rPr>
            <w:rFonts w:ascii="Zawgyi-One" w:hAnsi="Zawgyi-One" w:cs="Zawgyi-One"/>
            <w:sz w:val="20"/>
            <w:szCs w:val="20"/>
          </w:rPr>
          <w:t>Closing a File</w:t>
        </w:r>
      </w:ins>
    </w:p>
    <w:p w:rsidR="00EA1BE1" w:rsidRPr="00045116" w:rsidRDefault="00EA1BE1" w:rsidP="00045116">
      <w:pPr>
        <w:rPr>
          <w:ins w:id="55" w:author="Unknown"/>
          <w:rFonts w:ascii="Zawgyi-One" w:hAnsi="Zawgyi-One" w:cs="Zawgyi-One"/>
          <w:sz w:val="20"/>
          <w:szCs w:val="20"/>
        </w:rPr>
      </w:pPr>
      <w:ins w:id="56" w:author="Unknown">
        <w:r w:rsidRPr="00045116">
          <w:rPr>
            <w:rFonts w:ascii="Zawgyi-One" w:hAnsi="Zawgyi-One" w:cs="Zawgyi-One"/>
            <w:sz w:val="20"/>
            <w:szCs w:val="20"/>
          </w:rPr>
          <w:t xml:space="preserve">The file should be closed after reading/writing of a file. Closing a file is performed using library function </w:t>
        </w:r>
        <w:proofErr w:type="spellStart"/>
        <w:proofErr w:type="gramStart"/>
        <w:r w:rsidRPr="00045116">
          <w:rPr>
            <w:rFonts w:ascii="Zawgyi-One" w:hAnsi="Zawgyi-One" w:cs="Zawgyi-One"/>
            <w:sz w:val="20"/>
            <w:szCs w:val="20"/>
          </w:rPr>
          <w:t>fclose</w:t>
        </w:r>
        <w:proofErr w:type="spellEnd"/>
        <w:r w:rsidRPr="00045116">
          <w:rPr>
            <w:rFonts w:ascii="Zawgyi-One" w:hAnsi="Zawgyi-One" w:cs="Zawgyi-One"/>
            <w:sz w:val="20"/>
            <w:szCs w:val="20"/>
          </w:rPr>
          <w:t>(</w:t>
        </w:r>
        <w:proofErr w:type="gramEnd"/>
        <w:r w:rsidRPr="00045116">
          <w:rPr>
            <w:rFonts w:ascii="Zawgyi-One" w:hAnsi="Zawgyi-One" w:cs="Zawgyi-One"/>
            <w:sz w:val="20"/>
            <w:szCs w:val="20"/>
          </w:rPr>
          <w:t>).</w:t>
        </w:r>
      </w:ins>
    </w:p>
    <w:p w:rsidR="00EA1BE1" w:rsidRPr="00045116" w:rsidRDefault="00EA1BE1" w:rsidP="00045116">
      <w:pPr>
        <w:rPr>
          <w:ins w:id="57" w:author="Unknown"/>
          <w:rFonts w:ascii="Zawgyi-One" w:hAnsi="Zawgyi-One" w:cs="Zawgyi-One"/>
          <w:sz w:val="20"/>
          <w:szCs w:val="20"/>
        </w:rPr>
      </w:pPr>
      <w:proofErr w:type="spellStart"/>
      <w:proofErr w:type="gramStart"/>
      <w:ins w:id="58" w:author="Unknown">
        <w:r w:rsidRPr="00045116">
          <w:rPr>
            <w:rFonts w:ascii="Zawgyi-One" w:hAnsi="Zawgyi-One" w:cs="Zawgyi-One"/>
            <w:sz w:val="20"/>
            <w:szCs w:val="20"/>
          </w:rPr>
          <w:t>fclose</w:t>
        </w:r>
        <w:proofErr w:type="spellEnd"/>
        <w:r w:rsidRPr="00045116">
          <w:rPr>
            <w:rFonts w:ascii="Zawgyi-One" w:hAnsi="Zawgyi-One" w:cs="Zawgyi-One"/>
            <w:sz w:val="20"/>
            <w:szCs w:val="20"/>
          </w:rPr>
          <w:t>(</w:t>
        </w:r>
        <w:proofErr w:type="spellStart"/>
        <w:proofErr w:type="gramEnd"/>
        <w:r w:rsidRPr="00045116">
          <w:rPr>
            <w:rFonts w:ascii="Zawgyi-One" w:hAnsi="Zawgyi-One" w:cs="Zawgyi-One"/>
            <w:sz w:val="20"/>
            <w:szCs w:val="20"/>
          </w:rPr>
          <w:t>ptr</w:t>
        </w:r>
        <w:proofErr w:type="spellEnd"/>
        <w:r w:rsidRPr="00045116">
          <w:rPr>
            <w:rFonts w:ascii="Zawgyi-One" w:hAnsi="Zawgyi-One" w:cs="Zawgyi-One"/>
            <w:sz w:val="20"/>
            <w:szCs w:val="20"/>
          </w:rPr>
          <w:t>); //</w:t>
        </w:r>
        <w:proofErr w:type="spellStart"/>
        <w:r w:rsidRPr="00045116">
          <w:rPr>
            <w:rFonts w:ascii="Zawgyi-One" w:hAnsi="Zawgyi-One" w:cs="Zawgyi-One"/>
            <w:sz w:val="20"/>
            <w:szCs w:val="20"/>
          </w:rPr>
          <w:t>ptr</w:t>
        </w:r>
        <w:proofErr w:type="spellEnd"/>
        <w:r w:rsidRPr="00045116">
          <w:rPr>
            <w:rFonts w:ascii="Zawgyi-One" w:hAnsi="Zawgyi-One" w:cs="Zawgyi-One"/>
            <w:sz w:val="20"/>
            <w:szCs w:val="20"/>
          </w:rPr>
          <w:t xml:space="preserve"> is the file pointer associated with file to be closed.</w:t>
        </w:r>
      </w:ins>
    </w:p>
    <w:p w:rsidR="00EA1BE1" w:rsidRPr="00045116" w:rsidRDefault="00EA1BE1" w:rsidP="00045116">
      <w:pPr>
        <w:rPr>
          <w:ins w:id="59" w:author="Unknown"/>
          <w:rFonts w:ascii="Zawgyi-One" w:hAnsi="Zawgyi-One" w:cs="Zawgyi-One"/>
          <w:sz w:val="20"/>
          <w:szCs w:val="20"/>
        </w:rPr>
      </w:pPr>
      <w:ins w:id="60" w:author="Unknown">
        <w:r w:rsidRPr="00045116">
          <w:rPr>
            <w:rFonts w:ascii="Zawgyi-One" w:hAnsi="Zawgyi-One" w:cs="Zawgyi-One"/>
            <w:sz w:val="20"/>
            <w:szCs w:val="20"/>
          </w:rPr>
          <w:t xml:space="preserve">The Functions </w:t>
        </w:r>
        <w:proofErr w:type="spellStart"/>
        <w:proofErr w:type="gramStart"/>
        <w:r w:rsidRPr="00045116">
          <w:rPr>
            <w:rFonts w:ascii="Zawgyi-One" w:hAnsi="Zawgyi-One" w:cs="Zawgyi-One"/>
            <w:sz w:val="20"/>
            <w:szCs w:val="20"/>
          </w:rPr>
          <w:t>fprintf</w:t>
        </w:r>
        <w:proofErr w:type="spellEnd"/>
        <w:r w:rsidRPr="00045116">
          <w:rPr>
            <w:rFonts w:ascii="Zawgyi-One" w:hAnsi="Zawgyi-One" w:cs="Zawgyi-One"/>
            <w:sz w:val="20"/>
            <w:szCs w:val="20"/>
          </w:rPr>
          <w:t>(</w:t>
        </w:r>
        <w:proofErr w:type="gramEnd"/>
        <w:r w:rsidRPr="00045116">
          <w:rPr>
            <w:rFonts w:ascii="Zawgyi-One" w:hAnsi="Zawgyi-One" w:cs="Zawgyi-One"/>
            <w:sz w:val="20"/>
            <w:szCs w:val="20"/>
          </w:rPr>
          <w:t xml:space="preserve">) and </w:t>
        </w:r>
        <w:proofErr w:type="spellStart"/>
        <w:r w:rsidRPr="00045116">
          <w:rPr>
            <w:rFonts w:ascii="Zawgyi-One" w:hAnsi="Zawgyi-One" w:cs="Zawgyi-One"/>
            <w:sz w:val="20"/>
            <w:szCs w:val="20"/>
          </w:rPr>
          <w:t>fscanf</w:t>
        </w:r>
        <w:proofErr w:type="spellEnd"/>
        <w:r w:rsidRPr="00045116">
          <w:rPr>
            <w:rFonts w:ascii="Zawgyi-One" w:hAnsi="Zawgyi-One" w:cs="Zawgyi-One"/>
            <w:sz w:val="20"/>
            <w:szCs w:val="20"/>
          </w:rPr>
          <w:t>() functions.</w:t>
        </w:r>
      </w:ins>
    </w:p>
    <w:p w:rsidR="00EA1BE1" w:rsidRPr="00045116" w:rsidRDefault="00EA1BE1" w:rsidP="00045116">
      <w:pPr>
        <w:rPr>
          <w:ins w:id="61" w:author="Unknown"/>
          <w:rFonts w:ascii="Zawgyi-One" w:hAnsi="Zawgyi-One" w:cs="Zawgyi-One"/>
          <w:sz w:val="20"/>
          <w:szCs w:val="20"/>
        </w:rPr>
      </w:pPr>
      <w:ins w:id="62" w:author="Unknown">
        <w:r w:rsidRPr="00045116">
          <w:rPr>
            <w:rFonts w:ascii="Zawgyi-One" w:hAnsi="Zawgyi-One" w:cs="Zawgyi-One"/>
            <w:sz w:val="20"/>
            <w:szCs w:val="20"/>
          </w:rPr>
          <w:t>The functions </w:t>
        </w:r>
        <w:proofErr w:type="spellStart"/>
        <w:proofErr w:type="gramStart"/>
        <w:r w:rsidRPr="00045116">
          <w:rPr>
            <w:rFonts w:ascii="Zawgyi-One" w:hAnsi="Zawgyi-One" w:cs="Zawgyi-One"/>
            <w:sz w:val="20"/>
            <w:szCs w:val="20"/>
          </w:rPr>
          <w:t>fprintf</w:t>
        </w:r>
        <w:proofErr w:type="spellEnd"/>
        <w:r w:rsidRPr="00045116">
          <w:rPr>
            <w:rFonts w:ascii="Zawgyi-One" w:hAnsi="Zawgyi-One" w:cs="Zawgyi-One"/>
            <w:sz w:val="20"/>
            <w:szCs w:val="20"/>
          </w:rPr>
          <w:t>(</w:t>
        </w:r>
        <w:proofErr w:type="gramEnd"/>
        <w:r w:rsidRPr="00045116">
          <w:rPr>
            <w:rFonts w:ascii="Zawgyi-One" w:hAnsi="Zawgyi-One" w:cs="Zawgyi-One"/>
            <w:sz w:val="20"/>
            <w:szCs w:val="20"/>
          </w:rPr>
          <w:t>) and </w:t>
        </w:r>
        <w:proofErr w:type="spellStart"/>
        <w:r w:rsidRPr="00045116">
          <w:rPr>
            <w:rFonts w:ascii="Zawgyi-One" w:hAnsi="Zawgyi-One" w:cs="Zawgyi-One"/>
            <w:sz w:val="20"/>
            <w:szCs w:val="20"/>
          </w:rPr>
          <w:t>fscanf</w:t>
        </w:r>
        <w:proofErr w:type="spellEnd"/>
        <w:r w:rsidRPr="00045116">
          <w:rPr>
            <w:rFonts w:ascii="Zawgyi-One" w:hAnsi="Zawgyi-One" w:cs="Zawgyi-One"/>
            <w:sz w:val="20"/>
            <w:szCs w:val="20"/>
          </w:rPr>
          <w:t>() are the file version of </w:t>
        </w:r>
        <w:proofErr w:type="spellStart"/>
        <w:r w:rsidRPr="00045116">
          <w:rPr>
            <w:rFonts w:ascii="Zawgyi-One" w:hAnsi="Zawgyi-One" w:cs="Zawgyi-One"/>
            <w:sz w:val="20"/>
            <w:szCs w:val="20"/>
          </w:rPr>
          <w:t>printf</w:t>
        </w:r>
        <w:proofErr w:type="spellEnd"/>
        <w:r w:rsidRPr="00045116">
          <w:rPr>
            <w:rFonts w:ascii="Zawgyi-One" w:hAnsi="Zawgyi-One" w:cs="Zawgyi-One"/>
            <w:sz w:val="20"/>
            <w:szCs w:val="20"/>
          </w:rPr>
          <w:t>() and </w:t>
        </w:r>
        <w:proofErr w:type="spellStart"/>
        <w:r w:rsidRPr="00045116">
          <w:rPr>
            <w:rFonts w:ascii="Zawgyi-One" w:hAnsi="Zawgyi-One" w:cs="Zawgyi-One"/>
            <w:sz w:val="20"/>
            <w:szCs w:val="20"/>
          </w:rPr>
          <w:t>fscanf</w:t>
        </w:r>
        <w:proofErr w:type="spellEnd"/>
        <w:r w:rsidRPr="00045116">
          <w:rPr>
            <w:rFonts w:ascii="Zawgyi-One" w:hAnsi="Zawgyi-One" w:cs="Zawgyi-One"/>
            <w:sz w:val="20"/>
            <w:szCs w:val="20"/>
          </w:rPr>
          <w:t>(). The only difference while using </w:t>
        </w:r>
        <w:proofErr w:type="spellStart"/>
        <w:proofErr w:type="gramStart"/>
        <w:r w:rsidRPr="00045116">
          <w:rPr>
            <w:rFonts w:ascii="Zawgyi-One" w:hAnsi="Zawgyi-One" w:cs="Zawgyi-One"/>
            <w:sz w:val="20"/>
            <w:szCs w:val="20"/>
          </w:rPr>
          <w:t>fprintf</w:t>
        </w:r>
        <w:proofErr w:type="spellEnd"/>
        <w:r w:rsidRPr="00045116">
          <w:rPr>
            <w:rFonts w:ascii="Zawgyi-One" w:hAnsi="Zawgyi-One" w:cs="Zawgyi-One"/>
            <w:sz w:val="20"/>
            <w:szCs w:val="20"/>
          </w:rPr>
          <w:t>(</w:t>
        </w:r>
        <w:proofErr w:type="gramEnd"/>
        <w:r w:rsidRPr="00045116">
          <w:rPr>
            <w:rFonts w:ascii="Zawgyi-One" w:hAnsi="Zawgyi-One" w:cs="Zawgyi-One"/>
            <w:sz w:val="20"/>
            <w:szCs w:val="20"/>
          </w:rPr>
          <w:t>) and </w:t>
        </w:r>
        <w:proofErr w:type="spellStart"/>
        <w:r w:rsidRPr="00045116">
          <w:rPr>
            <w:rFonts w:ascii="Zawgyi-One" w:hAnsi="Zawgyi-One" w:cs="Zawgyi-One"/>
            <w:sz w:val="20"/>
            <w:szCs w:val="20"/>
          </w:rPr>
          <w:t>fscanf</w:t>
        </w:r>
        <w:proofErr w:type="spellEnd"/>
        <w:r w:rsidRPr="00045116">
          <w:rPr>
            <w:rFonts w:ascii="Zawgyi-One" w:hAnsi="Zawgyi-One" w:cs="Zawgyi-One"/>
            <w:sz w:val="20"/>
            <w:szCs w:val="20"/>
          </w:rPr>
          <w:t>() is that, the first argument is a pointer to the structure FILE</w:t>
        </w:r>
      </w:ins>
    </w:p>
    <w:p w:rsidR="00EA1BE1" w:rsidRPr="00045116" w:rsidRDefault="00EA1BE1" w:rsidP="00045116">
      <w:pPr>
        <w:rPr>
          <w:ins w:id="63" w:author="Unknown"/>
          <w:rFonts w:ascii="Zawgyi-One" w:hAnsi="Zawgyi-One" w:cs="Zawgyi-One"/>
          <w:sz w:val="20"/>
          <w:szCs w:val="20"/>
        </w:rPr>
      </w:pPr>
      <w:ins w:id="64" w:author="Unknown">
        <w:r w:rsidRPr="00045116">
          <w:rPr>
            <w:rFonts w:ascii="Zawgyi-One" w:hAnsi="Zawgyi-One" w:cs="Zawgyi-One"/>
            <w:sz w:val="20"/>
            <w:szCs w:val="20"/>
          </w:rPr>
          <w:t>Writing to a file</w:t>
        </w:r>
      </w:ins>
    </w:p>
    <w:p w:rsidR="00EA1BE1" w:rsidRPr="00045116" w:rsidRDefault="00EA1BE1" w:rsidP="00045116">
      <w:pPr>
        <w:rPr>
          <w:ins w:id="65" w:author="Unknown"/>
          <w:rFonts w:ascii="Zawgyi-One" w:hAnsi="Zawgyi-One" w:cs="Zawgyi-One"/>
          <w:sz w:val="20"/>
          <w:szCs w:val="20"/>
        </w:rPr>
      </w:pPr>
    </w:p>
    <w:p w:rsidR="00EA1BE1" w:rsidRPr="00045116" w:rsidRDefault="00EA1BE1" w:rsidP="00045116">
      <w:pPr>
        <w:rPr>
          <w:ins w:id="66" w:author="Unknown"/>
          <w:rFonts w:ascii="Zawgyi-One" w:hAnsi="Zawgyi-One" w:cs="Zawgyi-One"/>
          <w:sz w:val="20"/>
          <w:szCs w:val="20"/>
        </w:rPr>
      </w:pPr>
      <w:ins w:id="67" w:author="Unknown">
        <w:r w:rsidRPr="00045116">
          <w:rPr>
            <w:rFonts w:ascii="Zawgyi-One" w:hAnsi="Zawgyi-One" w:cs="Zawgyi-One"/>
            <w:sz w:val="20"/>
            <w:szCs w:val="20"/>
          </w:rPr>
          <w:t>#include &lt;</w:t>
        </w:r>
        <w:proofErr w:type="spellStart"/>
        <w:r w:rsidRPr="00045116">
          <w:rPr>
            <w:rFonts w:ascii="Zawgyi-One" w:hAnsi="Zawgyi-One" w:cs="Zawgyi-One"/>
            <w:sz w:val="20"/>
            <w:szCs w:val="20"/>
          </w:rPr>
          <w:t>stdio.h</w:t>
        </w:r>
        <w:proofErr w:type="spellEnd"/>
        <w:r w:rsidRPr="00045116">
          <w:rPr>
            <w:rFonts w:ascii="Zawgyi-One" w:hAnsi="Zawgyi-One" w:cs="Zawgyi-One"/>
            <w:sz w:val="20"/>
            <w:szCs w:val="20"/>
          </w:rPr>
          <w:t>&gt;</w:t>
        </w:r>
      </w:ins>
    </w:p>
    <w:p w:rsidR="00EA1BE1" w:rsidRPr="00045116" w:rsidRDefault="00EA1BE1" w:rsidP="00045116">
      <w:pPr>
        <w:rPr>
          <w:ins w:id="68" w:author="Unknown"/>
          <w:rFonts w:ascii="Zawgyi-One" w:hAnsi="Zawgyi-One" w:cs="Zawgyi-One"/>
          <w:sz w:val="20"/>
          <w:szCs w:val="20"/>
        </w:rPr>
      </w:pPr>
      <w:proofErr w:type="spellStart"/>
      <w:proofErr w:type="gramStart"/>
      <w:ins w:id="69" w:author="Unknown">
        <w:r w:rsidRPr="00045116">
          <w:rPr>
            <w:rFonts w:ascii="Zawgyi-One" w:hAnsi="Zawgyi-One" w:cs="Zawgyi-One"/>
            <w:sz w:val="20"/>
            <w:szCs w:val="20"/>
          </w:rPr>
          <w:t>int</w:t>
        </w:r>
        <w:proofErr w:type="spellEnd"/>
        <w:proofErr w:type="gramEnd"/>
        <w:r w:rsidRPr="00045116">
          <w:rPr>
            <w:rFonts w:ascii="Zawgyi-One" w:hAnsi="Zawgyi-One" w:cs="Zawgyi-One"/>
            <w:sz w:val="20"/>
            <w:szCs w:val="20"/>
          </w:rPr>
          <w:t xml:space="preserve"> main()</w:t>
        </w:r>
      </w:ins>
    </w:p>
    <w:p w:rsidR="00EA1BE1" w:rsidRPr="00045116" w:rsidRDefault="00EA1BE1" w:rsidP="00045116">
      <w:pPr>
        <w:rPr>
          <w:ins w:id="70" w:author="Unknown"/>
          <w:rFonts w:ascii="Zawgyi-One" w:hAnsi="Zawgyi-One" w:cs="Zawgyi-One"/>
          <w:sz w:val="20"/>
          <w:szCs w:val="20"/>
        </w:rPr>
      </w:pPr>
      <w:ins w:id="71" w:author="Unknown">
        <w:r w:rsidRPr="00045116">
          <w:rPr>
            <w:rFonts w:ascii="Zawgyi-One" w:hAnsi="Zawgyi-One" w:cs="Zawgyi-One"/>
            <w:sz w:val="20"/>
            <w:szCs w:val="20"/>
          </w:rPr>
          <w:t>{</w:t>
        </w:r>
      </w:ins>
    </w:p>
    <w:p w:rsidR="00EA1BE1" w:rsidRPr="00045116" w:rsidRDefault="00EA1BE1" w:rsidP="00045116">
      <w:pPr>
        <w:rPr>
          <w:ins w:id="72" w:author="Unknown"/>
          <w:rFonts w:ascii="Zawgyi-One" w:hAnsi="Zawgyi-One" w:cs="Zawgyi-One"/>
          <w:sz w:val="20"/>
          <w:szCs w:val="20"/>
        </w:rPr>
      </w:pPr>
      <w:ins w:id="73" w:author="Unknown">
        <w:r w:rsidRPr="00045116">
          <w:rPr>
            <w:rFonts w:ascii="Zawgyi-One" w:hAnsi="Zawgyi-One" w:cs="Zawgyi-One"/>
            <w:sz w:val="20"/>
            <w:szCs w:val="20"/>
          </w:rPr>
          <w:t xml:space="preserve">   </w:t>
        </w:r>
        <w:proofErr w:type="spellStart"/>
        <w:proofErr w:type="gramStart"/>
        <w:r w:rsidRPr="00045116">
          <w:rPr>
            <w:rFonts w:ascii="Zawgyi-One" w:hAnsi="Zawgyi-One" w:cs="Zawgyi-One"/>
            <w:sz w:val="20"/>
            <w:szCs w:val="20"/>
          </w:rPr>
          <w:t>int</w:t>
        </w:r>
        <w:proofErr w:type="spellEnd"/>
        <w:proofErr w:type="gramEnd"/>
        <w:r w:rsidRPr="00045116">
          <w:rPr>
            <w:rFonts w:ascii="Zawgyi-One" w:hAnsi="Zawgyi-One" w:cs="Zawgyi-One"/>
            <w:sz w:val="20"/>
            <w:szCs w:val="20"/>
          </w:rPr>
          <w:t xml:space="preserve"> n;</w:t>
        </w:r>
      </w:ins>
    </w:p>
    <w:p w:rsidR="00EA1BE1" w:rsidRPr="00045116" w:rsidRDefault="00EA1BE1" w:rsidP="00045116">
      <w:pPr>
        <w:rPr>
          <w:ins w:id="74" w:author="Unknown"/>
          <w:rFonts w:ascii="Zawgyi-One" w:hAnsi="Zawgyi-One" w:cs="Zawgyi-One"/>
          <w:sz w:val="20"/>
          <w:szCs w:val="20"/>
        </w:rPr>
      </w:pPr>
      <w:ins w:id="75" w:author="Unknown">
        <w:r w:rsidRPr="00045116">
          <w:rPr>
            <w:rFonts w:ascii="Zawgyi-One" w:hAnsi="Zawgyi-One" w:cs="Zawgyi-One"/>
            <w:sz w:val="20"/>
            <w:szCs w:val="20"/>
          </w:rPr>
          <w:t xml:space="preserve">   FILE *</w:t>
        </w:r>
        <w:proofErr w:type="spellStart"/>
        <w:r w:rsidRPr="00045116">
          <w:rPr>
            <w:rFonts w:ascii="Zawgyi-One" w:hAnsi="Zawgyi-One" w:cs="Zawgyi-One"/>
            <w:sz w:val="20"/>
            <w:szCs w:val="20"/>
          </w:rPr>
          <w:t>fptr</w:t>
        </w:r>
        <w:proofErr w:type="spellEnd"/>
        <w:r w:rsidRPr="00045116">
          <w:rPr>
            <w:rFonts w:ascii="Zawgyi-One" w:hAnsi="Zawgyi-One" w:cs="Zawgyi-One"/>
            <w:sz w:val="20"/>
            <w:szCs w:val="20"/>
          </w:rPr>
          <w:t>;</w:t>
        </w:r>
      </w:ins>
    </w:p>
    <w:p w:rsidR="00EA1BE1" w:rsidRPr="00045116" w:rsidRDefault="00EA1BE1" w:rsidP="00045116">
      <w:pPr>
        <w:rPr>
          <w:ins w:id="76" w:author="Unknown"/>
          <w:rFonts w:ascii="Zawgyi-One" w:hAnsi="Zawgyi-One" w:cs="Zawgyi-One"/>
          <w:sz w:val="20"/>
          <w:szCs w:val="20"/>
        </w:rPr>
      </w:pPr>
      <w:ins w:id="77" w:author="Unknown">
        <w:r w:rsidRPr="00045116">
          <w:rPr>
            <w:rFonts w:ascii="Zawgyi-One" w:hAnsi="Zawgyi-One" w:cs="Zawgyi-One"/>
            <w:sz w:val="20"/>
            <w:szCs w:val="20"/>
          </w:rPr>
          <w:t xml:space="preserve">   </w:t>
        </w:r>
        <w:proofErr w:type="spellStart"/>
        <w:proofErr w:type="gramStart"/>
        <w:r w:rsidRPr="00045116">
          <w:rPr>
            <w:rFonts w:ascii="Zawgyi-One" w:hAnsi="Zawgyi-One" w:cs="Zawgyi-One"/>
            <w:sz w:val="20"/>
            <w:szCs w:val="20"/>
          </w:rPr>
          <w:t>fptr</w:t>
        </w:r>
        <w:proofErr w:type="spellEnd"/>
        <w:r w:rsidRPr="00045116">
          <w:rPr>
            <w:rFonts w:ascii="Zawgyi-One" w:hAnsi="Zawgyi-One" w:cs="Zawgyi-One"/>
            <w:sz w:val="20"/>
            <w:szCs w:val="20"/>
          </w:rPr>
          <w:t>=</w:t>
        </w:r>
        <w:proofErr w:type="spellStart"/>
        <w:proofErr w:type="gramEnd"/>
        <w:r w:rsidRPr="00045116">
          <w:rPr>
            <w:rFonts w:ascii="Zawgyi-One" w:hAnsi="Zawgyi-One" w:cs="Zawgyi-One"/>
            <w:sz w:val="20"/>
            <w:szCs w:val="20"/>
          </w:rPr>
          <w:t>fopen</w:t>
        </w:r>
        <w:proofErr w:type="spellEnd"/>
        <w:r w:rsidRPr="00045116">
          <w:rPr>
            <w:rFonts w:ascii="Zawgyi-One" w:hAnsi="Zawgyi-One" w:cs="Zawgyi-One"/>
            <w:sz w:val="20"/>
            <w:szCs w:val="20"/>
          </w:rPr>
          <w:t>("C:\\</w:t>
        </w:r>
        <w:proofErr w:type="spellStart"/>
        <w:r w:rsidRPr="00045116">
          <w:rPr>
            <w:rFonts w:ascii="Zawgyi-One" w:hAnsi="Zawgyi-One" w:cs="Zawgyi-One"/>
            <w:sz w:val="20"/>
            <w:szCs w:val="20"/>
          </w:rPr>
          <w:t>program.txt","w</w:t>
        </w:r>
        <w:proofErr w:type="spellEnd"/>
        <w:r w:rsidRPr="00045116">
          <w:rPr>
            <w:rFonts w:ascii="Zawgyi-One" w:hAnsi="Zawgyi-One" w:cs="Zawgyi-One"/>
            <w:sz w:val="20"/>
            <w:szCs w:val="20"/>
          </w:rPr>
          <w:t>");</w:t>
        </w:r>
      </w:ins>
    </w:p>
    <w:p w:rsidR="00EA1BE1" w:rsidRPr="00045116" w:rsidRDefault="00EA1BE1" w:rsidP="00045116">
      <w:pPr>
        <w:rPr>
          <w:ins w:id="78" w:author="Unknown"/>
          <w:rFonts w:ascii="Zawgyi-One" w:hAnsi="Zawgyi-One" w:cs="Zawgyi-One"/>
          <w:sz w:val="20"/>
          <w:szCs w:val="20"/>
        </w:rPr>
      </w:pPr>
      <w:ins w:id="79" w:author="Unknown">
        <w:r w:rsidRPr="00045116">
          <w:rPr>
            <w:rFonts w:ascii="Zawgyi-One" w:hAnsi="Zawgyi-One" w:cs="Zawgyi-One"/>
            <w:sz w:val="20"/>
            <w:szCs w:val="20"/>
          </w:rPr>
          <w:t xml:space="preserve">   </w:t>
        </w:r>
        <w:proofErr w:type="gramStart"/>
        <w:r w:rsidRPr="00045116">
          <w:rPr>
            <w:rFonts w:ascii="Zawgyi-One" w:hAnsi="Zawgyi-One" w:cs="Zawgyi-One"/>
            <w:sz w:val="20"/>
            <w:szCs w:val="20"/>
          </w:rPr>
          <w:t>if(</w:t>
        </w:r>
        <w:proofErr w:type="spellStart"/>
        <w:proofErr w:type="gramEnd"/>
        <w:r w:rsidRPr="00045116">
          <w:rPr>
            <w:rFonts w:ascii="Zawgyi-One" w:hAnsi="Zawgyi-One" w:cs="Zawgyi-One"/>
            <w:sz w:val="20"/>
            <w:szCs w:val="20"/>
          </w:rPr>
          <w:t>fptr</w:t>
        </w:r>
        <w:proofErr w:type="spellEnd"/>
        <w:r w:rsidRPr="00045116">
          <w:rPr>
            <w:rFonts w:ascii="Zawgyi-One" w:hAnsi="Zawgyi-One" w:cs="Zawgyi-One"/>
            <w:sz w:val="20"/>
            <w:szCs w:val="20"/>
          </w:rPr>
          <w:t>==NULL){</w:t>
        </w:r>
      </w:ins>
    </w:p>
    <w:p w:rsidR="00EA1BE1" w:rsidRPr="00045116" w:rsidRDefault="00EA1BE1" w:rsidP="00045116">
      <w:pPr>
        <w:rPr>
          <w:ins w:id="80" w:author="Unknown"/>
          <w:rFonts w:ascii="Zawgyi-One" w:hAnsi="Zawgyi-One" w:cs="Zawgyi-One"/>
          <w:sz w:val="20"/>
          <w:szCs w:val="20"/>
        </w:rPr>
      </w:pPr>
      <w:ins w:id="81" w:author="Unknown">
        <w:r w:rsidRPr="00045116">
          <w:rPr>
            <w:rFonts w:ascii="Zawgyi-One" w:hAnsi="Zawgyi-One" w:cs="Zawgyi-One"/>
            <w:sz w:val="20"/>
            <w:szCs w:val="20"/>
          </w:rPr>
          <w:t xml:space="preserve">      </w:t>
        </w:r>
        <w:proofErr w:type="spellStart"/>
        <w:proofErr w:type="gramStart"/>
        <w:r w:rsidRPr="00045116">
          <w:rPr>
            <w:rFonts w:ascii="Zawgyi-One" w:hAnsi="Zawgyi-One" w:cs="Zawgyi-One"/>
            <w:sz w:val="20"/>
            <w:szCs w:val="20"/>
          </w:rPr>
          <w:t>printf</w:t>
        </w:r>
        <w:proofErr w:type="spellEnd"/>
        <w:r w:rsidRPr="00045116">
          <w:rPr>
            <w:rFonts w:ascii="Zawgyi-One" w:hAnsi="Zawgyi-One" w:cs="Zawgyi-One"/>
            <w:sz w:val="20"/>
            <w:szCs w:val="20"/>
          </w:rPr>
          <w:t>(</w:t>
        </w:r>
        <w:proofErr w:type="gramEnd"/>
        <w:r w:rsidRPr="00045116">
          <w:rPr>
            <w:rFonts w:ascii="Zawgyi-One" w:hAnsi="Zawgyi-One" w:cs="Zawgyi-One"/>
            <w:sz w:val="20"/>
            <w:szCs w:val="20"/>
          </w:rPr>
          <w:t xml:space="preserve">"Error!");   </w:t>
        </w:r>
      </w:ins>
    </w:p>
    <w:p w:rsidR="00EA1BE1" w:rsidRPr="00045116" w:rsidRDefault="00EA1BE1" w:rsidP="00045116">
      <w:pPr>
        <w:rPr>
          <w:ins w:id="82" w:author="Unknown"/>
          <w:rFonts w:ascii="Zawgyi-One" w:hAnsi="Zawgyi-One" w:cs="Zawgyi-One"/>
          <w:sz w:val="20"/>
          <w:szCs w:val="20"/>
        </w:rPr>
      </w:pPr>
      <w:ins w:id="83" w:author="Unknown">
        <w:r w:rsidRPr="00045116">
          <w:rPr>
            <w:rFonts w:ascii="Zawgyi-One" w:hAnsi="Zawgyi-One" w:cs="Zawgyi-One"/>
            <w:sz w:val="20"/>
            <w:szCs w:val="20"/>
          </w:rPr>
          <w:lastRenderedPageBreak/>
          <w:t xml:space="preserve">      </w:t>
        </w:r>
        <w:proofErr w:type="gramStart"/>
        <w:r w:rsidRPr="00045116">
          <w:rPr>
            <w:rFonts w:ascii="Zawgyi-One" w:hAnsi="Zawgyi-One" w:cs="Zawgyi-One"/>
            <w:sz w:val="20"/>
            <w:szCs w:val="20"/>
          </w:rPr>
          <w:t>exit(</w:t>
        </w:r>
        <w:proofErr w:type="gramEnd"/>
        <w:r w:rsidRPr="00045116">
          <w:rPr>
            <w:rFonts w:ascii="Zawgyi-One" w:hAnsi="Zawgyi-One" w:cs="Zawgyi-One"/>
            <w:sz w:val="20"/>
            <w:szCs w:val="20"/>
          </w:rPr>
          <w:t xml:space="preserve">1);             </w:t>
        </w:r>
      </w:ins>
    </w:p>
    <w:p w:rsidR="00EA1BE1" w:rsidRPr="00045116" w:rsidRDefault="00EA1BE1" w:rsidP="00045116">
      <w:pPr>
        <w:rPr>
          <w:ins w:id="84" w:author="Unknown"/>
          <w:rFonts w:ascii="Zawgyi-One" w:hAnsi="Zawgyi-One" w:cs="Zawgyi-One"/>
          <w:sz w:val="20"/>
          <w:szCs w:val="20"/>
        </w:rPr>
      </w:pPr>
      <w:ins w:id="85" w:author="Unknown">
        <w:r w:rsidRPr="00045116">
          <w:rPr>
            <w:rFonts w:ascii="Zawgyi-One" w:hAnsi="Zawgyi-One" w:cs="Zawgyi-One"/>
            <w:sz w:val="20"/>
            <w:szCs w:val="20"/>
          </w:rPr>
          <w:t xml:space="preserve">   }</w:t>
        </w:r>
      </w:ins>
    </w:p>
    <w:p w:rsidR="00EA1BE1" w:rsidRPr="00045116" w:rsidRDefault="00EA1BE1" w:rsidP="00045116">
      <w:pPr>
        <w:rPr>
          <w:ins w:id="86" w:author="Unknown"/>
          <w:rFonts w:ascii="Zawgyi-One" w:hAnsi="Zawgyi-One" w:cs="Zawgyi-One"/>
          <w:sz w:val="20"/>
          <w:szCs w:val="20"/>
        </w:rPr>
      </w:pPr>
      <w:ins w:id="87" w:author="Unknown">
        <w:r w:rsidRPr="00045116">
          <w:rPr>
            <w:rFonts w:ascii="Zawgyi-One" w:hAnsi="Zawgyi-One" w:cs="Zawgyi-One"/>
            <w:sz w:val="20"/>
            <w:szCs w:val="20"/>
          </w:rPr>
          <w:t xml:space="preserve">   </w:t>
        </w:r>
        <w:proofErr w:type="spellStart"/>
        <w:proofErr w:type="gramStart"/>
        <w:r w:rsidRPr="00045116">
          <w:rPr>
            <w:rFonts w:ascii="Zawgyi-One" w:hAnsi="Zawgyi-One" w:cs="Zawgyi-One"/>
            <w:sz w:val="20"/>
            <w:szCs w:val="20"/>
          </w:rPr>
          <w:t>printf</w:t>
        </w:r>
        <w:proofErr w:type="spellEnd"/>
        <w:r w:rsidRPr="00045116">
          <w:rPr>
            <w:rFonts w:ascii="Zawgyi-One" w:hAnsi="Zawgyi-One" w:cs="Zawgyi-One"/>
            <w:sz w:val="20"/>
            <w:szCs w:val="20"/>
          </w:rPr>
          <w:t>(</w:t>
        </w:r>
        <w:proofErr w:type="gramEnd"/>
        <w:r w:rsidRPr="00045116">
          <w:rPr>
            <w:rFonts w:ascii="Zawgyi-One" w:hAnsi="Zawgyi-One" w:cs="Zawgyi-One"/>
            <w:sz w:val="20"/>
            <w:szCs w:val="20"/>
          </w:rPr>
          <w:t>"Enter n: ");</w:t>
        </w:r>
      </w:ins>
    </w:p>
    <w:p w:rsidR="00EA1BE1" w:rsidRPr="00045116" w:rsidRDefault="00EA1BE1" w:rsidP="00045116">
      <w:pPr>
        <w:rPr>
          <w:ins w:id="88" w:author="Unknown"/>
          <w:rFonts w:ascii="Zawgyi-One" w:hAnsi="Zawgyi-One" w:cs="Zawgyi-One"/>
          <w:sz w:val="20"/>
          <w:szCs w:val="20"/>
        </w:rPr>
      </w:pPr>
      <w:ins w:id="89" w:author="Unknown">
        <w:r w:rsidRPr="00045116">
          <w:rPr>
            <w:rFonts w:ascii="Zawgyi-One" w:hAnsi="Zawgyi-One" w:cs="Zawgyi-One"/>
            <w:sz w:val="20"/>
            <w:szCs w:val="20"/>
          </w:rPr>
          <w:t xml:space="preserve">   </w:t>
        </w:r>
        <w:proofErr w:type="spellStart"/>
        <w:proofErr w:type="gramStart"/>
        <w:r w:rsidRPr="00045116">
          <w:rPr>
            <w:rFonts w:ascii="Zawgyi-One" w:hAnsi="Zawgyi-One" w:cs="Zawgyi-One"/>
            <w:sz w:val="20"/>
            <w:szCs w:val="20"/>
          </w:rPr>
          <w:t>scanf</w:t>
        </w:r>
        <w:proofErr w:type="spellEnd"/>
        <w:r w:rsidRPr="00045116">
          <w:rPr>
            <w:rFonts w:ascii="Zawgyi-One" w:hAnsi="Zawgyi-One" w:cs="Zawgyi-One"/>
            <w:sz w:val="20"/>
            <w:szCs w:val="20"/>
          </w:rPr>
          <w:t>(</w:t>
        </w:r>
        <w:proofErr w:type="gramEnd"/>
        <w:r w:rsidRPr="00045116">
          <w:rPr>
            <w:rFonts w:ascii="Zawgyi-One" w:hAnsi="Zawgyi-One" w:cs="Zawgyi-One"/>
            <w:sz w:val="20"/>
            <w:szCs w:val="20"/>
          </w:rPr>
          <w:t>"%</w:t>
        </w:r>
        <w:proofErr w:type="spellStart"/>
        <w:r w:rsidRPr="00045116">
          <w:rPr>
            <w:rFonts w:ascii="Zawgyi-One" w:hAnsi="Zawgyi-One" w:cs="Zawgyi-One"/>
            <w:sz w:val="20"/>
            <w:szCs w:val="20"/>
          </w:rPr>
          <w:t>d",&amp;n</w:t>
        </w:r>
        <w:proofErr w:type="spellEnd"/>
        <w:r w:rsidRPr="00045116">
          <w:rPr>
            <w:rFonts w:ascii="Zawgyi-One" w:hAnsi="Zawgyi-One" w:cs="Zawgyi-One"/>
            <w:sz w:val="20"/>
            <w:szCs w:val="20"/>
          </w:rPr>
          <w:t>);</w:t>
        </w:r>
      </w:ins>
    </w:p>
    <w:p w:rsidR="00EA1BE1" w:rsidRPr="00045116" w:rsidRDefault="00EA1BE1" w:rsidP="00045116">
      <w:pPr>
        <w:rPr>
          <w:ins w:id="90" w:author="Unknown"/>
          <w:rFonts w:ascii="Zawgyi-One" w:hAnsi="Zawgyi-One" w:cs="Zawgyi-One"/>
          <w:sz w:val="20"/>
          <w:szCs w:val="20"/>
        </w:rPr>
      </w:pPr>
      <w:ins w:id="91" w:author="Unknown">
        <w:r w:rsidRPr="00045116">
          <w:rPr>
            <w:rFonts w:ascii="Zawgyi-One" w:hAnsi="Zawgyi-One" w:cs="Zawgyi-One"/>
            <w:sz w:val="20"/>
            <w:szCs w:val="20"/>
          </w:rPr>
          <w:t xml:space="preserve">   </w:t>
        </w:r>
        <w:proofErr w:type="spellStart"/>
        <w:proofErr w:type="gramStart"/>
        <w:r w:rsidRPr="00045116">
          <w:rPr>
            <w:rFonts w:ascii="Zawgyi-One" w:hAnsi="Zawgyi-One" w:cs="Zawgyi-One"/>
            <w:sz w:val="20"/>
            <w:szCs w:val="20"/>
          </w:rPr>
          <w:t>fprintf</w:t>
        </w:r>
        <w:proofErr w:type="spellEnd"/>
        <w:r w:rsidRPr="00045116">
          <w:rPr>
            <w:rFonts w:ascii="Zawgyi-One" w:hAnsi="Zawgyi-One" w:cs="Zawgyi-One"/>
            <w:sz w:val="20"/>
            <w:szCs w:val="20"/>
          </w:rPr>
          <w:t>(</w:t>
        </w:r>
        <w:proofErr w:type="spellStart"/>
        <w:proofErr w:type="gramEnd"/>
        <w:r w:rsidRPr="00045116">
          <w:rPr>
            <w:rFonts w:ascii="Zawgyi-One" w:hAnsi="Zawgyi-One" w:cs="Zawgyi-One"/>
            <w:sz w:val="20"/>
            <w:szCs w:val="20"/>
          </w:rPr>
          <w:t>fptr</w:t>
        </w:r>
        <w:proofErr w:type="spellEnd"/>
        <w:r w:rsidRPr="00045116">
          <w:rPr>
            <w:rFonts w:ascii="Zawgyi-One" w:hAnsi="Zawgyi-One" w:cs="Zawgyi-One"/>
            <w:sz w:val="20"/>
            <w:szCs w:val="20"/>
          </w:rPr>
          <w:t>,"%</w:t>
        </w:r>
        <w:proofErr w:type="spellStart"/>
        <w:r w:rsidRPr="00045116">
          <w:rPr>
            <w:rFonts w:ascii="Zawgyi-One" w:hAnsi="Zawgyi-One" w:cs="Zawgyi-One"/>
            <w:sz w:val="20"/>
            <w:szCs w:val="20"/>
          </w:rPr>
          <w:t>d",n</w:t>
        </w:r>
        <w:proofErr w:type="spellEnd"/>
        <w:r w:rsidRPr="00045116">
          <w:rPr>
            <w:rFonts w:ascii="Zawgyi-One" w:hAnsi="Zawgyi-One" w:cs="Zawgyi-One"/>
            <w:sz w:val="20"/>
            <w:szCs w:val="20"/>
          </w:rPr>
          <w:t xml:space="preserve">);   </w:t>
        </w:r>
      </w:ins>
    </w:p>
    <w:p w:rsidR="00EA1BE1" w:rsidRPr="00045116" w:rsidRDefault="00EA1BE1" w:rsidP="00045116">
      <w:pPr>
        <w:rPr>
          <w:ins w:id="92" w:author="Unknown"/>
          <w:rFonts w:ascii="Zawgyi-One" w:hAnsi="Zawgyi-One" w:cs="Zawgyi-One"/>
          <w:sz w:val="20"/>
          <w:szCs w:val="20"/>
        </w:rPr>
      </w:pPr>
      <w:ins w:id="93" w:author="Unknown">
        <w:r w:rsidRPr="00045116">
          <w:rPr>
            <w:rFonts w:ascii="Zawgyi-One" w:hAnsi="Zawgyi-One" w:cs="Zawgyi-One"/>
            <w:sz w:val="20"/>
            <w:szCs w:val="20"/>
          </w:rPr>
          <w:t xml:space="preserve">   </w:t>
        </w:r>
        <w:proofErr w:type="spellStart"/>
        <w:proofErr w:type="gramStart"/>
        <w:r w:rsidRPr="00045116">
          <w:rPr>
            <w:rFonts w:ascii="Zawgyi-One" w:hAnsi="Zawgyi-One" w:cs="Zawgyi-One"/>
            <w:sz w:val="20"/>
            <w:szCs w:val="20"/>
          </w:rPr>
          <w:t>fclose</w:t>
        </w:r>
        <w:proofErr w:type="spellEnd"/>
        <w:r w:rsidRPr="00045116">
          <w:rPr>
            <w:rFonts w:ascii="Zawgyi-One" w:hAnsi="Zawgyi-One" w:cs="Zawgyi-One"/>
            <w:sz w:val="20"/>
            <w:szCs w:val="20"/>
          </w:rPr>
          <w:t>(</w:t>
        </w:r>
        <w:proofErr w:type="spellStart"/>
        <w:proofErr w:type="gramEnd"/>
        <w:r w:rsidRPr="00045116">
          <w:rPr>
            <w:rFonts w:ascii="Zawgyi-One" w:hAnsi="Zawgyi-One" w:cs="Zawgyi-One"/>
            <w:sz w:val="20"/>
            <w:szCs w:val="20"/>
          </w:rPr>
          <w:t>fptr</w:t>
        </w:r>
        <w:proofErr w:type="spellEnd"/>
        <w:r w:rsidRPr="00045116">
          <w:rPr>
            <w:rFonts w:ascii="Zawgyi-One" w:hAnsi="Zawgyi-One" w:cs="Zawgyi-One"/>
            <w:sz w:val="20"/>
            <w:szCs w:val="20"/>
          </w:rPr>
          <w:t>);</w:t>
        </w:r>
      </w:ins>
    </w:p>
    <w:p w:rsidR="00EA1BE1" w:rsidRPr="00045116" w:rsidRDefault="00EA1BE1" w:rsidP="00045116">
      <w:pPr>
        <w:rPr>
          <w:ins w:id="94" w:author="Unknown"/>
          <w:rFonts w:ascii="Zawgyi-One" w:hAnsi="Zawgyi-One" w:cs="Zawgyi-One"/>
          <w:sz w:val="20"/>
          <w:szCs w:val="20"/>
        </w:rPr>
      </w:pPr>
      <w:ins w:id="95" w:author="Unknown">
        <w:r w:rsidRPr="00045116">
          <w:rPr>
            <w:rFonts w:ascii="Zawgyi-One" w:hAnsi="Zawgyi-One" w:cs="Zawgyi-One"/>
            <w:sz w:val="20"/>
            <w:szCs w:val="20"/>
          </w:rPr>
          <w:t xml:space="preserve">   </w:t>
        </w:r>
        <w:proofErr w:type="gramStart"/>
        <w:r w:rsidRPr="00045116">
          <w:rPr>
            <w:rFonts w:ascii="Zawgyi-One" w:hAnsi="Zawgyi-One" w:cs="Zawgyi-One"/>
            <w:sz w:val="20"/>
            <w:szCs w:val="20"/>
          </w:rPr>
          <w:t>return</w:t>
        </w:r>
        <w:proofErr w:type="gramEnd"/>
        <w:r w:rsidRPr="00045116">
          <w:rPr>
            <w:rFonts w:ascii="Zawgyi-One" w:hAnsi="Zawgyi-One" w:cs="Zawgyi-One"/>
            <w:sz w:val="20"/>
            <w:szCs w:val="20"/>
          </w:rPr>
          <w:t xml:space="preserve"> 0;</w:t>
        </w:r>
      </w:ins>
    </w:p>
    <w:p w:rsidR="00EA1BE1" w:rsidRPr="00045116" w:rsidRDefault="00EA1BE1" w:rsidP="00045116">
      <w:pPr>
        <w:rPr>
          <w:ins w:id="96" w:author="Unknown"/>
          <w:rFonts w:ascii="Zawgyi-One" w:hAnsi="Zawgyi-One" w:cs="Zawgyi-One"/>
          <w:sz w:val="20"/>
          <w:szCs w:val="20"/>
        </w:rPr>
      </w:pPr>
      <w:ins w:id="97" w:author="Unknown">
        <w:r w:rsidRPr="00045116">
          <w:rPr>
            <w:rFonts w:ascii="Zawgyi-One" w:hAnsi="Zawgyi-One" w:cs="Zawgyi-One"/>
            <w:sz w:val="20"/>
            <w:szCs w:val="20"/>
          </w:rPr>
          <w:t>}</w:t>
        </w:r>
      </w:ins>
    </w:p>
    <w:p w:rsidR="00EA1BE1" w:rsidRPr="00045116" w:rsidRDefault="00EA1BE1" w:rsidP="00045116">
      <w:pPr>
        <w:rPr>
          <w:ins w:id="98" w:author="Unknown"/>
          <w:rFonts w:ascii="Zawgyi-One" w:hAnsi="Zawgyi-One" w:cs="Zawgyi-One"/>
          <w:sz w:val="20"/>
          <w:szCs w:val="20"/>
        </w:rPr>
      </w:pPr>
      <w:ins w:id="99" w:author="Unknown">
        <w:r w:rsidRPr="00045116">
          <w:rPr>
            <w:rFonts w:ascii="Zawgyi-One" w:hAnsi="Zawgyi-One" w:cs="Zawgyi-One"/>
            <w:sz w:val="20"/>
            <w:szCs w:val="20"/>
          </w:rPr>
          <w:t>This program takes the number from user and stores in file. After you compile and run this program, you can see a text file program.txt created in C drive of your computer. When you open that file, you can see the integer you entered.</w:t>
        </w:r>
      </w:ins>
    </w:p>
    <w:p w:rsidR="00EA1BE1" w:rsidRPr="00045116" w:rsidRDefault="00EA1BE1" w:rsidP="00045116">
      <w:pPr>
        <w:rPr>
          <w:ins w:id="100" w:author="Unknown"/>
          <w:rFonts w:ascii="Zawgyi-One" w:hAnsi="Zawgyi-One" w:cs="Zawgyi-One"/>
          <w:sz w:val="20"/>
          <w:szCs w:val="20"/>
        </w:rPr>
      </w:pPr>
      <w:ins w:id="101" w:author="Unknown">
        <w:r w:rsidRPr="00045116">
          <w:rPr>
            <w:rFonts w:ascii="Zawgyi-One" w:hAnsi="Zawgyi-One" w:cs="Zawgyi-One"/>
            <w:sz w:val="20"/>
            <w:szCs w:val="20"/>
          </w:rPr>
          <w:t>Similarly, </w:t>
        </w:r>
        <w:proofErr w:type="spellStart"/>
        <w:proofErr w:type="gramStart"/>
        <w:r w:rsidRPr="00045116">
          <w:rPr>
            <w:rFonts w:ascii="Zawgyi-One" w:hAnsi="Zawgyi-One" w:cs="Zawgyi-One"/>
            <w:sz w:val="20"/>
            <w:szCs w:val="20"/>
          </w:rPr>
          <w:t>fscanf</w:t>
        </w:r>
        <w:proofErr w:type="spellEnd"/>
        <w:r w:rsidRPr="00045116">
          <w:rPr>
            <w:rFonts w:ascii="Zawgyi-One" w:hAnsi="Zawgyi-One" w:cs="Zawgyi-One"/>
            <w:sz w:val="20"/>
            <w:szCs w:val="20"/>
          </w:rPr>
          <w:t>(</w:t>
        </w:r>
        <w:proofErr w:type="gramEnd"/>
        <w:r w:rsidRPr="00045116">
          <w:rPr>
            <w:rFonts w:ascii="Zawgyi-One" w:hAnsi="Zawgyi-One" w:cs="Zawgyi-One"/>
            <w:sz w:val="20"/>
            <w:szCs w:val="20"/>
          </w:rPr>
          <w:t>) can be used to read data from file.</w:t>
        </w:r>
      </w:ins>
    </w:p>
    <w:p w:rsidR="00EA1BE1" w:rsidRPr="00045116" w:rsidRDefault="00EA1BE1" w:rsidP="00045116">
      <w:pPr>
        <w:rPr>
          <w:ins w:id="102" w:author="Unknown"/>
          <w:rFonts w:ascii="Zawgyi-One" w:hAnsi="Zawgyi-One" w:cs="Zawgyi-One"/>
          <w:sz w:val="20"/>
          <w:szCs w:val="20"/>
        </w:rPr>
      </w:pPr>
      <w:ins w:id="103" w:author="Unknown">
        <w:r w:rsidRPr="00045116">
          <w:rPr>
            <w:rFonts w:ascii="Zawgyi-One" w:hAnsi="Zawgyi-One" w:cs="Zawgyi-One"/>
            <w:sz w:val="20"/>
            <w:szCs w:val="20"/>
          </w:rPr>
          <w:t>Reading from file</w:t>
        </w:r>
      </w:ins>
    </w:p>
    <w:p w:rsidR="00EA1BE1" w:rsidRPr="00045116" w:rsidRDefault="00EA1BE1" w:rsidP="00045116">
      <w:pPr>
        <w:rPr>
          <w:ins w:id="104" w:author="Unknown"/>
          <w:rFonts w:ascii="Zawgyi-One" w:hAnsi="Zawgyi-One" w:cs="Zawgyi-One"/>
          <w:sz w:val="20"/>
          <w:szCs w:val="20"/>
        </w:rPr>
      </w:pPr>
    </w:p>
    <w:p w:rsidR="00EA1BE1" w:rsidRPr="00045116" w:rsidRDefault="00EA1BE1" w:rsidP="00045116">
      <w:pPr>
        <w:rPr>
          <w:ins w:id="105" w:author="Unknown"/>
          <w:rFonts w:ascii="Zawgyi-One" w:hAnsi="Zawgyi-One" w:cs="Zawgyi-One"/>
          <w:sz w:val="20"/>
          <w:szCs w:val="20"/>
        </w:rPr>
      </w:pPr>
      <w:ins w:id="106" w:author="Unknown">
        <w:r w:rsidRPr="00045116">
          <w:rPr>
            <w:rFonts w:ascii="Zawgyi-One" w:hAnsi="Zawgyi-One" w:cs="Zawgyi-One"/>
            <w:sz w:val="20"/>
            <w:szCs w:val="20"/>
          </w:rPr>
          <w:t>#include &lt;</w:t>
        </w:r>
        <w:proofErr w:type="spellStart"/>
        <w:r w:rsidRPr="00045116">
          <w:rPr>
            <w:rFonts w:ascii="Zawgyi-One" w:hAnsi="Zawgyi-One" w:cs="Zawgyi-One"/>
            <w:sz w:val="20"/>
            <w:szCs w:val="20"/>
          </w:rPr>
          <w:t>stdio.h</w:t>
        </w:r>
        <w:proofErr w:type="spellEnd"/>
        <w:r w:rsidRPr="00045116">
          <w:rPr>
            <w:rFonts w:ascii="Zawgyi-One" w:hAnsi="Zawgyi-One" w:cs="Zawgyi-One"/>
            <w:sz w:val="20"/>
            <w:szCs w:val="20"/>
          </w:rPr>
          <w:t>&gt;</w:t>
        </w:r>
      </w:ins>
    </w:p>
    <w:p w:rsidR="00EA1BE1" w:rsidRPr="00045116" w:rsidRDefault="00EA1BE1" w:rsidP="00045116">
      <w:pPr>
        <w:rPr>
          <w:ins w:id="107" w:author="Unknown"/>
          <w:rFonts w:ascii="Zawgyi-One" w:hAnsi="Zawgyi-One" w:cs="Zawgyi-One"/>
          <w:sz w:val="20"/>
          <w:szCs w:val="20"/>
        </w:rPr>
      </w:pPr>
      <w:proofErr w:type="spellStart"/>
      <w:proofErr w:type="gramStart"/>
      <w:ins w:id="108" w:author="Unknown">
        <w:r w:rsidRPr="00045116">
          <w:rPr>
            <w:rFonts w:ascii="Zawgyi-One" w:hAnsi="Zawgyi-One" w:cs="Zawgyi-One"/>
            <w:sz w:val="20"/>
            <w:szCs w:val="20"/>
          </w:rPr>
          <w:t>int</w:t>
        </w:r>
        <w:proofErr w:type="spellEnd"/>
        <w:proofErr w:type="gramEnd"/>
        <w:r w:rsidRPr="00045116">
          <w:rPr>
            <w:rFonts w:ascii="Zawgyi-One" w:hAnsi="Zawgyi-One" w:cs="Zawgyi-One"/>
            <w:sz w:val="20"/>
            <w:szCs w:val="20"/>
          </w:rPr>
          <w:t xml:space="preserve"> main()</w:t>
        </w:r>
      </w:ins>
    </w:p>
    <w:p w:rsidR="00EA1BE1" w:rsidRPr="00045116" w:rsidRDefault="00EA1BE1" w:rsidP="00045116">
      <w:pPr>
        <w:rPr>
          <w:ins w:id="109" w:author="Unknown"/>
          <w:rFonts w:ascii="Zawgyi-One" w:hAnsi="Zawgyi-One" w:cs="Zawgyi-One"/>
          <w:sz w:val="20"/>
          <w:szCs w:val="20"/>
        </w:rPr>
      </w:pPr>
      <w:ins w:id="110" w:author="Unknown">
        <w:r w:rsidRPr="00045116">
          <w:rPr>
            <w:rFonts w:ascii="Zawgyi-One" w:hAnsi="Zawgyi-One" w:cs="Zawgyi-One"/>
            <w:sz w:val="20"/>
            <w:szCs w:val="20"/>
          </w:rPr>
          <w:t>{</w:t>
        </w:r>
      </w:ins>
    </w:p>
    <w:p w:rsidR="00EA1BE1" w:rsidRPr="00045116" w:rsidRDefault="00EA1BE1" w:rsidP="00045116">
      <w:pPr>
        <w:rPr>
          <w:ins w:id="111" w:author="Unknown"/>
          <w:rFonts w:ascii="Zawgyi-One" w:hAnsi="Zawgyi-One" w:cs="Zawgyi-One"/>
          <w:sz w:val="20"/>
          <w:szCs w:val="20"/>
        </w:rPr>
      </w:pPr>
      <w:ins w:id="112" w:author="Unknown">
        <w:r w:rsidRPr="00045116">
          <w:rPr>
            <w:rFonts w:ascii="Zawgyi-One" w:hAnsi="Zawgyi-One" w:cs="Zawgyi-One"/>
            <w:sz w:val="20"/>
            <w:szCs w:val="20"/>
          </w:rPr>
          <w:t xml:space="preserve">   </w:t>
        </w:r>
        <w:proofErr w:type="spellStart"/>
        <w:proofErr w:type="gramStart"/>
        <w:r w:rsidRPr="00045116">
          <w:rPr>
            <w:rFonts w:ascii="Zawgyi-One" w:hAnsi="Zawgyi-One" w:cs="Zawgyi-One"/>
            <w:sz w:val="20"/>
            <w:szCs w:val="20"/>
          </w:rPr>
          <w:t>int</w:t>
        </w:r>
        <w:proofErr w:type="spellEnd"/>
        <w:proofErr w:type="gramEnd"/>
        <w:r w:rsidRPr="00045116">
          <w:rPr>
            <w:rFonts w:ascii="Zawgyi-One" w:hAnsi="Zawgyi-One" w:cs="Zawgyi-One"/>
            <w:sz w:val="20"/>
            <w:szCs w:val="20"/>
          </w:rPr>
          <w:t xml:space="preserve"> n;</w:t>
        </w:r>
      </w:ins>
    </w:p>
    <w:p w:rsidR="00EA1BE1" w:rsidRPr="00045116" w:rsidRDefault="00EA1BE1" w:rsidP="00045116">
      <w:pPr>
        <w:rPr>
          <w:ins w:id="113" w:author="Unknown"/>
          <w:rFonts w:ascii="Zawgyi-One" w:hAnsi="Zawgyi-One" w:cs="Zawgyi-One"/>
          <w:sz w:val="20"/>
          <w:szCs w:val="20"/>
        </w:rPr>
      </w:pPr>
      <w:ins w:id="114" w:author="Unknown">
        <w:r w:rsidRPr="00045116">
          <w:rPr>
            <w:rFonts w:ascii="Zawgyi-One" w:hAnsi="Zawgyi-One" w:cs="Zawgyi-One"/>
            <w:sz w:val="20"/>
            <w:szCs w:val="20"/>
          </w:rPr>
          <w:t xml:space="preserve">   FILE *</w:t>
        </w:r>
        <w:proofErr w:type="spellStart"/>
        <w:r w:rsidRPr="00045116">
          <w:rPr>
            <w:rFonts w:ascii="Zawgyi-One" w:hAnsi="Zawgyi-One" w:cs="Zawgyi-One"/>
            <w:sz w:val="20"/>
            <w:szCs w:val="20"/>
          </w:rPr>
          <w:t>fptr</w:t>
        </w:r>
        <w:proofErr w:type="spellEnd"/>
        <w:r w:rsidRPr="00045116">
          <w:rPr>
            <w:rFonts w:ascii="Zawgyi-One" w:hAnsi="Zawgyi-One" w:cs="Zawgyi-One"/>
            <w:sz w:val="20"/>
            <w:szCs w:val="20"/>
          </w:rPr>
          <w:t>;</w:t>
        </w:r>
      </w:ins>
    </w:p>
    <w:p w:rsidR="00EA1BE1" w:rsidRPr="00045116" w:rsidRDefault="00EA1BE1" w:rsidP="00045116">
      <w:pPr>
        <w:rPr>
          <w:ins w:id="115" w:author="Unknown"/>
          <w:rFonts w:ascii="Zawgyi-One" w:hAnsi="Zawgyi-One" w:cs="Zawgyi-One"/>
          <w:sz w:val="20"/>
          <w:szCs w:val="20"/>
        </w:rPr>
      </w:pPr>
      <w:ins w:id="116" w:author="Unknown">
        <w:r w:rsidRPr="00045116">
          <w:rPr>
            <w:rFonts w:ascii="Zawgyi-One" w:hAnsi="Zawgyi-One" w:cs="Zawgyi-One"/>
            <w:sz w:val="20"/>
            <w:szCs w:val="20"/>
          </w:rPr>
          <w:t xml:space="preserve">   </w:t>
        </w:r>
        <w:proofErr w:type="gramStart"/>
        <w:r w:rsidRPr="00045116">
          <w:rPr>
            <w:rFonts w:ascii="Zawgyi-One" w:hAnsi="Zawgyi-One" w:cs="Zawgyi-One"/>
            <w:sz w:val="20"/>
            <w:szCs w:val="20"/>
          </w:rPr>
          <w:t>if</w:t>
        </w:r>
        <w:proofErr w:type="gramEnd"/>
        <w:r w:rsidRPr="00045116">
          <w:rPr>
            <w:rFonts w:ascii="Zawgyi-One" w:hAnsi="Zawgyi-One" w:cs="Zawgyi-One"/>
            <w:sz w:val="20"/>
            <w:szCs w:val="20"/>
          </w:rPr>
          <w:t xml:space="preserve"> ((</w:t>
        </w:r>
        <w:proofErr w:type="spellStart"/>
        <w:r w:rsidRPr="00045116">
          <w:rPr>
            <w:rFonts w:ascii="Zawgyi-One" w:hAnsi="Zawgyi-One" w:cs="Zawgyi-One"/>
            <w:sz w:val="20"/>
            <w:szCs w:val="20"/>
          </w:rPr>
          <w:t>fptr</w:t>
        </w:r>
        <w:proofErr w:type="spellEnd"/>
        <w:r w:rsidRPr="00045116">
          <w:rPr>
            <w:rFonts w:ascii="Zawgyi-One" w:hAnsi="Zawgyi-One" w:cs="Zawgyi-One"/>
            <w:sz w:val="20"/>
            <w:szCs w:val="20"/>
          </w:rPr>
          <w:t>=</w:t>
        </w:r>
        <w:proofErr w:type="spellStart"/>
        <w:r w:rsidRPr="00045116">
          <w:rPr>
            <w:rFonts w:ascii="Zawgyi-One" w:hAnsi="Zawgyi-One" w:cs="Zawgyi-One"/>
            <w:sz w:val="20"/>
            <w:szCs w:val="20"/>
          </w:rPr>
          <w:t>fopen</w:t>
        </w:r>
        <w:proofErr w:type="spellEnd"/>
        <w:r w:rsidRPr="00045116">
          <w:rPr>
            <w:rFonts w:ascii="Zawgyi-One" w:hAnsi="Zawgyi-One" w:cs="Zawgyi-One"/>
            <w:sz w:val="20"/>
            <w:szCs w:val="20"/>
          </w:rPr>
          <w:t>("C:\\</w:t>
        </w:r>
        <w:proofErr w:type="spellStart"/>
        <w:r w:rsidRPr="00045116">
          <w:rPr>
            <w:rFonts w:ascii="Zawgyi-One" w:hAnsi="Zawgyi-One" w:cs="Zawgyi-One"/>
            <w:sz w:val="20"/>
            <w:szCs w:val="20"/>
          </w:rPr>
          <w:t>program.txt","r</w:t>
        </w:r>
        <w:proofErr w:type="spellEnd"/>
        <w:r w:rsidRPr="00045116">
          <w:rPr>
            <w:rFonts w:ascii="Zawgyi-One" w:hAnsi="Zawgyi-One" w:cs="Zawgyi-One"/>
            <w:sz w:val="20"/>
            <w:szCs w:val="20"/>
          </w:rPr>
          <w:t>"))==NULL){</w:t>
        </w:r>
      </w:ins>
    </w:p>
    <w:p w:rsidR="00EA1BE1" w:rsidRPr="00045116" w:rsidRDefault="00EA1BE1" w:rsidP="00045116">
      <w:pPr>
        <w:rPr>
          <w:ins w:id="117" w:author="Unknown"/>
          <w:rFonts w:ascii="Zawgyi-One" w:hAnsi="Zawgyi-One" w:cs="Zawgyi-One"/>
          <w:sz w:val="20"/>
          <w:szCs w:val="20"/>
        </w:rPr>
      </w:pPr>
      <w:ins w:id="118" w:author="Unknown">
        <w:r w:rsidRPr="00045116">
          <w:rPr>
            <w:rFonts w:ascii="Zawgyi-One" w:hAnsi="Zawgyi-One" w:cs="Zawgyi-One"/>
            <w:sz w:val="20"/>
            <w:szCs w:val="20"/>
          </w:rPr>
          <w:t xml:space="preserve">       </w:t>
        </w:r>
        <w:proofErr w:type="spellStart"/>
        <w:proofErr w:type="gramStart"/>
        <w:r w:rsidRPr="00045116">
          <w:rPr>
            <w:rFonts w:ascii="Zawgyi-One" w:hAnsi="Zawgyi-One" w:cs="Zawgyi-One"/>
            <w:sz w:val="20"/>
            <w:szCs w:val="20"/>
          </w:rPr>
          <w:t>printf</w:t>
        </w:r>
        <w:proofErr w:type="spellEnd"/>
        <w:r w:rsidRPr="00045116">
          <w:rPr>
            <w:rFonts w:ascii="Zawgyi-One" w:hAnsi="Zawgyi-One" w:cs="Zawgyi-One"/>
            <w:sz w:val="20"/>
            <w:szCs w:val="20"/>
          </w:rPr>
          <w:t>(</w:t>
        </w:r>
        <w:proofErr w:type="gramEnd"/>
        <w:r w:rsidRPr="00045116">
          <w:rPr>
            <w:rFonts w:ascii="Zawgyi-One" w:hAnsi="Zawgyi-One" w:cs="Zawgyi-One"/>
            <w:sz w:val="20"/>
            <w:szCs w:val="20"/>
          </w:rPr>
          <w:t xml:space="preserve">"Error! </w:t>
        </w:r>
        <w:proofErr w:type="gramStart"/>
        <w:r w:rsidRPr="00045116">
          <w:rPr>
            <w:rFonts w:ascii="Zawgyi-One" w:hAnsi="Zawgyi-One" w:cs="Zawgyi-One"/>
            <w:sz w:val="20"/>
            <w:szCs w:val="20"/>
          </w:rPr>
          <w:t>opening</w:t>
        </w:r>
        <w:proofErr w:type="gramEnd"/>
        <w:r w:rsidRPr="00045116">
          <w:rPr>
            <w:rFonts w:ascii="Zawgyi-One" w:hAnsi="Zawgyi-One" w:cs="Zawgyi-One"/>
            <w:sz w:val="20"/>
            <w:szCs w:val="20"/>
          </w:rPr>
          <w:t xml:space="preserve"> file");</w:t>
        </w:r>
      </w:ins>
    </w:p>
    <w:p w:rsidR="00EA1BE1" w:rsidRPr="00045116" w:rsidRDefault="00EA1BE1" w:rsidP="00045116">
      <w:pPr>
        <w:rPr>
          <w:ins w:id="119" w:author="Unknown"/>
          <w:rFonts w:ascii="Zawgyi-One" w:hAnsi="Zawgyi-One" w:cs="Zawgyi-One"/>
          <w:sz w:val="20"/>
          <w:szCs w:val="20"/>
        </w:rPr>
      </w:pPr>
      <w:ins w:id="120" w:author="Unknown">
        <w:r w:rsidRPr="00045116">
          <w:rPr>
            <w:rFonts w:ascii="Zawgyi-One" w:hAnsi="Zawgyi-One" w:cs="Zawgyi-One"/>
            <w:sz w:val="20"/>
            <w:szCs w:val="20"/>
          </w:rPr>
          <w:t xml:space="preserve">       </w:t>
        </w:r>
        <w:proofErr w:type="gramStart"/>
        <w:r w:rsidRPr="00045116">
          <w:rPr>
            <w:rFonts w:ascii="Zawgyi-One" w:hAnsi="Zawgyi-One" w:cs="Zawgyi-One"/>
            <w:sz w:val="20"/>
            <w:szCs w:val="20"/>
          </w:rPr>
          <w:t>exit(</w:t>
        </w:r>
        <w:proofErr w:type="gramEnd"/>
        <w:r w:rsidRPr="00045116">
          <w:rPr>
            <w:rFonts w:ascii="Zawgyi-One" w:hAnsi="Zawgyi-One" w:cs="Zawgyi-One"/>
            <w:sz w:val="20"/>
            <w:szCs w:val="20"/>
          </w:rPr>
          <w:t>1);         /* Program exits if file pointer returns NULL. */</w:t>
        </w:r>
      </w:ins>
    </w:p>
    <w:p w:rsidR="00EA1BE1" w:rsidRPr="00045116" w:rsidRDefault="00EA1BE1" w:rsidP="00045116">
      <w:pPr>
        <w:rPr>
          <w:ins w:id="121" w:author="Unknown"/>
          <w:rFonts w:ascii="Zawgyi-One" w:hAnsi="Zawgyi-One" w:cs="Zawgyi-One"/>
          <w:sz w:val="20"/>
          <w:szCs w:val="20"/>
        </w:rPr>
      </w:pPr>
      <w:ins w:id="122" w:author="Unknown">
        <w:r w:rsidRPr="00045116">
          <w:rPr>
            <w:rFonts w:ascii="Zawgyi-One" w:hAnsi="Zawgyi-One" w:cs="Zawgyi-One"/>
            <w:sz w:val="20"/>
            <w:szCs w:val="20"/>
          </w:rPr>
          <w:t xml:space="preserve">   }</w:t>
        </w:r>
      </w:ins>
    </w:p>
    <w:p w:rsidR="00EA1BE1" w:rsidRPr="00045116" w:rsidRDefault="00EA1BE1" w:rsidP="00045116">
      <w:pPr>
        <w:rPr>
          <w:ins w:id="123" w:author="Unknown"/>
          <w:rFonts w:ascii="Zawgyi-One" w:hAnsi="Zawgyi-One" w:cs="Zawgyi-One"/>
          <w:sz w:val="20"/>
          <w:szCs w:val="20"/>
        </w:rPr>
      </w:pPr>
      <w:ins w:id="124" w:author="Unknown">
        <w:r w:rsidRPr="00045116">
          <w:rPr>
            <w:rFonts w:ascii="Zawgyi-One" w:hAnsi="Zawgyi-One" w:cs="Zawgyi-One"/>
            <w:sz w:val="20"/>
            <w:szCs w:val="20"/>
          </w:rPr>
          <w:lastRenderedPageBreak/>
          <w:t xml:space="preserve">   </w:t>
        </w:r>
        <w:proofErr w:type="spellStart"/>
        <w:proofErr w:type="gramStart"/>
        <w:r w:rsidRPr="00045116">
          <w:rPr>
            <w:rFonts w:ascii="Zawgyi-One" w:hAnsi="Zawgyi-One" w:cs="Zawgyi-One"/>
            <w:sz w:val="20"/>
            <w:szCs w:val="20"/>
          </w:rPr>
          <w:t>fscanf</w:t>
        </w:r>
        <w:proofErr w:type="spellEnd"/>
        <w:r w:rsidRPr="00045116">
          <w:rPr>
            <w:rFonts w:ascii="Zawgyi-One" w:hAnsi="Zawgyi-One" w:cs="Zawgyi-One"/>
            <w:sz w:val="20"/>
            <w:szCs w:val="20"/>
          </w:rPr>
          <w:t>(</w:t>
        </w:r>
        <w:proofErr w:type="spellStart"/>
        <w:proofErr w:type="gramEnd"/>
        <w:r w:rsidRPr="00045116">
          <w:rPr>
            <w:rFonts w:ascii="Zawgyi-One" w:hAnsi="Zawgyi-One" w:cs="Zawgyi-One"/>
            <w:sz w:val="20"/>
            <w:szCs w:val="20"/>
          </w:rPr>
          <w:t>fptr</w:t>
        </w:r>
        <w:proofErr w:type="spellEnd"/>
        <w:r w:rsidRPr="00045116">
          <w:rPr>
            <w:rFonts w:ascii="Zawgyi-One" w:hAnsi="Zawgyi-One" w:cs="Zawgyi-One"/>
            <w:sz w:val="20"/>
            <w:szCs w:val="20"/>
          </w:rPr>
          <w:t>,"%</w:t>
        </w:r>
        <w:proofErr w:type="spellStart"/>
        <w:r w:rsidRPr="00045116">
          <w:rPr>
            <w:rFonts w:ascii="Zawgyi-One" w:hAnsi="Zawgyi-One" w:cs="Zawgyi-One"/>
            <w:sz w:val="20"/>
            <w:szCs w:val="20"/>
          </w:rPr>
          <w:t>d",&amp;n</w:t>
        </w:r>
        <w:proofErr w:type="spellEnd"/>
        <w:r w:rsidRPr="00045116">
          <w:rPr>
            <w:rFonts w:ascii="Zawgyi-One" w:hAnsi="Zawgyi-One" w:cs="Zawgyi-One"/>
            <w:sz w:val="20"/>
            <w:szCs w:val="20"/>
          </w:rPr>
          <w:t>);</w:t>
        </w:r>
      </w:ins>
    </w:p>
    <w:p w:rsidR="00EA1BE1" w:rsidRPr="00045116" w:rsidRDefault="00EA1BE1" w:rsidP="00045116">
      <w:pPr>
        <w:rPr>
          <w:ins w:id="125" w:author="Unknown"/>
          <w:rFonts w:ascii="Zawgyi-One" w:hAnsi="Zawgyi-One" w:cs="Zawgyi-One"/>
          <w:sz w:val="20"/>
          <w:szCs w:val="20"/>
        </w:rPr>
      </w:pPr>
      <w:ins w:id="126" w:author="Unknown">
        <w:r w:rsidRPr="00045116">
          <w:rPr>
            <w:rFonts w:ascii="Zawgyi-One" w:hAnsi="Zawgyi-One" w:cs="Zawgyi-One"/>
            <w:sz w:val="20"/>
            <w:szCs w:val="20"/>
          </w:rPr>
          <w:t xml:space="preserve">   </w:t>
        </w:r>
        <w:proofErr w:type="spellStart"/>
        <w:proofErr w:type="gramStart"/>
        <w:r w:rsidRPr="00045116">
          <w:rPr>
            <w:rFonts w:ascii="Zawgyi-One" w:hAnsi="Zawgyi-One" w:cs="Zawgyi-One"/>
            <w:sz w:val="20"/>
            <w:szCs w:val="20"/>
          </w:rPr>
          <w:t>printf</w:t>
        </w:r>
        <w:proofErr w:type="spellEnd"/>
        <w:r w:rsidRPr="00045116">
          <w:rPr>
            <w:rFonts w:ascii="Zawgyi-One" w:hAnsi="Zawgyi-One" w:cs="Zawgyi-One"/>
            <w:sz w:val="20"/>
            <w:szCs w:val="20"/>
          </w:rPr>
          <w:t>(</w:t>
        </w:r>
        <w:proofErr w:type="gramEnd"/>
        <w:r w:rsidRPr="00045116">
          <w:rPr>
            <w:rFonts w:ascii="Zawgyi-One" w:hAnsi="Zawgyi-One" w:cs="Zawgyi-One"/>
            <w:sz w:val="20"/>
            <w:szCs w:val="20"/>
          </w:rPr>
          <w:t>"Value of n=%</w:t>
        </w:r>
        <w:proofErr w:type="spellStart"/>
        <w:r w:rsidRPr="00045116">
          <w:rPr>
            <w:rFonts w:ascii="Zawgyi-One" w:hAnsi="Zawgyi-One" w:cs="Zawgyi-One"/>
            <w:sz w:val="20"/>
            <w:szCs w:val="20"/>
          </w:rPr>
          <w:t>d",n</w:t>
        </w:r>
        <w:proofErr w:type="spellEnd"/>
        <w:r w:rsidRPr="00045116">
          <w:rPr>
            <w:rFonts w:ascii="Zawgyi-One" w:hAnsi="Zawgyi-One" w:cs="Zawgyi-One"/>
            <w:sz w:val="20"/>
            <w:szCs w:val="20"/>
          </w:rPr>
          <w:t xml:space="preserve">); </w:t>
        </w:r>
      </w:ins>
    </w:p>
    <w:p w:rsidR="00EA1BE1" w:rsidRPr="00045116" w:rsidRDefault="00EA1BE1" w:rsidP="00045116">
      <w:pPr>
        <w:rPr>
          <w:ins w:id="127" w:author="Unknown"/>
          <w:rFonts w:ascii="Zawgyi-One" w:hAnsi="Zawgyi-One" w:cs="Zawgyi-One"/>
          <w:sz w:val="20"/>
          <w:szCs w:val="20"/>
        </w:rPr>
      </w:pPr>
      <w:ins w:id="128" w:author="Unknown">
        <w:r w:rsidRPr="00045116">
          <w:rPr>
            <w:rFonts w:ascii="Zawgyi-One" w:hAnsi="Zawgyi-One" w:cs="Zawgyi-One"/>
            <w:sz w:val="20"/>
            <w:szCs w:val="20"/>
          </w:rPr>
          <w:t xml:space="preserve">   </w:t>
        </w:r>
        <w:proofErr w:type="spellStart"/>
        <w:proofErr w:type="gramStart"/>
        <w:r w:rsidRPr="00045116">
          <w:rPr>
            <w:rFonts w:ascii="Zawgyi-One" w:hAnsi="Zawgyi-One" w:cs="Zawgyi-One"/>
            <w:sz w:val="20"/>
            <w:szCs w:val="20"/>
          </w:rPr>
          <w:t>fclose</w:t>
        </w:r>
        <w:proofErr w:type="spellEnd"/>
        <w:r w:rsidRPr="00045116">
          <w:rPr>
            <w:rFonts w:ascii="Zawgyi-One" w:hAnsi="Zawgyi-One" w:cs="Zawgyi-One"/>
            <w:sz w:val="20"/>
            <w:szCs w:val="20"/>
          </w:rPr>
          <w:t>(</w:t>
        </w:r>
        <w:proofErr w:type="spellStart"/>
        <w:proofErr w:type="gramEnd"/>
        <w:r w:rsidRPr="00045116">
          <w:rPr>
            <w:rFonts w:ascii="Zawgyi-One" w:hAnsi="Zawgyi-One" w:cs="Zawgyi-One"/>
            <w:sz w:val="20"/>
            <w:szCs w:val="20"/>
          </w:rPr>
          <w:t>fptr</w:t>
        </w:r>
        <w:proofErr w:type="spellEnd"/>
        <w:r w:rsidRPr="00045116">
          <w:rPr>
            <w:rFonts w:ascii="Zawgyi-One" w:hAnsi="Zawgyi-One" w:cs="Zawgyi-One"/>
            <w:sz w:val="20"/>
            <w:szCs w:val="20"/>
          </w:rPr>
          <w:t xml:space="preserve">);   </w:t>
        </w:r>
      </w:ins>
    </w:p>
    <w:p w:rsidR="00EA1BE1" w:rsidRPr="00045116" w:rsidRDefault="00EA1BE1" w:rsidP="00045116">
      <w:pPr>
        <w:rPr>
          <w:ins w:id="129" w:author="Unknown"/>
          <w:rFonts w:ascii="Zawgyi-One" w:hAnsi="Zawgyi-One" w:cs="Zawgyi-One"/>
          <w:sz w:val="20"/>
          <w:szCs w:val="20"/>
        </w:rPr>
      </w:pPr>
      <w:ins w:id="130" w:author="Unknown">
        <w:r w:rsidRPr="00045116">
          <w:rPr>
            <w:rFonts w:ascii="Zawgyi-One" w:hAnsi="Zawgyi-One" w:cs="Zawgyi-One"/>
            <w:sz w:val="20"/>
            <w:szCs w:val="20"/>
          </w:rPr>
          <w:t xml:space="preserve">   </w:t>
        </w:r>
        <w:proofErr w:type="gramStart"/>
        <w:r w:rsidRPr="00045116">
          <w:rPr>
            <w:rFonts w:ascii="Zawgyi-One" w:hAnsi="Zawgyi-One" w:cs="Zawgyi-One"/>
            <w:sz w:val="20"/>
            <w:szCs w:val="20"/>
          </w:rPr>
          <w:t>return</w:t>
        </w:r>
        <w:proofErr w:type="gramEnd"/>
        <w:r w:rsidRPr="00045116">
          <w:rPr>
            <w:rFonts w:ascii="Zawgyi-One" w:hAnsi="Zawgyi-One" w:cs="Zawgyi-One"/>
            <w:sz w:val="20"/>
            <w:szCs w:val="20"/>
          </w:rPr>
          <w:t xml:space="preserve"> 0;</w:t>
        </w:r>
      </w:ins>
    </w:p>
    <w:p w:rsidR="00EA1BE1" w:rsidRPr="00045116" w:rsidRDefault="00EA1BE1" w:rsidP="00045116">
      <w:pPr>
        <w:rPr>
          <w:ins w:id="131" w:author="Unknown"/>
          <w:rFonts w:ascii="Zawgyi-One" w:hAnsi="Zawgyi-One" w:cs="Zawgyi-One"/>
          <w:sz w:val="20"/>
          <w:szCs w:val="20"/>
        </w:rPr>
      </w:pPr>
      <w:ins w:id="132" w:author="Unknown">
        <w:r w:rsidRPr="00045116">
          <w:rPr>
            <w:rFonts w:ascii="Zawgyi-One" w:hAnsi="Zawgyi-One" w:cs="Zawgyi-One"/>
            <w:sz w:val="20"/>
            <w:szCs w:val="20"/>
          </w:rPr>
          <w:t>}</w:t>
        </w:r>
      </w:ins>
    </w:p>
    <w:p w:rsidR="00EA1BE1" w:rsidRPr="00045116" w:rsidRDefault="00EA1BE1" w:rsidP="00045116">
      <w:pPr>
        <w:rPr>
          <w:ins w:id="133" w:author="Unknown"/>
          <w:rFonts w:ascii="Zawgyi-One" w:hAnsi="Zawgyi-One" w:cs="Zawgyi-One"/>
          <w:sz w:val="20"/>
          <w:szCs w:val="20"/>
        </w:rPr>
      </w:pPr>
      <w:ins w:id="134" w:author="Unknown">
        <w:r w:rsidRPr="00045116">
          <w:rPr>
            <w:rFonts w:ascii="Zawgyi-One" w:hAnsi="Zawgyi-One" w:cs="Zawgyi-One"/>
            <w:sz w:val="20"/>
            <w:szCs w:val="20"/>
          </w:rPr>
          <w:t>If you have run program above to write in file successfully, you can get the integer back entered in that program using this program.</w:t>
        </w:r>
      </w:ins>
    </w:p>
    <w:p w:rsidR="00EA1BE1" w:rsidRPr="00045116" w:rsidRDefault="00EA1BE1" w:rsidP="00045116">
      <w:pPr>
        <w:rPr>
          <w:ins w:id="135" w:author="Unknown"/>
          <w:rFonts w:ascii="Zawgyi-One" w:hAnsi="Zawgyi-One" w:cs="Zawgyi-One"/>
          <w:sz w:val="20"/>
          <w:szCs w:val="20"/>
        </w:rPr>
      </w:pPr>
      <w:ins w:id="136" w:author="Unknown">
        <w:r w:rsidRPr="00045116">
          <w:rPr>
            <w:rFonts w:ascii="Zawgyi-One" w:hAnsi="Zawgyi-One" w:cs="Zawgyi-One"/>
            <w:sz w:val="20"/>
            <w:szCs w:val="20"/>
          </w:rPr>
          <w:t>Other functions like </w:t>
        </w:r>
        <w:proofErr w:type="spellStart"/>
        <w:proofErr w:type="gramStart"/>
        <w:r w:rsidRPr="00045116">
          <w:rPr>
            <w:rFonts w:ascii="Zawgyi-One" w:hAnsi="Zawgyi-One" w:cs="Zawgyi-One"/>
            <w:sz w:val="20"/>
            <w:szCs w:val="20"/>
          </w:rPr>
          <w:t>fgetchar</w:t>
        </w:r>
        <w:proofErr w:type="spellEnd"/>
        <w:r w:rsidRPr="00045116">
          <w:rPr>
            <w:rFonts w:ascii="Zawgyi-One" w:hAnsi="Zawgyi-One" w:cs="Zawgyi-One"/>
            <w:sz w:val="20"/>
            <w:szCs w:val="20"/>
          </w:rPr>
          <w:t>(</w:t>
        </w:r>
        <w:proofErr w:type="gramEnd"/>
        <w:r w:rsidRPr="00045116">
          <w:rPr>
            <w:rFonts w:ascii="Zawgyi-One" w:hAnsi="Zawgyi-One" w:cs="Zawgyi-One"/>
            <w:sz w:val="20"/>
            <w:szCs w:val="20"/>
          </w:rPr>
          <w:t>), </w:t>
        </w:r>
        <w:proofErr w:type="spellStart"/>
        <w:r w:rsidRPr="00045116">
          <w:rPr>
            <w:rFonts w:ascii="Zawgyi-One" w:hAnsi="Zawgyi-One" w:cs="Zawgyi-One"/>
            <w:sz w:val="20"/>
            <w:szCs w:val="20"/>
          </w:rPr>
          <w:t>fputc</w:t>
        </w:r>
        <w:proofErr w:type="spellEnd"/>
        <w:r w:rsidRPr="00045116">
          <w:rPr>
            <w:rFonts w:ascii="Zawgyi-One" w:hAnsi="Zawgyi-One" w:cs="Zawgyi-One"/>
            <w:sz w:val="20"/>
            <w:szCs w:val="20"/>
          </w:rPr>
          <w:t>() etc. can be used in similar way.</w:t>
        </w:r>
      </w:ins>
    </w:p>
    <w:p w:rsidR="00EA1BE1" w:rsidRPr="00045116" w:rsidRDefault="00EA1BE1" w:rsidP="00045116">
      <w:pPr>
        <w:rPr>
          <w:ins w:id="137" w:author="Unknown"/>
          <w:rFonts w:ascii="Zawgyi-One" w:hAnsi="Zawgyi-One" w:cs="Zawgyi-One"/>
          <w:sz w:val="20"/>
          <w:szCs w:val="20"/>
        </w:rPr>
      </w:pPr>
      <w:ins w:id="138" w:author="Unknown">
        <w:r w:rsidRPr="00045116">
          <w:rPr>
            <w:rFonts w:ascii="Zawgyi-One" w:hAnsi="Zawgyi-One" w:cs="Zawgyi-One"/>
            <w:sz w:val="20"/>
            <w:szCs w:val="20"/>
          </w:rPr>
          <w:t>Binary Files</w:t>
        </w:r>
      </w:ins>
    </w:p>
    <w:p w:rsidR="00EA1BE1" w:rsidRPr="00045116" w:rsidRDefault="00EA1BE1" w:rsidP="00045116">
      <w:pPr>
        <w:rPr>
          <w:ins w:id="139" w:author="Unknown"/>
          <w:rFonts w:ascii="Zawgyi-One" w:hAnsi="Zawgyi-One" w:cs="Zawgyi-One"/>
          <w:sz w:val="20"/>
          <w:szCs w:val="20"/>
        </w:rPr>
      </w:pPr>
      <w:ins w:id="140" w:author="Unknown">
        <w:r w:rsidRPr="00045116">
          <w:rPr>
            <w:rFonts w:ascii="Zawgyi-One" w:hAnsi="Zawgyi-One" w:cs="Zawgyi-One"/>
            <w:sz w:val="20"/>
            <w:szCs w:val="20"/>
          </w:rPr>
          <w:t xml:space="preserve">Depending upon the way file is opened for </w:t>
        </w:r>
        <w:proofErr w:type="gramStart"/>
        <w:r w:rsidRPr="00045116">
          <w:rPr>
            <w:rFonts w:ascii="Zawgyi-One" w:hAnsi="Zawgyi-One" w:cs="Zawgyi-One"/>
            <w:sz w:val="20"/>
            <w:szCs w:val="20"/>
          </w:rPr>
          <w:t>processing,</w:t>
        </w:r>
        <w:proofErr w:type="gramEnd"/>
        <w:r w:rsidRPr="00045116">
          <w:rPr>
            <w:rFonts w:ascii="Zawgyi-One" w:hAnsi="Zawgyi-One" w:cs="Zawgyi-One"/>
            <w:sz w:val="20"/>
            <w:szCs w:val="20"/>
          </w:rPr>
          <w:t xml:space="preserve"> a file is classified into text file and binary file.</w:t>
        </w:r>
      </w:ins>
    </w:p>
    <w:p w:rsidR="00EA1BE1" w:rsidRPr="00045116" w:rsidRDefault="00EA1BE1" w:rsidP="00045116">
      <w:pPr>
        <w:rPr>
          <w:ins w:id="141" w:author="Unknown"/>
          <w:rFonts w:ascii="Zawgyi-One" w:hAnsi="Zawgyi-One" w:cs="Zawgyi-One"/>
          <w:sz w:val="20"/>
          <w:szCs w:val="20"/>
        </w:rPr>
      </w:pPr>
      <w:ins w:id="142" w:author="Unknown">
        <w:r w:rsidRPr="00045116">
          <w:rPr>
            <w:rFonts w:ascii="Zawgyi-One" w:hAnsi="Zawgyi-One" w:cs="Zawgyi-One"/>
            <w:sz w:val="20"/>
            <w:szCs w:val="20"/>
          </w:rPr>
          <w:t>If a large amount of numerical data it to be stored, text mode will be insufficient. In such case binary file is used.</w:t>
        </w:r>
      </w:ins>
    </w:p>
    <w:p w:rsidR="00EA1BE1" w:rsidRPr="00045116" w:rsidRDefault="00EA1BE1" w:rsidP="00045116">
      <w:pPr>
        <w:rPr>
          <w:ins w:id="143" w:author="Unknown"/>
          <w:rFonts w:ascii="Zawgyi-One" w:hAnsi="Zawgyi-One" w:cs="Zawgyi-One"/>
          <w:sz w:val="20"/>
          <w:szCs w:val="20"/>
        </w:rPr>
      </w:pPr>
      <w:ins w:id="144" w:author="Unknown">
        <w:r w:rsidRPr="00045116">
          <w:rPr>
            <w:rFonts w:ascii="Zawgyi-One" w:hAnsi="Zawgyi-One" w:cs="Zawgyi-One"/>
            <w:sz w:val="20"/>
            <w:szCs w:val="20"/>
          </w:rPr>
          <w:t>Working of binary files is similar to text files with few differences in opening modes, reading from file and writing to file.</w:t>
        </w:r>
      </w:ins>
    </w:p>
    <w:p w:rsidR="00EA1BE1" w:rsidRPr="00045116" w:rsidRDefault="00EA1BE1" w:rsidP="00045116">
      <w:pPr>
        <w:rPr>
          <w:ins w:id="145" w:author="Unknown"/>
          <w:rFonts w:ascii="Zawgyi-One" w:hAnsi="Zawgyi-One" w:cs="Zawgyi-One"/>
          <w:sz w:val="20"/>
          <w:szCs w:val="20"/>
        </w:rPr>
      </w:pPr>
      <w:ins w:id="146" w:author="Unknown">
        <w:r w:rsidRPr="00045116">
          <w:rPr>
            <w:rFonts w:ascii="Zawgyi-One" w:hAnsi="Zawgyi-One" w:cs="Zawgyi-One"/>
            <w:sz w:val="20"/>
            <w:szCs w:val="20"/>
          </w:rPr>
          <w:t>Opening modes of binary files</w:t>
        </w:r>
      </w:ins>
    </w:p>
    <w:p w:rsidR="00EA1BE1" w:rsidRPr="00045116" w:rsidRDefault="00EA1BE1" w:rsidP="00045116">
      <w:pPr>
        <w:rPr>
          <w:ins w:id="147" w:author="Unknown"/>
          <w:rFonts w:ascii="Zawgyi-One" w:hAnsi="Zawgyi-One" w:cs="Zawgyi-One"/>
          <w:sz w:val="20"/>
          <w:szCs w:val="20"/>
        </w:rPr>
      </w:pPr>
      <w:ins w:id="148" w:author="Unknown">
        <w:r w:rsidRPr="00045116">
          <w:rPr>
            <w:rFonts w:ascii="Zawgyi-One" w:hAnsi="Zawgyi-One" w:cs="Zawgyi-One"/>
            <w:sz w:val="20"/>
            <w:szCs w:val="20"/>
          </w:rPr>
          <w:t>Opening modes of binary files are </w:t>
        </w:r>
        <w:proofErr w:type="spellStart"/>
        <w:r w:rsidRPr="00045116">
          <w:rPr>
            <w:rFonts w:ascii="Zawgyi-One" w:hAnsi="Zawgyi-One" w:cs="Zawgyi-One"/>
            <w:sz w:val="20"/>
            <w:szCs w:val="20"/>
          </w:rPr>
          <w:t>rb</w:t>
        </w:r>
        <w:proofErr w:type="spellEnd"/>
        <w:r w:rsidRPr="00045116">
          <w:rPr>
            <w:rFonts w:ascii="Zawgyi-One" w:hAnsi="Zawgyi-One" w:cs="Zawgyi-One"/>
            <w:sz w:val="20"/>
            <w:szCs w:val="20"/>
          </w:rPr>
          <w:t>, </w:t>
        </w:r>
        <w:proofErr w:type="spellStart"/>
        <w:r w:rsidRPr="00045116">
          <w:rPr>
            <w:rFonts w:ascii="Zawgyi-One" w:hAnsi="Zawgyi-One" w:cs="Zawgyi-One"/>
            <w:sz w:val="20"/>
            <w:szCs w:val="20"/>
          </w:rPr>
          <w:t>rb</w:t>
        </w:r>
        <w:proofErr w:type="spellEnd"/>
        <w:r w:rsidRPr="00045116">
          <w:rPr>
            <w:rFonts w:ascii="Zawgyi-One" w:hAnsi="Zawgyi-One" w:cs="Zawgyi-One"/>
            <w:sz w:val="20"/>
            <w:szCs w:val="20"/>
          </w:rPr>
          <w:t>+, </w:t>
        </w:r>
        <w:proofErr w:type="spellStart"/>
        <w:r w:rsidRPr="00045116">
          <w:rPr>
            <w:rFonts w:ascii="Zawgyi-One" w:hAnsi="Zawgyi-One" w:cs="Zawgyi-One"/>
            <w:sz w:val="20"/>
            <w:szCs w:val="20"/>
          </w:rPr>
          <w:t>wb</w:t>
        </w:r>
        <w:proofErr w:type="spellEnd"/>
        <w:r w:rsidRPr="00045116">
          <w:rPr>
            <w:rFonts w:ascii="Zawgyi-One" w:hAnsi="Zawgyi-One" w:cs="Zawgyi-One"/>
            <w:sz w:val="20"/>
            <w:szCs w:val="20"/>
          </w:rPr>
          <w:t>, </w:t>
        </w:r>
        <w:proofErr w:type="spellStart"/>
        <w:r w:rsidRPr="00045116">
          <w:rPr>
            <w:rFonts w:ascii="Zawgyi-One" w:hAnsi="Zawgyi-One" w:cs="Zawgyi-One"/>
            <w:sz w:val="20"/>
            <w:szCs w:val="20"/>
          </w:rPr>
          <w:t>wb</w:t>
        </w:r>
        <w:proofErr w:type="spellEnd"/>
        <w:r w:rsidRPr="00045116">
          <w:rPr>
            <w:rFonts w:ascii="Zawgyi-One" w:hAnsi="Zawgyi-One" w:cs="Zawgyi-One"/>
            <w:sz w:val="20"/>
            <w:szCs w:val="20"/>
          </w:rPr>
          <w:t>+</w:t>
        </w:r>
        <w:proofErr w:type="gramStart"/>
        <w:r w:rsidRPr="00045116">
          <w:rPr>
            <w:rFonts w:ascii="Zawgyi-One" w:hAnsi="Zawgyi-One" w:cs="Zawgyi-One"/>
            <w:sz w:val="20"/>
            <w:szCs w:val="20"/>
          </w:rPr>
          <w:t>,</w:t>
        </w:r>
        <w:proofErr w:type="spellStart"/>
        <w:r w:rsidRPr="00045116">
          <w:rPr>
            <w:rFonts w:ascii="Zawgyi-One" w:hAnsi="Zawgyi-One" w:cs="Zawgyi-One"/>
            <w:sz w:val="20"/>
            <w:szCs w:val="20"/>
          </w:rPr>
          <w:t>ab</w:t>
        </w:r>
        <w:proofErr w:type="spellEnd"/>
        <w:proofErr w:type="gramEnd"/>
        <w:r w:rsidRPr="00045116">
          <w:rPr>
            <w:rFonts w:ascii="Zawgyi-One" w:hAnsi="Zawgyi-One" w:cs="Zawgyi-One"/>
            <w:sz w:val="20"/>
            <w:szCs w:val="20"/>
          </w:rPr>
          <w:t> and </w:t>
        </w:r>
        <w:proofErr w:type="spellStart"/>
        <w:r w:rsidRPr="00045116">
          <w:rPr>
            <w:rFonts w:ascii="Zawgyi-One" w:hAnsi="Zawgyi-One" w:cs="Zawgyi-One"/>
            <w:sz w:val="20"/>
            <w:szCs w:val="20"/>
          </w:rPr>
          <w:t>ab</w:t>
        </w:r>
        <w:proofErr w:type="spellEnd"/>
        <w:r w:rsidRPr="00045116">
          <w:rPr>
            <w:rFonts w:ascii="Zawgyi-One" w:hAnsi="Zawgyi-One" w:cs="Zawgyi-One"/>
            <w:sz w:val="20"/>
            <w:szCs w:val="20"/>
          </w:rPr>
          <w:t>+. The only difference between opening modes of text and binary files is that, b is appended to indicate that, it is binary file.</w:t>
        </w:r>
      </w:ins>
    </w:p>
    <w:p w:rsidR="00EA1BE1" w:rsidRPr="00045116" w:rsidRDefault="00EA1BE1" w:rsidP="00045116">
      <w:pPr>
        <w:rPr>
          <w:ins w:id="149" w:author="Unknown"/>
          <w:rFonts w:ascii="Zawgyi-One" w:hAnsi="Zawgyi-One" w:cs="Zawgyi-One"/>
          <w:sz w:val="20"/>
          <w:szCs w:val="20"/>
        </w:rPr>
      </w:pPr>
      <w:proofErr w:type="gramStart"/>
      <w:ins w:id="150" w:author="Unknown">
        <w:r w:rsidRPr="00045116">
          <w:rPr>
            <w:rFonts w:ascii="Zawgyi-One" w:hAnsi="Zawgyi-One" w:cs="Zawgyi-One"/>
            <w:sz w:val="20"/>
            <w:szCs w:val="20"/>
          </w:rPr>
          <w:t>Reading and writing of a binary file.</w:t>
        </w:r>
        <w:proofErr w:type="gramEnd"/>
      </w:ins>
    </w:p>
    <w:p w:rsidR="00EA1BE1" w:rsidRPr="00045116" w:rsidRDefault="00EA1BE1" w:rsidP="00045116">
      <w:pPr>
        <w:rPr>
          <w:ins w:id="151" w:author="Unknown"/>
          <w:rFonts w:ascii="Zawgyi-One" w:hAnsi="Zawgyi-One" w:cs="Zawgyi-One"/>
          <w:sz w:val="20"/>
          <w:szCs w:val="20"/>
        </w:rPr>
      </w:pPr>
      <w:ins w:id="152" w:author="Unknown">
        <w:r w:rsidRPr="00045116">
          <w:rPr>
            <w:rFonts w:ascii="Zawgyi-One" w:hAnsi="Zawgyi-One" w:cs="Zawgyi-One"/>
            <w:sz w:val="20"/>
            <w:szCs w:val="20"/>
          </w:rPr>
          <w:t>Functions </w:t>
        </w:r>
        <w:proofErr w:type="spellStart"/>
        <w:proofErr w:type="gramStart"/>
        <w:r w:rsidRPr="00045116">
          <w:rPr>
            <w:rFonts w:ascii="Zawgyi-One" w:hAnsi="Zawgyi-One" w:cs="Zawgyi-One"/>
            <w:sz w:val="20"/>
            <w:szCs w:val="20"/>
          </w:rPr>
          <w:t>fread</w:t>
        </w:r>
        <w:proofErr w:type="spellEnd"/>
        <w:r w:rsidRPr="00045116">
          <w:rPr>
            <w:rFonts w:ascii="Zawgyi-One" w:hAnsi="Zawgyi-One" w:cs="Zawgyi-One"/>
            <w:sz w:val="20"/>
            <w:szCs w:val="20"/>
          </w:rPr>
          <w:t>(</w:t>
        </w:r>
        <w:proofErr w:type="gramEnd"/>
        <w:r w:rsidRPr="00045116">
          <w:rPr>
            <w:rFonts w:ascii="Zawgyi-One" w:hAnsi="Zawgyi-One" w:cs="Zawgyi-One"/>
            <w:sz w:val="20"/>
            <w:szCs w:val="20"/>
          </w:rPr>
          <w:t>) and </w:t>
        </w:r>
        <w:proofErr w:type="spellStart"/>
        <w:r w:rsidRPr="00045116">
          <w:rPr>
            <w:rFonts w:ascii="Zawgyi-One" w:hAnsi="Zawgyi-One" w:cs="Zawgyi-One"/>
            <w:sz w:val="20"/>
            <w:szCs w:val="20"/>
          </w:rPr>
          <w:t>fwrite</w:t>
        </w:r>
        <w:proofErr w:type="spellEnd"/>
        <w:r w:rsidRPr="00045116">
          <w:rPr>
            <w:rFonts w:ascii="Zawgyi-One" w:hAnsi="Zawgyi-One" w:cs="Zawgyi-One"/>
            <w:sz w:val="20"/>
            <w:szCs w:val="20"/>
          </w:rPr>
          <w:t>() are used for reading from and writing to a file on the disk respectively in case of binary files.</w:t>
        </w:r>
      </w:ins>
    </w:p>
    <w:p w:rsidR="00EA1BE1" w:rsidRPr="00045116" w:rsidRDefault="00EA1BE1" w:rsidP="00045116">
      <w:pPr>
        <w:rPr>
          <w:ins w:id="153" w:author="Unknown"/>
          <w:rFonts w:ascii="Zawgyi-One" w:hAnsi="Zawgyi-One" w:cs="Zawgyi-One"/>
          <w:sz w:val="20"/>
          <w:szCs w:val="20"/>
        </w:rPr>
      </w:pPr>
      <w:ins w:id="154" w:author="Unknown">
        <w:r w:rsidRPr="00045116">
          <w:rPr>
            <w:rFonts w:ascii="Zawgyi-One" w:hAnsi="Zawgyi-One" w:cs="Zawgyi-One"/>
            <w:sz w:val="20"/>
            <w:szCs w:val="20"/>
          </w:rPr>
          <w:t xml:space="preserve">Function </w:t>
        </w:r>
        <w:proofErr w:type="spellStart"/>
        <w:r w:rsidRPr="00045116">
          <w:rPr>
            <w:rFonts w:ascii="Zawgyi-One" w:hAnsi="Zawgyi-One" w:cs="Zawgyi-One"/>
            <w:sz w:val="20"/>
            <w:szCs w:val="20"/>
          </w:rPr>
          <w:t>fwrite</w:t>
        </w:r>
        <w:proofErr w:type="spellEnd"/>
        <w:r w:rsidRPr="00045116">
          <w:rPr>
            <w:rFonts w:ascii="Zawgyi-One" w:hAnsi="Zawgyi-One" w:cs="Zawgyi-One"/>
            <w:sz w:val="20"/>
            <w:szCs w:val="20"/>
          </w:rPr>
          <w:t>() takes four arguments, address of data to be written in disk, size of data to be written in disk, number of such type of data and pointer to the file where you want to write.</w:t>
        </w:r>
      </w:ins>
    </w:p>
    <w:p w:rsidR="00EA1BE1" w:rsidRPr="00045116" w:rsidRDefault="00EA1BE1" w:rsidP="00045116">
      <w:pPr>
        <w:rPr>
          <w:ins w:id="155" w:author="Unknown"/>
          <w:rFonts w:ascii="Zawgyi-One" w:hAnsi="Zawgyi-One" w:cs="Zawgyi-One"/>
          <w:sz w:val="20"/>
          <w:szCs w:val="20"/>
        </w:rPr>
      </w:pPr>
      <w:proofErr w:type="spellStart"/>
      <w:proofErr w:type="gramStart"/>
      <w:ins w:id="156" w:author="Unknown">
        <w:r w:rsidRPr="00045116">
          <w:rPr>
            <w:rFonts w:ascii="Zawgyi-One" w:hAnsi="Zawgyi-One" w:cs="Zawgyi-One"/>
            <w:sz w:val="20"/>
            <w:szCs w:val="20"/>
          </w:rPr>
          <w:t>fwrite</w:t>
        </w:r>
        <w:proofErr w:type="spellEnd"/>
        <w:r w:rsidRPr="00045116">
          <w:rPr>
            <w:rFonts w:ascii="Zawgyi-One" w:hAnsi="Zawgyi-One" w:cs="Zawgyi-One"/>
            <w:sz w:val="20"/>
            <w:szCs w:val="20"/>
          </w:rPr>
          <w:t>(</w:t>
        </w:r>
        <w:proofErr w:type="spellStart"/>
        <w:proofErr w:type="gramEnd"/>
        <w:r w:rsidRPr="00045116">
          <w:rPr>
            <w:rFonts w:ascii="Zawgyi-One" w:hAnsi="Zawgyi-One" w:cs="Zawgyi-One"/>
            <w:sz w:val="20"/>
            <w:szCs w:val="20"/>
          </w:rPr>
          <w:t>address_data,size_data,numbers_data,pointer_to_file</w:t>
        </w:r>
        <w:proofErr w:type="spellEnd"/>
        <w:r w:rsidRPr="00045116">
          <w:rPr>
            <w:rFonts w:ascii="Zawgyi-One" w:hAnsi="Zawgyi-One" w:cs="Zawgyi-One"/>
            <w:sz w:val="20"/>
            <w:szCs w:val="20"/>
          </w:rPr>
          <w:t>);</w:t>
        </w:r>
      </w:ins>
    </w:p>
    <w:p w:rsidR="00EA1BE1" w:rsidRPr="00045116" w:rsidRDefault="00EA1BE1" w:rsidP="00045116">
      <w:pPr>
        <w:rPr>
          <w:ins w:id="157" w:author="Unknown"/>
          <w:rFonts w:ascii="Zawgyi-One" w:hAnsi="Zawgyi-One" w:cs="Zawgyi-One"/>
          <w:sz w:val="20"/>
          <w:szCs w:val="20"/>
        </w:rPr>
      </w:pPr>
      <w:ins w:id="158" w:author="Unknown">
        <w:r w:rsidRPr="00045116">
          <w:rPr>
            <w:rFonts w:ascii="Zawgyi-One" w:hAnsi="Zawgyi-One" w:cs="Zawgyi-One"/>
            <w:sz w:val="20"/>
            <w:szCs w:val="20"/>
          </w:rPr>
          <w:t>Function </w:t>
        </w:r>
        <w:proofErr w:type="spellStart"/>
        <w:proofErr w:type="gramStart"/>
        <w:r w:rsidRPr="00045116">
          <w:rPr>
            <w:rFonts w:ascii="Zawgyi-One" w:hAnsi="Zawgyi-One" w:cs="Zawgyi-One"/>
            <w:sz w:val="20"/>
            <w:szCs w:val="20"/>
          </w:rPr>
          <w:t>fread</w:t>
        </w:r>
        <w:proofErr w:type="spellEnd"/>
        <w:r w:rsidRPr="00045116">
          <w:rPr>
            <w:rFonts w:ascii="Zawgyi-One" w:hAnsi="Zawgyi-One" w:cs="Zawgyi-One"/>
            <w:sz w:val="20"/>
            <w:szCs w:val="20"/>
          </w:rPr>
          <w:t>(</w:t>
        </w:r>
        <w:proofErr w:type="gramEnd"/>
        <w:r w:rsidRPr="00045116">
          <w:rPr>
            <w:rFonts w:ascii="Zawgyi-One" w:hAnsi="Zawgyi-One" w:cs="Zawgyi-One"/>
            <w:sz w:val="20"/>
            <w:szCs w:val="20"/>
          </w:rPr>
          <w:t>) also take 4 arguments similar to </w:t>
        </w:r>
        <w:proofErr w:type="spellStart"/>
        <w:r w:rsidRPr="00045116">
          <w:rPr>
            <w:rFonts w:ascii="Zawgyi-One" w:hAnsi="Zawgyi-One" w:cs="Zawgyi-One"/>
            <w:sz w:val="20"/>
            <w:szCs w:val="20"/>
          </w:rPr>
          <w:t>fwrite</w:t>
        </w:r>
        <w:proofErr w:type="spellEnd"/>
        <w:r w:rsidRPr="00045116">
          <w:rPr>
            <w:rFonts w:ascii="Zawgyi-One" w:hAnsi="Zawgyi-One" w:cs="Zawgyi-One"/>
            <w:sz w:val="20"/>
            <w:szCs w:val="20"/>
          </w:rPr>
          <w:t>() function as above.</w:t>
        </w:r>
      </w:ins>
    </w:p>
    <w:p w:rsidR="00D811A8" w:rsidRPr="00045116" w:rsidRDefault="00D811A8" w:rsidP="00045116">
      <w:pPr>
        <w:rPr>
          <w:rFonts w:ascii="Zawgyi-One" w:hAnsi="Zawgyi-One" w:cs="Zawgyi-One"/>
          <w:sz w:val="20"/>
          <w:szCs w:val="20"/>
        </w:rPr>
      </w:pPr>
    </w:p>
    <w:sectPr w:rsidR="00D811A8" w:rsidRPr="0004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Zawgyi-One">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02F7F"/>
    <w:multiLevelType w:val="multilevel"/>
    <w:tmpl w:val="9762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DA61F9"/>
    <w:multiLevelType w:val="multilevel"/>
    <w:tmpl w:val="D196E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20248F"/>
    <w:multiLevelType w:val="multilevel"/>
    <w:tmpl w:val="6166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5C788A"/>
    <w:multiLevelType w:val="multilevel"/>
    <w:tmpl w:val="23A0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EE1752"/>
    <w:multiLevelType w:val="multilevel"/>
    <w:tmpl w:val="BBA0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9B5"/>
    <w:rsid w:val="00045116"/>
    <w:rsid w:val="007329B5"/>
    <w:rsid w:val="00D811A8"/>
    <w:rsid w:val="00EA1BE1"/>
    <w:rsid w:val="00F02B87"/>
    <w:rsid w:val="00FE5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29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29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1B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9B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29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32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29B5"/>
    <w:rPr>
      <w:rFonts w:ascii="Courier New" w:eastAsia="Times New Roman" w:hAnsi="Courier New" w:cs="Courier New"/>
      <w:sz w:val="20"/>
      <w:szCs w:val="20"/>
    </w:rPr>
  </w:style>
  <w:style w:type="character" w:customStyle="1" w:styleId="apple-converted-space">
    <w:name w:val="apple-converted-space"/>
    <w:basedOn w:val="DefaultParagraphFont"/>
    <w:rsid w:val="007329B5"/>
  </w:style>
  <w:style w:type="character" w:customStyle="1" w:styleId="Heading2Char">
    <w:name w:val="Heading 2 Char"/>
    <w:basedOn w:val="DefaultParagraphFont"/>
    <w:link w:val="Heading2"/>
    <w:uiPriority w:val="9"/>
    <w:semiHidden/>
    <w:rsid w:val="007329B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329B5"/>
    <w:rPr>
      <w:color w:val="0000FF"/>
      <w:u w:val="single"/>
    </w:rPr>
  </w:style>
  <w:style w:type="character" w:customStyle="1" w:styleId="Heading3Char">
    <w:name w:val="Heading 3 Char"/>
    <w:basedOn w:val="DefaultParagraphFont"/>
    <w:link w:val="Heading3"/>
    <w:uiPriority w:val="9"/>
    <w:semiHidden/>
    <w:rsid w:val="00EA1BE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A1BE1"/>
    <w:rPr>
      <w:rFonts w:ascii="Courier New" w:eastAsia="Times New Roman" w:hAnsi="Courier New" w:cs="Courier New"/>
      <w:sz w:val="20"/>
      <w:szCs w:val="20"/>
    </w:rPr>
  </w:style>
  <w:style w:type="character" w:customStyle="1" w:styleId="pln">
    <w:name w:val="pln"/>
    <w:basedOn w:val="DefaultParagraphFont"/>
    <w:rsid w:val="00EA1BE1"/>
  </w:style>
  <w:style w:type="character" w:customStyle="1" w:styleId="com">
    <w:name w:val="com"/>
    <w:basedOn w:val="DefaultParagraphFont"/>
    <w:rsid w:val="00EA1BE1"/>
  </w:style>
  <w:style w:type="character" w:customStyle="1" w:styleId="str">
    <w:name w:val="str"/>
    <w:basedOn w:val="DefaultParagraphFont"/>
    <w:rsid w:val="00EA1BE1"/>
  </w:style>
  <w:style w:type="character" w:customStyle="1" w:styleId="kwd">
    <w:name w:val="kwd"/>
    <w:basedOn w:val="DefaultParagraphFont"/>
    <w:rsid w:val="00EA1BE1"/>
  </w:style>
  <w:style w:type="character" w:customStyle="1" w:styleId="pun">
    <w:name w:val="pun"/>
    <w:basedOn w:val="DefaultParagraphFont"/>
    <w:rsid w:val="00EA1BE1"/>
  </w:style>
  <w:style w:type="character" w:customStyle="1" w:styleId="lit">
    <w:name w:val="lit"/>
    <w:basedOn w:val="DefaultParagraphFont"/>
    <w:rsid w:val="00EA1B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29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29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1B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9B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29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32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29B5"/>
    <w:rPr>
      <w:rFonts w:ascii="Courier New" w:eastAsia="Times New Roman" w:hAnsi="Courier New" w:cs="Courier New"/>
      <w:sz w:val="20"/>
      <w:szCs w:val="20"/>
    </w:rPr>
  </w:style>
  <w:style w:type="character" w:customStyle="1" w:styleId="apple-converted-space">
    <w:name w:val="apple-converted-space"/>
    <w:basedOn w:val="DefaultParagraphFont"/>
    <w:rsid w:val="007329B5"/>
  </w:style>
  <w:style w:type="character" w:customStyle="1" w:styleId="Heading2Char">
    <w:name w:val="Heading 2 Char"/>
    <w:basedOn w:val="DefaultParagraphFont"/>
    <w:link w:val="Heading2"/>
    <w:uiPriority w:val="9"/>
    <w:semiHidden/>
    <w:rsid w:val="007329B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329B5"/>
    <w:rPr>
      <w:color w:val="0000FF"/>
      <w:u w:val="single"/>
    </w:rPr>
  </w:style>
  <w:style w:type="character" w:customStyle="1" w:styleId="Heading3Char">
    <w:name w:val="Heading 3 Char"/>
    <w:basedOn w:val="DefaultParagraphFont"/>
    <w:link w:val="Heading3"/>
    <w:uiPriority w:val="9"/>
    <w:semiHidden/>
    <w:rsid w:val="00EA1BE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A1BE1"/>
    <w:rPr>
      <w:rFonts w:ascii="Courier New" w:eastAsia="Times New Roman" w:hAnsi="Courier New" w:cs="Courier New"/>
      <w:sz w:val="20"/>
      <w:szCs w:val="20"/>
    </w:rPr>
  </w:style>
  <w:style w:type="character" w:customStyle="1" w:styleId="pln">
    <w:name w:val="pln"/>
    <w:basedOn w:val="DefaultParagraphFont"/>
    <w:rsid w:val="00EA1BE1"/>
  </w:style>
  <w:style w:type="character" w:customStyle="1" w:styleId="com">
    <w:name w:val="com"/>
    <w:basedOn w:val="DefaultParagraphFont"/>
    <w:rsid w:val="00EA1BE1"/>
  </w:style>
  <w:style w:type="character" w:customStyle="1" w:styleId="str">
    <w:name w:val="str"/>
    <w:basedOn w:val="DefaultParagraphFont"/>
    <w:rsid w:val="00EA1BE1"/>
  </w:style>
  <w:style w:type="character" w:customStyle="1" w:styleId="kwd">
    <w:name w:val="kwd"/>
    <w:basedOn w:val="DefaultParagraphFont"/>
    <w:rsid w:val="00EA1BE1"/>
  </w:style>
  <w:style w:type="character" w:customStyle="1" w:styleId="pun">
    <w:name w:val="pun"/>
    <w:basedOn w:val="DefaultParagraphFont"/>
    <w:rsid w:val="00EA1BE1"/>
  </w:style>
  <w:style w:type="character" w:customStyle="1" w:styleId="lit">
    <w:name w:val="lit"/>
    <w:basedOn w:val="DefaultParagraphFont"/>
    <w:rsid w:val="00EA1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900823">
      <w:bodyDiv w:val="1"/>
      <w:marLeft w:val="0"/>
      <w:marRight w:val="0"/>
      <w:marTop w:val="0"/>
      <w:marBottom w:val="0"/>
      <w:divBdr>
        <w:top w:val="none" w:sz="0" w:space="0" w:color="auto"/>
        <w:left w:val="none" w:sz="0" w:space="0" w:color="auto"/>
        <w:bottom w:val="none" w:sz="0" w:space="0" w:color="auto"/>
        <w:right w:val="none" w:sz="0" w:space="0" w:color="auto"/>
      </w:divBdr>
      <w:divsChild>
        <w:div w:id="1129863935">
          <w:marLeft w:val="0"/>
          <w:marRight w:val="0"/>
          <w:marTop w:val="0"/>
          <w:marBottom w:val="0"/>
          <w:divBdr>
            <w:top w:val="none" w:sz="0" w:space="0" w:color="auto"/>
            <w:left w:val="none" w:sz="0" w:space="0" w:color="auto"/>
            <w:bottom w:val="none" w:sz="0" w:space="0" w:color="auto"/>
            <w:right w:val="none" w:sz="0" w:space="0" w:color="auto"/>
          </w:divBdr>
          <w:divsChild>
            <w:div w:id="941645886">
              <w:marLeft w:val="0"/>
              <w:marRight w:val="0"/>
              <w:marTop w:val="0"/>
              <w:marBottom w:val="0"/>
              <w:divBdr>
                <w:top w:val="none" w:sz="0" w:space="0" w:color="auto"/>
                <w:left w:val="none" w:sz="0" w:space="0" w:color="auto"/>
                <w:bottom w:val="none" w:sz="0" w:space="0" w:color="auto"/>
                <w:right w:val="none" w:sz="0" w:space="0" w:color="auto"/>
              </w:divBdr>
              <w:divsChild>
                <w:div w:id="1721854795">
                  <w:marLeft w:val="0"/>
                  <w:marRight w:val="0"/>
                  <w:marTop w:val="0"/>
                  <w:marBottom w:val="0"/>
                  <w:divBdr>
                    <w:top w:val="none" w:sz="0" w:space="0" w:color="auto"/>
                    <w:left w:val="none" w:sz="0" w:space="0" w:color="auto"/>
                    <w:bottom w:val="none" w:sz="0" w:space="0" w:color="auto"/>
                    <w:right w:val="none" w:sz="0" w:space="0" w:color="auto"/>
                  </w:divBdr>
                  <w:divsChild>
                    <w:div w:id="645477512">
                      <w:marLeft w:val="0"/>
                      <w:marRight w:val="0"/>
                      <w:marTop w:val="0"/>
                      <w:marBottom w:val="0"/>
                      <w:divBdr>
                        <w:top w:val="none" w:sz="0" w:space="0" w:color="auto"/>
                        <w:left w:val="none" w:sz="0" w:space="0" w:color="auto"/>
                        <w:bottom w:val="none" w:sz="0" w:space="0" w:color="auto"/>
                        <w:right w:val="none" w:sz="0" w:space="0" w:color="auto"/>
                      </w:divBdr>
                      <w:divsChild>
                        <w:div w:id="1646857735">
                          <w:marLeft w:val="0"/>
                          <w:marRight w:val="0"/>
                          <w:marTop w:val="0"/>
                          <w:marBottom w:val="0"/>
                          <w:divBdr>
                            <w:top w:val="none" w:sz="0" w:space="0" w:color="auto"/>
                            <w:left w:val="none" w:sz="0" w:space="0" w:color="auto"/>
                            <w:bottom w:val="none" w:sz="0" w:space="0" w:color="auto"/>
                            <w:right w:val="none" w:sz="0" w:space="0" w:color="auto"/>
                          </w:divBdr>
                          <w:divsChild>
                            <w:div w:id="20265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744897">
      <w:bodyDiv w:val="1"/>
      <w:marLeft w:val="0"/>
      <w:marRight w:val="0"/>
      <w:marTop w:val="0"/>
      <w:marBottom w:val="0"/>
      <w:divBdr>
        <w:top w:val="none" w:sz="0" w:space="0" w:color="auto"/>
        <w:left w:val="none" w:sz="0" w:space="0" w:color="auto"/>
        <w:bottom w:val="none" w:sz="0" w:space="0" w:color="auto"/>
        <w:right w:val="none" w:sz="0" w:space="0" w:color="auto"/>
      </w:divBdr>
    </w:div>
    <w:div w:id="202042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ansi_c/switch_statement_examples.htm" TargetMode="External"/><Relationship Id="rId13" Type="http://schemas.openxmlformats.org/officeDocument/2006/relationships/hyperlink" Target="http://www.tutorialspoint.com/ansi_c/do_loop_example.htm" TargetMode="External"/><Relationship Id="rId3" Type="http://schemas.microsoft.com/office/2007/relationships/stylesWithEffects" Target="stylesWithEffects.xml"/><Relationship Id="rId7" Type="http://schemas.openxmlformats.org/officeDocument/2006/relationships/hyperlink" Target="http://www.tutorialspoint.com/ansi_c/ternary_operator_examples.htm" TargetMode="External"/><Relationship Id="rId12" Type="http://schemas.openxmlformats.org/officeDocument/2006/relationships/hyperlink" Target="http://www.tutorialspoint.com/ansi_c/for_loop_exampl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ansi_c/if_statement_examples.htm" TargetMode="External"/><Relationship Id="rId11" Type="http://schemas.openxmlformats.org/officeDocument/2006/relationships/hyperlink" Target="http://www.tutorialspoint.com/ansi_c/while_loop_example.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utorialspoint.com/ansi_c/switch_statement_examples.htm" TargetMode="External"/><Relationship Id="rId4" Type="http://schemas.openxmlformats.org/officeDocument/2006/relationships/settings" Target="settings.xml"/><Relationship Id="rId9" Type="http://schemas.openxmlformats.org/officeDocument/2006/relationships/hyperlink" Target="http://www.tutorialspoint.com/ansi_c/switch_statement_example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2043</Words>
  <Characters>11646</Characters>
  <Application>Microsoft Office Word</Application>
  <DocSecurity>0</DocSecurity>
  <Lines>97</Lines>
  <Paragraphs>27</Paragraphs>
  <ScaleCrop>false</ScaleCrop>
  <Company/>
  <LinksUpToDate>false</LinksUpToDate>
  <CharactersWithSpaces>13662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AungWinHtut</dc:creator>
  <cp:lastModifiedBy>AungWinHtut</cp:lastModifiedBy>
  <cp:revision>5</cp:revision>
  <dcterms:created xsi:type="dcterms:W3CDTF">2015-06-27T04:56:00Z</dcterms:created>
  <dcterms:modified xsi:type="dcterms:W3CDTF">2015-06-29T13:00:00Z</dcterms:modified>
</cp:coreProperties>
</file>