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2E6" w:rsidRDefault="00B752E6" w:rsidP="00B752E6">
      <w:pPr>
        <w:shd w:val="clear" w:color="auto" w:fill="FFFFFF"/>
        <w:spacing w:after="0" w:line="585" w:lineRule="atLeast"/>
        <w:outlineLvl w:val="0"/>
        <w:rPr>
          <w:rFonts w:ascii="Georgia" w:eastAsia="Times New Roman" w:hAnsi="Georgia" w:cs="Times New Roman"/>
          <w:color w:val="111111"/>
          <w:kern w:val="36"/>
          <w:sz w:val="39"/>
          <w:szCs w:val="39"/>
        </w:rPr>
      </w:pPr>
      <w:r w:rsidRPr="00B752E6">
        <w:rPr>
          <w:rFonts w:ascii="Georgia" w:eastAsia="Times New Roman" w:hAnsi="Georgia" w:cs="Times New Roman"/>
          <w:color w:val="111111"/>
          <w:kern w:val="36"/>
          <w:sz w:val="39"/>
          <w:szCs w:val="39"/>
        </w:rPr>
        <w:t>15 Awesome Google Search Tips and Tricks</w:t>
      </w:r>
    </w:p>
    <w:p w:rsidR="00B752E6" w:rsidRPr="00B752E6" w:rsidRDefault="00B752E6" w:rsidP="00B752E6">
      <w:pPr>
        <w:shd w:val="clear" w:color="auto" w:fill="FFFFFF"/>
        <w:spacing w:after="0" w:line="585" w:lineRule="atLeast"/>
        <w:outlineLvl w:val="0"/>
        <w:rPr>
          <w:rFonts w:ascii="Georgia" w:eastAsia="Times New Roman" w:hAnsi="Georgia" w:cs="Times New Roman"/>
          <w:color w:val="111111"/>
          <w:kern w:val="36"/>
          <w:sz w:val="39"/>
          <w:szCs w:val="39"/>
        </w:rPr>
      </w:pPr>
      <w:r w:rsidRPr="00B752E6">
        <w:rPr>
          <w:rFonts w:ascii="Georgia" w:eastAsia="Times New Roman" w:hAnsi="Georgia" w:cs="Times New Roman"/>
          <w:color w:val="111111"/>
          <w:kern w:val="36"/>
          <w:sz w:val="39"/>
          <w:szCs w:val="39"/>
        </w:rPr>
        <w:t>http://www.thegeekstuff.com/2009/06/expertise-in-google-search/</w:t>
      </w:r>
      <w:bookmarkStart w:id="0" w:name="_GoBack"/>
      <w:bookmarkEnd w:id="0"/>
    </w:p>
    <w:p w:rsidR="00B752E6" w:rsidRDefault="00B752E6" w:rsidP="00B752E6">
      <w:pPr>
        <w:pStyle w:val="NormalWeb"/>
        <w:spacing w:before="0" w:beforeAutospacing="0" w:after="0" w:afterAutospacing="0" w:line="390" w:lineRule="atLeast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You may be using Google search multiple times per day to locate something on the web. Learning how to use Google search effectively can boost your productivity instantly.</w:t>
      </w:r>
      <w:r>
        <w:rPr>
          <w:rFonts w:ascii="Georgia" w:hAnsi="Georgia"/>
          <w:color w:val="111111"/>
        </w:rPr>
        <w:br/>
      </w:r>
      <w:r>
        <w:rPr>
          <w:rStyle w:val="HTMLCode"/>
          <w:rFonts w:ascii="Consolas" w:eastAsiaTheme="majorEastAsia" w:hAnsi="Consolas" w:cs="Consolas"/>
          <w:color w:val="111111"/>
        </w:rPr>
        <w:t> </w:t>
      </w:r>
      <w:r>
        <w:rPr>
          <w:rFonts w:ascii="Georgia" w:hAnsi="Georgia"/>
          <w:color w:val="111111"/>
        </w:rPr>
        <w:br/>
        <w:t>This article is part of the on-</w:t>
      </w:r>
      <w:proofErr w:type="spellStart"/>
      <w:r>
        <w:rPr>
          <w:rFonts w:ascii="Georgia" w:hAnsi="Georgia"/>
          <w:color w:val="111111"/>
        </w:rPr>
        <w:t>going</w:t>
      </w:r>
      <w:hyperlink r:id="rId6" w:history="1">
        <w:r>
          <w:rPr>
            <w:rStyle w:val="Hyperlink"/>
            <w:rFonts w:ascii="Georgia" w:eastAsiaTheme="majorEastAsia" w:hAnsi="Georgia"/>
            <w:color w:val="DD0000"/>
          </w:rPr>
          <w:t>Productivity</w:t>
        </w:r>
        <w:proofErr w:type="spellEnd"/>
        <w:r>
          <w:rPr>
            <w:rStyle w:val="Hyperlink"/>
            <w:rFonts w:ascii="Georgia" w:eastAsiaTheme="majorEastAsia" w:hAnsi="Georgia"/>
            <w:color w:val="DD0000"/>
          </w:rPr>
          <w:t xml:space="preserve"> Tips for Geeks</w:t>
        </w:r>
      </w:hyperlink>
      <w:r>
        <w:rPr>
          <w:rFonts w:ascii="Georgia" w:hAnsi="Georgia"/>
          <w:color w:val="111111"/>
        </w:rPr>
        <w:t xml:space="preserve">. In this article let us review 15 awesome </w:t>
      </w:r>
      <w:proofErr w:type="spellStart"/>
      <w:r>
        <w:rPr>
          <w:rFonts w:ascii="Georgia" w:hAnsi="Georgia"/>
          <w:color w:val="111111"/>
        </w:rPr>
        <w:t>google</w:t>
      </w:r>
      <w:proofErr w:type="spellEnd"/>
      <w:r>
        <w:rPr>
          <w:rFonts w:ascii="Georgia" w:hAnsi="Georgia"/>
          <w:color w:val="111111"/>
        </w:rPr>
        <w:t xml:space="preserve"> search tricks that will improve the quality of your online life.</w:t>
      </w:r>
    </w:p>
    <w:p w:rsidR="00B752E6" w:rsidRDefault="00B752E6" w:rsidP="00B752E6">
      <w:pPr>
        <w:pStyle w:val="NormalWeb"/>
        <w:spacing w:before="0" w:beforeAutospacing="0" w:after="0" w:afterAutospacing="0" w:line="390" w:lineRule="atLeast"/>
        <w:rPr>
          <w:rFonts w:ascii="Georgia" w:hAnsi="Georgia"/>
          <w:color w:val="111111"/>
        </w:rPr>
      </w:pPr>
      <w:r>
        <w:rPr>
          <w:rStyle w:val="Strong"/>
          <w:rFonts w:ascii="Georgia" w:hAnsi="Georgia"/>
          <w:color w:val="111111"/>
        </w:rPr>
        <w:t>Note:</w:t>
      </w:r>
      <w:r>
        <w:rPr>
          <w:rStyle w:val="apple-converted-space"/>
          <w:rFonts w:ascii="Georgia" w:hAnsi="Georgia"/>
          <w:color w:val="111111"/>
        </w:rPr>
        <w:t> </w:t>
      </w:r>
      <w:r>
        <w:rPr>
          <w:rFonts w:ascii="Georgia" w:hAnsi="Georgia"/>
          <w:color w:val="111111"/>
        </w:rPr>
        <w:t>Also, check-out our earlier article about</w:t>
      </w:r>
      <w:r>
        <w:rPr>
          <w:rStyle w:val="apple-converted-space"/>
          <w:rFonts w:ascii="Georgia" w:hAnsi="Georgia"/>
          <w:color w:val="111111"/>
        </w:rPr>
        <w:t> </w:t>
      </w:r>
      <w:hyperlink r:id="rId7" w:history="1">
        <w:r>
          <w:rPr>
            <w:rStyle w:val="Hyperlink"/>
            <w:rFonts w:ascii="Georgia" w:eastAsiaTheme="majorEastAsia" w:hAnsi="Georgia"/>
            <w:color w:val="DD0000"/>
          </w:rPr>
          <w:t>15 Awesome Gmail Tips and Tricks</w:t>
        </w:r>
      </w:hyperlink>
      <w:r>
        <w:rPr>
          <w:rFonts w:ascii="Georgia" w:hAnsi="Georgia"/>
          <w:color w:val="111111"/>
        </w:rPr>
        <w:t>, and</w:t>
      </w:r>
      <w:r>
        <w:rPr>
          <w:rStyle w:val="apple-converted-space"/>
          <w:rFonts w:ascii="Georgia" w:hAnsi="Georgia"/>
          <w:color w:val="111111"/>
        </w:rPr>
        <w:t> </w:t>
      </w:r>
      <w:hyperlink r:id="rId8" w:history="1">
        <w:r>
          <w:rPr>
            <w:rStyle w:val="Hyperlink"/>
            <w:rFonts w:ascii="Georgia" w:eastAsiaTheme="majorEastAsia" w:hAnsi="Georgia"/>
            <w:color w:val="DD0000"/>
          </w:rPr>
          <w:t>15 Essential Gmail Lab Features</w:t>
        </w:r>
      </w:hyperlink>
      <w:r>
        <w:rPr>
          <w:rFonts w:ascii="Georgia" w:hAnsi="Georgia"/>
          <w:color w:val="111111"/>
        </w:rPr>
        <w:t>.</w:t>
      </w:r>
      <w:r>
        <w:rPr>
          <w:rFonts w:ascii="Georgia" w:hAnsi="Georgia"/>
          <w:color w:val="111111"/>
        </w:rPr>
        <w:br/>
      </w:r>
    </w:p>
    <w:p w:rsidR="00B752E6" w:rsidRDefault="00B752E6" w:rsidP="00B752E6">
      <w:pPr>
        <w:pStyle w:val="Heading3"/>
        <w:spacing w:before="440" w:after="147" w:line="293" w:lineRule="atLeast"/>
        <w:rPr>
          <w:rFonts w:ascii="Georgia" w:hAnsi="Georgia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>1. Identify Local Time for Any City in the World using Google</w:t>
      </w:r>
    </w:p>
    <w:p w:rsidR="00B752E6" w:rsidRDefault="00B752E6" w:rsidP="00B752E6">
      <w:pPr>
        <w:pStyle w:val="NormalWeb"/>
        <w:spacing w:before="0" w:beforeAutospacing="0" w:after="390" w:afterAutospacing="0" w:line="390" w:lineRule="atLeast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 xml:space="preserve">If you want to know current local time in a particular city, use the following method. To see the current local time in Los Angeles </w:t>
      </w:r>
      <w:proofErr w:type="gramStart"/>
      <w:r>
        <w:rPr>
          <w:rFonts w:ascii="Georgia" w:hAnsi="Georgia"/>
          <w:color w:val="111111"/>
        </w:rPr>
        <w:t>do</w:t>
      </w:r>
      <w:proofErr w:type="gramEnd"/>
      <w:r>
        <w:rPr>
          <w:rFonts w:ascii="Georgia" w:hAnsi="Georgia"/>
          <w:color w:val="111111"/>
        </w:rPr>
        <w:t xml:space="preserve"> the following. Go-ahead and try this yourself for your local city and see how it works.</w:t>
      </w:r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Syntax: time in PLACE</w:t>
      </w:r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line="390" w:lineRule="atLeast"/>
        <w:rPr>
          <w:rFonts w:ascii="Consolas" w:hAnsi="Consolas" w:cs="Consolas"/>
          <w:color w:val="111111"/>
        </w:rPr>
      </w:pPr>
      <w:hyperlink r:id="rId9" w:history="1">
        <w:proofErr w:type="gramStart"/>
        <w:r>
          <w:rPr>
            <w:rStyle w:val="Hyperlink"/>
            <w:rFonts w:ascii="Consolas" w:eastAsiaTheme="majorEastAsia" w:hAnsi="Consolas" w:cs="Consolas"/>
            <w:color w:val="DD0000"/>
          </w:rPr>
          <w:t>time</w:t>
        </w:r>
        <w:proofErr w:type="gramEnd"/>
        <w:r>
          <w:rPr>
            <w:rStyle w:val="Hyperlink"/>
            <w:rFonts w:ascii="Consolas" w:eastAsiaTheme="majorEastAsia" w:hAnsi="Consolas" w:cs="Consolas"/>
            <w:color w:val="DD0000"/>
          </w:rPr>
          <w:t xml:space="preserve"> Los Angeles</w:t>
        </w:r>
      </w:hyperlink>
    </w:p>
    <w:p w:rsidR="00B752E6" w:rsidRDefault="00B752E6" w:rsidP="00B752E6">
      <w:pPr>
        <w:pStyle w:val="NormalWeb"/>
        <w:spacing w:before="0" w:beforeAutospacing="0" w:after="390" w:afterAutospacing="0" w:line="390" w:lineRule="atLeast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 </w:t>
      </w:r>
    </w:p>
    <w:p w:rsidR="00B752E6" w:rsidRDefault="00B752E6" w:rsidP="00B752E6">
      <w:pPr>
        <w:pStyle w:val="NormalWeb"/>
        <w:spacing w:before="0" w:beforeAutospacing="0" w:after="0" w:afterAutospacing="0" w:line="390" w:lineRule="atLeast"/>
        <w:jc w:val="center"/>
        <w:rPr>
          <w:rFonts w:ascii="Georgia" w:hAnsi="Georgia"/>
          <w:color w:val="111111"/>
        </w:rPr>
      </w:pPr>
      <w:r>
        <w:rPr>
          <w:rFonts w:ascii="Georgia" w:hAnsi="Georgia"/>
          <w:noProof/>
          <w:color w:val="111111"/>
        </w:rPr>
        <w:drawing>
          <wp:inline distT="0" distB="0" distL="0" distR="0">
            <wp:extent cx="4760595" cy="1165860"/>
            <wp:effectExtent l="0" t="0" r="1905" b="0"/>
            <wp:docPr id="13" name="Picture 13" descr="Google Identify Time in a 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Identify Time in a Pla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111111"/>
        </w:rPr>
        <w:br/>
      </w:r>
    </w:p>
    <w:p w:rsidR="00B752E6" w:rsidRDefault="00B752E6" w:rsidP="00B752E6">
      <w:pPr>
        <w:pStyle w:val="NormalWeb"/>
        <w:spacing w:before="0" w:beforeAutospacing="0" w:after="0" w:afterAutospacing="0" w:line="390" w:lineRule="atLeast"/>
        <w:jc w:val="center"/>
        <w:rPr>
          <w:rFonts w:ascii="Georgia" w:hAnsi="Georgia"/>
          <w:color w:val="111111"/>
        </w:rPr>
      </w:pPr>
      <w:r>
        <w:rPr>
          <w:rStyle w:val="Strong"/>
          <w:rFonts w:ascii="Georgia" w:hAnsi="Georgia"/>
          <w:color w:val="111111"/>
        </w:rPr>
        <w:lastRenderedPageBreak/>
        <w:t>Fig:</w:t>
      </w:r>
      <w:r>
        <w:rPr>
          <w:rStyle w:val="apple-converted-space"/>
          <w:rFonts w:ascii="Georgia" w:hAnsi="Georgia"/>
          <w:color w:val="111111"/>
        </w:rPr>
        <w:t> </w:t>
      </w:r>
      <w:r>
        <w:rPr>
          <w:rFonts w:ascii="Georgia" w:hAnsi="Georgia"/>
          <w:color w:val="111111"/>
        </w:rPr>
        <w:t>Find out current time of any worldwide city</w:t>
      </w:r>
    </w:p>
    <w:p w:rsidR="00B752E6" w:rsidRDefault="00B752E6" w:rsidP="00B752E6">
      <w:pPr>
        <w:pStyle w:val="Heading3"/>
        <w:spacing w:before="440" w:after="147" w:line="293" w:lineRule="atLeast"/>
        <w:rPr>
          <w:rFonts w:ascii="Georgia" w:hAnsi="Georgia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>2. Exclude Keywords in the Search</w:t>
      </w:r>
    </w:p>
    <w:p w:rsidR="00B752E6" w:rsidRDefault="00B752E6" w:rsidP="00B752E6">
      <w:pPr>
        <w:pStyle w:val="NormalWeb"/>
        <w:spacing w:before="0" w:beforeAutospacing="0" w:after="390" w:afterAutospacing="0" w:line="390" w:lineRule="atLeast"/>
        <w:rPr>
          <w:rFonts w:ascii="Georgia" w:hAnsi="Georgia"/>
          <w:color w:val="111111"/>
        </w:rPr>
      </w:pPr>
      <w:proofErr w:type="gramStart"/>
      <w:r>
        <w:rPr>
          <w:rFonts w:ascii="Georgia" w:hAnsi="Georgia"/>
          <w:color w:val="111111"/>
        </w:rPr>
        <w:t>If you want Google to exclude a word while searching the web page, use – (minus) before the search as shown below.</w:t>
      </w:r>
      <w:proofErr w:type="gramEnd"/>
      <w:r>
        <w:rPr>
          <w:rFonts w:ascii="Georgia" w:hAnsi="Georgia"/>
          <w:color w:val="111111"/>
        </w:rPr>
        <w:t xml:space="preserve"> This example searches for the pages which has the word </w:t>
      </w:r>
      <w:proofErr w:type="spellStart"/>
      <w:r>
        <w:rPr>
          <w:rFonts w:ascii="Georgia" w:hAnsi="Georgia"/>
          <w:color w:val="111111"/>
        </w:rPr>
        <w:t>ebooks</w:t>
      </w:r>
      <w:proofErr w:type="spellEnd"/>
      <w:r>
        <w:rPr>
          <w:rFonts w:ascii="Georgia" w:hAnsi="Georgia"/>
          <w:color w:val="111111"/>
        </w:rPr>
        <w:t>, and without the word free.</w:t>
      </w:r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line="390" w:lineRule="atLeast"/>
        <w:rPr>
          <w:ins w:id="1" w:author="Unknown"/>
          <w:rFonts w:ascii="Consolas" w:hAnsi="Consolas" w:cs="Consolas"/>
          <w:color w:val="111111"/>
        </w:rPr>
      </w:pPr>
      <w:ins w:id="2" w:author="Unknown">
        <w:r>
          <w:rPr>
            <w:rFonts w:ascii="Consolas" w:hAnsi="Consolas" w:cs="Consolas"/>
            <w:color w:val="111111"/>
          </w:rPr>
          <w:fldChar w:fldCharType="begin"/>
        </w:r>
        <w:r>
          <w:rPr>
            <w:rFonts w:ascii="Consolas" w:hAnsi="Consolas" w:cs="Consolas"/>
            <w:color w:val="111111"/>
          </w:rPr>
          <w:instrText xml:space="preserve"> HYPERLINK "http://www.google.com/search?q=ebooks%20-free" </w:instrText>
        </w:r>
        <w:r>
          <w:rPr>
            <w:rFonts w:ascii="Consolas" w:hAnsi="Consolas" w:cs="Consolas"/>
            <w:color w:val="111111"/>
          </w:rPr>
          <w:fldChar w:fldCharType="separate"/>
        </w:r>
        <w:proofErr w:type="spellStart"/>
        <w:proofErr w:type="gramStart"/>
        <w:r>
          <w:rPr>
            <w:rStyle w:val="Hyperlink"/>
            <w:rFonts w:ascii="Consolas" w:eastAsiaTheme="majorEastAsia" w:hAnsi="Consolas" w:cs="Consolas"/>
            <w:color w:val="DD0000"/>
          </w:rPr>
          <w:t>ebooks</w:t>
        </w:r>
        <w:proofErr w:type="spellEnd"/>
        <w:proofErr w:type="gramEnd"/>
        <w:r>
          <w:rPr>
            <w:rStyle w:val="Hyperlink"/>
            <w:rFonts w:ascii="Consolas" w:eastAsiaTheme="majorEastAsia" w:hAnsi="Consolas" w:cs="Consolas"/>
            <w:color w:val="DD0000"/>
          </w:rPr>
          <w:t xml:space="preserve"> -free</w:t>
        </w:r>
        <w:r>
          <w:rPr>
            <w:rFonts w:ascii="Consolas" w:hAnsi="Consolas" w:cs="Consolas"/>
            <w:color w:val="111111"/>
          </w:rPr>
          <w:fldChar w:fldCharType="end"/>
        </w:r>
      </w:ins>
    </w:p>
    <w:p w:rsidR="00B752E6" w:rsidRDefault="00B752E6" w:rsidP="00B752E6">
      <w:pPr>
        <w:pStyle w:val="Heading3"/>
        <w:spacing w:before="440" w:after="147" w:line="293" w:lineRule="atLeast"/>
        <w:rPr>
          <w:ins w:id="3" w:author="Unknown"/>
          <w:rFonts w:ascii="Georgia" w:hAnsi="Georgia" w:cs="Times New Roman"/>
          <w:b w:val="0"/>
          <w:bCs w:val="0"/>
          <w:color w:val="111111"/>
          <w:sz w:val="31"/>
          <w:szCs w:val="31"/>
        </w:rPr>
      </w:pPr>
      <w:ins w:id="4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t>3. Search for Keywords with Similar Meaning. Include Synonym Keywords in Search</w:t>
        </w:r>
      </w:ins>
    </w:p>
    <w:p w:rsidR="00B752E6" w:rsidRDefault="00B752E6" w:rsidP="00B752E6">
      <w:pPr>
        <w:pStyle w:val="NormalWeb"/>
        <w:spacing w:before="0" w:beforeAutospacing="0" w:after="0" w:afterAutospacing="0" w:line="390" w:lineRule="atLeast"/>
        <w:rPr>
          <w:ins w:id="5" w:author="Unknown"/>
          <w:rFonts w:ascii="Georgia" w:hAnsi="Georgia"/>
          <w:color w:val="111111"/>
        </w:rPr>
      </w:pPr>
      <w:ins w:id="6" w:author="Unknown">
        <w:r>
          <w:rPr>
            <w:rFonts w:ascii="Georgia" w:hAnsi="Georgia"/>
            <w:color w:val="111111"/>
          </w:rPr>
          <w:t>Instead of searching for only the given word, using ~ before the keyword you can instruct Google to search for webpages with the exact given word or the words which has same meaning. In the following example, giving</w:t>
        </w:r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Strong"/>
            <w:rFonts w:ascii="Georgia" w:hAnsi="Georgia"/>
            <w:color w:val="111111"/>
          </w:rPr>
          <w:t>~tutorial</w:t>
        </w:r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Fonts w:ascii="Georgia" w:hAnsi="Georgia"/>
            <w:color w:val="111111"/>
          </w:rPr>
          <w:t>also searches for keywords:</w:t>
        </w:r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Strong"/>
            <w:rFonts w:ascii="Georgia" w:hAnsi="Georgia"/>
            <w:color w:val="111111"/>
          </w:rPr>
          <w:t>guide, manual, reference etc</w:t>
        </w:r>
        <w:r>
          <w:rPr>
            <w:rFonts w:ascii="Georgia" w:hAnsi="Georgia"/>
            <w:color w:val="111111"/>
          </w:rPr>
          <w:t>.</w:t>
        </w:r>
      </w:ins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line="390" w:lineRule="atLeast"/>
        <w:rPr>
          <w:ins w:id="7" w:author="Unknown"/>
          <w:rFonts w:ascii="Consolas" w:hAnsi="Consolas" w:cs="Consolas"/>
          <w:color w:val="111111"/>
        </w:rPr>
      </w:pPr>
      <w:ins w:id="8" w:author="Unknown">
        <w:r>
          <w:rPr>
            <w:rFonts w:ascii="Consolas" w:hAnsi="Consolas" w:cs="Consolas"/>
            <w:color w:val="111111"/>
          </w:rPr>
          <w:fldChar w:fldCharType="begin"/>
        </w:r>
        <w:r>
          <w:rPr>
            <w:rFonts w:ascii="Consolas" w:hAnsi="Consolas" w:cs="Consolas"/>
            <w:color w:val="111111"/>
          </w:rPr>
          <w:instrText xml:space="preserve"> HYPERLINK "http://www.google.com/search?q=nagios%20~tutorial" </w:instrText>
        </w:r>
        <w:r>
          <w:rPr>
            <w:rFonts w:ascii="Consolas" w:hAnsi="Consolas" w:cs="Consolas"/>
            <w:color w:val="111111"/>
          </w:rPr>
          <w:fldChar w:fldCharType="separate"/>
        </w:r>
        <w:proofErr w:type="spellStart"/>
        <w:proofErr w:type="gramStart"/>
        <w:r>
          <w:rPr>
            <w:rStyle w:val="Hyperlink"/>
            <w:rFonts w:ascii="Consolas" w:eastAsiaTheme="majorEastAsia" w:hAnsi="Consolas" w:cs="Consolas"/>
            <w:color w:val="DD0000"/>
          </w:rPr>
          <w:t>nagios</w:t>
        </w:r>
        <w:proofErr w:type="spellEnd"/>
        <w:proofErr w:type="gramEnd"/>
        <w:r>
          <w:rPr>
            <w:rStyle w:val="Hyperlink"/>
            <w:rFonts w:ascii="Consolas" w:eastAsiaTheme="majorEastAsia" w:hAnsi="Consolas" w:cs="Consolas"/>
            <w:color w:val="DD0000"/>
          </w:rPr>
          <w:t xml:space="preserve"> ~tutorial</w:t>
        </w:r>
        <w:r>
          <w:rPr>
            <w:rFonts w:ascii="Consolas" w:hAnsi="Consolas" w:cs="Consolas"/>
            <w:color w:val="111111"/>
          </w:rPr>
          <w:fldChar w:fldCharType="end"/>
        </w:r>
      </w:ins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line="390" w:lineRule="atLeast"/>
        <w:rPr>
          <w:ins w:id="9" w:author="Unknown"/>
          <w:rFonts w:ascii="Consolas" w:hAnsi="Consolas" w:cs="Consolas"/>
          <w:color w:val="111111"/>
        </w:rPr>
      </w:pPr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line="390" w:lineRule="atLeast"/>
        <w:rPr>
          <w:ins w:id="10" w:author="Unknown"/>
          <w:rFonts w:ascii="Consolas" w:hAnsi="Consolas" w:cs="Consolas"/>
          <w:color w:val="111111"/>
        </w:rPr>
      </w:pPr>
      <w:ins w:id="11" w:author="Unknown">
        <w:r>
          <w:rPr>
            <w:rFonts w:ascii="Consolas" w:hAnsi="Consolas" w:cs="Consolas"/>
            <w:color w:val="111111"/>
          </w:rPr>
          <w:t>(</w:t>
        </w:r>
        <w:proofErr w:type="gramStart"/>
        <w:r>
          <w:rPr>
            <w:rFonts w:ascii="Consolas" w:hAnsi="Consolas" w:cs="Consolas"/>
            <w:color w:val="111111"/>
          </w:rPr>
          <w:t>or</w:t>
        </w:r>
        <w:proofErr w:type="gramEnd"/>
        <w:r>
          <w:rPr>
            <w:rFonts w:ascii="Consolas" w:hAnsi="Consolas" w:cs="Consolas"/>
            <w:color w:val="111111"/>
          </w:rPr>
          <w:t>)</w:t>
        </w:r>
      </w:ins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line="390" w:lineRule="atLeast"/>
        <w:rPr>
          <w:ins w:id="12" w:author="Unknown"/>
          <w:rFonts w:ascii="Consolas" w:hAnsi="Consolas" w:cs="Consolas"/>
          <w:color w:val="111111"/>
        </w:rPr>
      </w:pPr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line="390" w:lineRule="atLeast"/>
        <w:rPr>
          <w:ins w:id="13" w:author="Unknown"/>
          <w:rFonts w:ascii="Consolas" w:hAnsi="Consolas" w:cs="Consolas"/>
          <w:color w:val="111111"/>
        </w:rPr>
      </w:pPr>
      <w:ins w:id="14" w:author="Unknown">
        <w:r>
          <w:rPr>
            <w:rFonts w:ascii="Consolas" w:hAnsi="Consolas" w:cs="Consolas"/>
            <w:color w:val="111111"/>
          </w:rPr>
          <w:fldChar w:fldCharType="begin"/>
        </w:r>
        <w:r>
          <w:rPr>
            <w:rFonts w:ascii="Consolas" w:hAnsi="Consolas" w:cs="Consolas"/>
            <w:color w:val="111111"/>
          </w:rPr>
          <w:instrText xml:space="preserve"> HYPERLINK "http://www.google.com/search?q=debian%20installation%20~tutorial" </w:instrText>
        </w:r>
        <w:r>
          <w:rPr>
            <w:rFonts w:ascii="Consolas" w:hAnsi="Consolas" w:cs="Consolas"/>
            <w:color w:val="111111"/>
          </w:rPr>
          <w:fldChar w:fldCharType="separate"/>
        </w:r>
        <w:proofErr w:type="spellStart"/>
        <w:proofErr w:type="gramStart"/>
        <w:r>
          <w:rPr>
            <w:rStyle w:val="Hyperlink"/>
            <w:rFonts w:ascii="Consolas" w:eastAsiaTheme="majorEastAsia" w:hAnsi="Consolas" w:cs="Consolas"/>
            <w:color w:val="DD0000"/>
          </w:rPr>
          <w:t>debian</w:t>
        </w:r>
        <w:proofErr w:type="spellEnd"/>
        <w:proofErr w:type="gramEnd"/>
        <w:r>
          <w:rPr>
            <w:rStyle w:val="Hyperlink"/>
            <w:rFonts w:ascii="Consolas" w:eastAsiaTheme="majorEastAsia" w:hAnsi="Consolas" w:cs="Consolas"/>
            <w:color w:val="DD0000"/>
          </w:rPr>
          <w:t xml:space="preserve"> installation ~tutorial</w:t>
        </w:r>
        <w:r>
          <w:rPr>
            <w:rFonts w:ascii="Consolas" w:hAnsi="Consolas" w:cs="Consolas"/>
            <w:color w:val="111111"/>
          </w:rPr>
          <w:fldChar w:fldCharType="end"/>
        </w:r>
      </w:ins>
    </w:p>
    <w:p w:rsidR="00B752E6" w:rsidRDefault="00B752E6" w:rsidP="00B752E6">
      <w:pPr>
        <w:pStyle w:val="Heading3"/>
        <w:spacing w:before="440" w:after="147" w:line="293" w:lineRule="atLeast"/>
        <w:rPr>
          <w:ins w:id="15" w:author="Unknown"/>
          <w:rFonts w:ascii="Georgia" w:hAnsi="Georgia" w:cs="Times New Roman"/>
          <w:b w:val="0"/>
          <w:bCs w:val="0"/>
          <w:color w:val="111111"/>
          <w:sz w:val="31"/>
          <w:szCs w:val="31"/>
        </w:rPr>
      </w:pPr>
      <w:ins w:id="16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t>4. Match Any Single Word in the Search Using *</w:t>
        </w:r>
      </w:ins>
    </w:p>
    <w:p w:rsidR="00B752E6" w:rsidRDefault="00B752E6" w:rsidP="00B752E6">
      <w:pPr>
        <w:pStyle w:val="NormalWeb"/>
        <w:spacing w:before="0" w:beforeAutospacing="0" w:after="0" w:afterAutospacing="0" w:line="390" w:lineRule="atLeast"/>
        <w:rPr>
          <w:ins w:id="17" w:author="Unknown"/>
          <w:rFonts w:ascii="Georgia" w:hAnsi="Georgia"/>
          <w:color w:val="111111"/>
        </w:rPr>
      </w:pPr>
      <w:ins w:id="18" w:author="Unknown">
        <w:r>
          <w:rPr>
            <w:rFonts w:ascii="Georgia" w:hAnsi="Georgia"/>
            <w:color w:val="111111"/>
          </w:rPr>
          <w:t>While searching, if you are not sure about which keyword to be placed in the phrase, you can match any single word using *.</w:t>
        </w:r>
        <w:r>
          <w:rPr>
            <w:rFonts w:ascii="Georgia" w:hAnsi="Georgia"/>
            <w:color w:val="111111"/>
          </w:rPr>
          <w:br/>
        </w:r>
        <w:r>
          <w:rPr>
            <w:rStyle w:val="HTMLCode"/>
            <w:rFonts w:ascii="Consolas" w:eastAsiaTheme="majorEastAsia" w:hAnsi="Consolas" w:cs="Consolas"/>
            <w:color w:val="111111"/>
          </w:rPr>
          <w:t> </w:t>
        </w:r>
        <w:r>
          <w:rPr>
            <w:rFonts w:ascii="Georgia" w:hAnsi="Georgia"/>
            <w:color w:val="111111"/>
          </w:rPr>
          <w:br/>
          <w:t>For example, if you want to search for examples of vim substitution, and you are not sure whether to search for “vim editor</w:t>
        </w:r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Strong"/>
            <w:rFonts w:ascii="Georgia" w:hAnsi="Georgia"/>
            <w:i/>
            <w:iCs/>
            <w:color w:val="111111"/>
          </w:rPr>
          <w:t>find</w:t>
        </w:r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Fonts w:ascii="Georgia" w:hAnsi="Georgia"/>
            <w:color w:val="111111"/>
          </w:rPr>
          <w:t>and replace examples”, or “vim editor</w:t>
        </w:r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Strong"/>
            <w:rFonts w:ascii="Georgia" w:hAnsi="Georgia"/>
            <w:i/>
            <w:iCs/>
            <w:color w:val="111111"/>
          </w:rPr>
          <w:t>search</w:t>
        </w:r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Fonts w:ascii="Georgia" w:hAnsi="Georgia"/>
            <w:color w:val="111111"/>
          </w:rPr>
          <w:t xml:space="preserve">and replace examples”, then use </w:t>
        </w:r>
        <w:proofErr w:type="gramStart"/>
        <w:r>
          <w:rPr>
            <w:rFonts w:ascii="Georgia" w:hAnsi="Georgia"/>
            <w:color w:val="111111"/>
          </w:rPr>
          <w:t>* ,</w:t>
        </w:r>
        <w:proofErr w:type="gramEnd"/>
        <w:r>
          <w:rPr>
            <w:rFonts w:ascii="Georgia" w:hAnsi="Georgia"/>
            <w:color w:val="111111"/>
          </w:rPr>
          <w:t xml:space="preserve"> which will match </w:t>
        </w:r>
        <w:proofErr w:type="spellStart"/>
        <w:r>
          <w:rPr>
            <w:rFonts w:ascii="Georgia" w:hAnsi="Georgia"/>
            <w:color w:val="111111"/>
          </w:rPr>
          <w:t>either</w:t>
        </w:r>
        <w:r>
          <w:rPr>
            <w:rStyle w:val="Strong"/>
            <w:rFonts w:ascii="Georgia" w:hAnsi="Georgia"/>
            <w:color w:val="111111"/>
          </w:rPr>
          <w:t>find</w:t>
        </w:r>
        <w:proofErr w:type="spellEnd"/>
        <w:r>
          <w:rPr>
            <w:rStyle w:val="Strong"/>
            <w:rFonts w:ascii="Georgia" w:hAnsi="Georgia"/>
            <w:color w:val="111111"/>
          </w:rPr>
          <w:t>, search or any other word</w:t>
        </w:r>
        <w:r>
          <w:rPr>
            <w:rFonts w:ascii="Georgia" w:hAnsi="Georgia"/>
            <w:color w:val="111111"/>
          </w:rPr>
          <w:t>, as shown below.</w:t>
        </w:r>
      </w:ins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line="390" w:lineRule="atLeast"/>
        <w:rPr>
          <w:ins w:id="19" w:author="Unknown"/>
          <w:rFonts w:ascii="Consolas" w:hAnsi="Consolas" w:cs="Consolas"/>
          <w:color w:val="111111"/>
        </w:rPr>
      </w:pPr>
      <w:ins w:id="20" w:author="Unknown">
        <w:r>
          <w:rPr>
            <w:rFonts w:ascii="Consolas" w:hAnsi="Consolas" w:cs="Consolas"/>
            <w:color w:val="111111"/>
          </w:rPr>
          <w:lastRenderedPageBreak/>
          <w:fldChar w:fldCharType="begin"/>
        </w:r>
        <w:r>
          <w:rPr>
            <w:rFonts w:ascii="Consolas" w:hAnsi="Consolas" w:cs="Consolas"/>
            <w:color w:val="111111"/>
          </w:rPr>
          <w:instrText xml:space="preserve"> HYPERLINK "http://www.google.com/search?q=vim%20editor%20*%20and%20replace%20examples" </w:instrText>
        </w:r>
        <w:r>
          <w:rPr>
            <w:rFonts w:ascii="Consolas" w:hAnsi="Consolas" w:cs="Consolas"/>
            <w:color w:val="111111"/>
          </w:rPr>
          <w:fldChar w:fldCharType="separate"/>
        </w:r>
        <w:proofErr w:type="gramStart"/>
        <w:r>
          <w:rPr>
            <w:rStyle w:val="Hyperlink"/>
            <w:rFonts w:ascii="Consolas" w:eastAsiaTheme="majorEastAsia" w:hAnsi="Consolas" w:cs="Consolas"/>
            <w:color w:val="DD0000"/>
          </w:rPr>
          <w:t>vim</w:t>
        </w:r>
        <w:proofErr w:type="gramEnd"/>
        <w:r>
          <w:rPr>
            <w:rStyle w:val="Hyperlink"/>
            <w:rFonts w:ascii="Consolas" w:eastAsiaTheme="majorEastAsia" w:hAnsi="Consolas" w:cs="Consolas"/>
            <w:color w:val="DD0000"/>
          </w:rPr>
          <w:t xml:space="preserve"> editor * and replace examples</w:t>
        </w:r>
        <w:r>
          <w:rPr>
            <w:rFonts w:ascii="Consolas" w:hAnsi="Consolas" w:cs="Consolas"/>
            <w:color w:val="111111"/>
          </w:rPr>
          <w:fldChar w:fldCharType="end"/>
        </w:r>
      </w:ins>
    </w:p>
    <w:p w:rsidR="00B752E6" w:rsidRDefault="00B752E6" w:rsidP="00B752E6">
      <w:pPr>
        <w:pStyle w:val="NormalWeb"/>
        <w:spacing w:before="0" w:beforeAutospacing="0" w:after="0" w:afterAutospacing="0" w:line="390" w:lineRule="atLeast"/>
        <w:rPr>
          <w:ins w:id="21" w:author="Unknown"/>
          <w:rFonts w:ascii="Georgia" w:hAnsi="Georgia"/>
          <w:color w:val="111111"/>
        </w:rPr>
      </w:pPr>
      <w:ins w:id="22" w:author="Unknown">
        <w:r>
          <w:rPr>
            <w:rStyle w:val="Strong"/>
            <w:rFonts w:ascii="Georgia" w:hAnsi="Georgia"/>
            <w:color w:val="111111"/>
          </w:rPr>
          <w:t>Note</w:t>
        </w:r>
        <w:r>
          <w:rPr>
            <w:rFonts w:ascii="Georgia" w:hAnsi="Georgia"/>
            <w:color w:val="111111"/>
          </w:rPr>
          <w:t>: You can also match multiple words by using multiple number of *’s respectively.</w:t>
        </w:r>
      </w:ins>
    </w:p>
    <w:p w:rsidR="00B752E6" w:rsidRDefault="00B752E6" w:rsidP="00B752E6">
      <w:pPr>
        <w:pStyle w:val="Heading3"/>
        <w:spacing w:before="440" w:after="147" w:line="293" w:lineRule="atLeast"/>
        <w:rPr>
          <w:ins w:id="23" w:author="Unknown"/>
          <w:rFonts w:ascii="Georgia" w:hAnsi="Georgia"/>
          <w:b w:val="0"/>
          <w:bCs w:val="0"/>
          <w:color w:val="111111"/>
          <w:sz w:val="31"/>
          <w:szCs w:val="31"/>
        </w:rPr>
      </w:pPr>
      <w:ins w:id="24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t>5. Use OR in Google Search</w:t>
        </w:r>
      </w:ins>
    </w:p>
    <w:p w:rsidR="00B752E6" w:rsidRDefault="00B752E6" w:rsidP="00B752E6">
      <w:pPr>
        <w:pStyle w:val="NormalWeb"/>
        <w:spacing w:before="0" w:beforeAutospacing="0" w:after="390" w:afterAutospacing="0" w:line="390" w:lineRule="atLeast"/>
        <w:rPr>
          <w:ins w:id="25" w:author="Unknown"/>
          <w:rFonts w:ascii="Georgia" w:hAnsi="Georgia"/>
          <w:color w:val="111111"/>
        </w:rPr>
      </w:pPr>
      <w:ins w:id="26" w:author="Unknown">
        <w:r>
          <w:rPr>
            <w:rFonts w:ascii="Georgia" w:hAnsi="Georgia"/>
            <w:color w:val="111111"/>
          </w:rPr>
          <w:t>Using OR operator in between the words makes the following kind of search possible in Google. Following example will search for bash examples or bash programs.</w:t>
        </w:r>
      </w:ins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line="390" w:lineRule="atLeast"/>
        <w:rPr>
          <w:ins w:id="27" w:author="Unknown"/>
          <w:rFonts w:ascii="Consolas" w:hAnsi="Consolas" w:cs="Consolas"/>
          <w:color w:val="111111"/>
        </w:rPr>
      </w:pPr>
      <w:ins w:id="28" w:author="Unknown">
        <w:r>
          <w:rPr>
            <w:rFonts w:ascii="Consolas" w:hAnsi="Consolas" w:cs="Consolas"/>
            <w:color w:val="111111"/>
          </w:rPr>
          <w:fldChar w:fldCharType="begin"/>
        </w:r>
        <w:r>
          <w:rPr>
            <w:rFonts w:ascii="Consolas" w:hAnsi="Consolas" w:cs="Consolas"/>
            <w:color w:val="111111"/>
          </w:rPr>
          <w:instrText xml:space="preserve"> HYPERLINK "http://www.google.com/search?q=bash%20examples%20OR%20programs" </w:instrText>
        </w:r>
        <w:r>
          <w:rPr>
            <w:rFonts w:ascii="Consolas" w:hAnsi="Consolas" w:cs="Consolas"/>
            <w:color w:val="111111"/>
          </w:rPr>
          <w:fldChar w:fldCharType="separate"/>
        </w:r>
        <w:proofErr w:type="gramStart"/>
        <w:r>
          <w:rPr>
            <w:rStyle w:val="Hyperlink"/>
            <w:rFonts w:ascii="Consolas" w:eastAsiaTheme="majorEastAsia" w:hAnsi="Consolas" w:cs="Consolas"/>
            <w:color w:val="DD0000"/>
          </w:rPr>
          <w:t>bash</w:t>
        </w:r>
        <w:proofErr w:type="gramEnd"/>
        <w:r>
          <w:rPr>
            <w:rStyle w:val="Hyperlink"/>
            <w:rFonts w:ascii="Consolas" w:eastAsiaTheme="majorEastAsia" w:hAnsi="Consolas" w:cs="Consolas"/>
            <w:color w:val="DD0000"/>
          </w:rPr>
          <w:t xml:space="preserve"> examples OR programs</w:t>
        </w:r>
        <w:r>
          <w:rPr>
            <w:rFonts w:ascii="Consolas" w:hAnsi="Consolas" w:cs="Consolas"/>
            <w:color w:val="111111"/>
          </w:rPr>
          <w:fldChar w:fldCharType="end"/>
        </w:r>
      </w:ins>
    </w:p>
    <w:p w:rsidR="00B752E6" w:rsidRDefault="00B752E6" w:rsidP="00B752E6">
      <w:pPr>
        <w:pStyle w:val="NormalWeb"/>
        <w:spacing w:before="0" w:beforeAutospacing="0" w:after="0" w:afterAutospacing="0" w:line="390" w:lineRule="atLeast"/>
        <w:rPr>
          <w:ins w:id="29" w:author="Unknown"/>
          <w:rFonts w:ascii="Georgia" w:hAnsi="Georgia"/>
          <w:color w:val="111111"/>
        </w:rPr>
      </w:pPr>
      <w:ins w:id="30" w:author="Unknown">
        <w:r>
          <w:rPr>
            <w:rStyle w:val="HTMLCode"/>
            <w:rFonts w:ascii="Consolas" w:eastAsiaTheme="majorEastAsia" w:hAnsi="Consolas" w:cs="Consolas"/>
            <w:color w:val="111111"/>
          </w:rPr>
          <w:t> </w:t>
        </w:r>
        <w:r>
          <w:rPr>
            <w:rFonts w:ascii="Georgia" w:hAnsi="Georgia"/>
            <w:color w:val="111111"/>
          </w:rPr>
          <w:br/>
        </w:r>
        <w:r>
          <w:rPr>
            <w:rStyle w:val="Strong"/>
            <w:rFonts w:ascii="Georgia" w:hAnsi="Georgia"/>
            <w:color w:val="111111"/>
          </w:rPr>
          <w:t>Note:</w:t>
        </w:r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Fonts w:ascii="Georgia" w:hAnsi="Georgia"/>
            <w:color w:val="111111"/>
          </w:rPr>
          <w:t>The keyword OR should be in uppercase</w:t>
        </w:r>
      </w:ins>
    </w:p>
    <w:p w:rsidR="00B752E6" w:rsidRDefault="00B752E6" w:rsidP="00B752E6">
      <w:pPr>
        <w:pStyle w:val="Heading3"/>
        <w:spacing w:before="440" w:after="147" w:line="293" w:lineRule="atLeast"/>
        <w:rPr>
          <w:ins w:id="31" w:author="Unknown"/>
          <w:rFonts w:ascii="Georgia" w:hAnsi="Georgia"/>
          <w:b w:val="0"/>
          <w:bCs w:val="0"/>
          <w:color w:val="111111"/>
          <w:sz w:val="31"/>
          <w:szCs w:val="31"/>
        </w:rPr>
      </w:pPr>
      <w:ins w:id="32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t>6. Identify Definition a Word</w:t>
        </w:r>
      </w:ins>
    </w:p>
    <w:p w:rsidR="00B752E6" w:rsidRDefault="00B752E6" w:rsidP="00B752E6">
      <w:pPr>
        <w:pStyle w:val="NormalWeb"/>
        <w:spacing w:before="0" w:beforeAutospacing="0" w:after="390" w:afterAutospacing="0" w:line="390" w:lineRule="atLeast"/>
        <w:rPr>
          <w:ins w:id="33" w:author="Unknown"/>
          <w:rFonts w:ascii="Georgia" w:hAnsi="Georgia"/>
          <w:color w:val="111111"/>
        </w:rPr>
      </w:pPr>
      <w:ins w:id="34" w:author="Unknown">
        <w:r>
          <w:rPr>
            <w:rFonts w:ascii="Georgia" w:hAnsi="Georgia"/>
            <w:color w:val="111111"/>
          </w:rPr>
          <w:t xml:space="preserve">To view the </w:t>
        </w:r>
        <w:proofErr w:type="gramStart"/>
        <w:r>
          <w:rPr>
            <w:rFonts w:ascii="Georgia" w:hAnsi="Georgia"/>
            <w:color w:val="111111"/>
          </w:rPr>
          <w:t>definition of a word use</w:t>
        </w:r>
        <w:proofErr w:type="gramEnd"/>
        <w:r>
          <w:rPr>
            <w:rFonts w:ascii="Georgia" w:hAnsi="Georgia"/>
            <w:color w:val="111111"/>
          </w:rPr>
          <w:t xml:space="preserve"> the following method.</w:t>
        </w:r>
      </w:ins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35" w:author="Unknown"/>
          <w:rFonts w:ascii="Consolas" w:hAnsi="Consolas" w:cs="Consolas"/>
          <w:color w:val="111111"/>
        </w:rPr>
      </w:pPr>
      <w:ins w:id="36" w:author="Unknown">
        <w:r>
          <w:rPr>
            <w:rFonts w:ascii="Consolas" w:hAnsi="Consolas" w:cs="Consolas"/>
            <w:color w:val="111111"/>
          </w:rPr>
          <w:t>Syntax: define: &lt;word&gt;</w:t>
        </w:r>
      </w:ins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37" w:author="Unknown"/>
          <w:rFonts w:ascii="Consolas" w:hAnsi="Consolas" w:cs="Consolas"/>
          <w:color w:val="111111"/>
        </w:rPr>
      </w:pPr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line="390" w:lineRule="atLeast"/>
        <w:rPr>
          <w:ins w:id="38" w:author="Unknown"/>
          <w:rFonts w:ascii="Consolas" w:hAnsi="Consolas" w:cs="Consolas"/>
          <w:color w:val="111111"/>
        </w:rPr>
      </w:pPr>
      <w:ins w:id="39" w:author="Unknown">
        <w:r>
          <w:rPr>
            <w:rFonts w:ascii="Consolas" w:hAnsi="Consolas" w:cs="Consolas"/>
            <w:color w:val="111111"/>
          </w:rPr>
          <w:fldChar w:fldCharType="begin"/>
        </w:r>
        <w:r>
          <w:rPr>
            <w:rFonts w:ascii="Consolas" w:hAnsi="Consolas" w:cs="Consolas"/>
            <w:color w:val="111111"/>
          </w:rPr>
          <w:instrText xml:space="preserve"> HYPERLINK "http://www.google.com/search?q=define:%20tech%20savvy" </w:instrText>
        </w:r>
        <w:r>
          <w:rPr>
            <w:rFonts w:ascii="Consolas" w:hAnsi="Consolas" w:cs="Consolas"/>
            <w:color w:val="111111"/>
          </w:rPr>
          <w:fldChar w:fldCharType="separate"/>
        </w:r>
        <w:proofErr w:type="gramStart"/>
        <w:r>
          <w:rPr>
            <w:rStyle w:val="Hyperlink"/>
            <w:rFonts w:ascii="Consolas" w:eastAsiaTheme="majorEastAsia" w:hAnsi="Consolas" w:cs="Consolas"/>
            <w:color w:val="DD0000"/>
          </w:rPr>
          <w:t>define</w:t>
        </w:r>
        <w:proofErr w:type="gramEnd"/>
        <w:r>
          <w:rPr>
            <w:rStyle w:val="Hyperlink"/>
            <w:rFonts w:ascii="Consolas" w:eastAsiaTheme="majorEastAsia" w:hAnsi="Consolas" w:cs="Consolas"/>
            <w:color w:val="DD0000"/>
          </w:rPr>
          <w:t>: tech savvy</w:t>
        </w:r>
        <w:r>
          <w:rPr>
            <w:rFonts w:ascii="Consolas" w:hAnsi="Consolas" w:cs="Consolas"/>
            <w:color w:val="111111"/>
          </w:rPr>
          <w:fldChar w:fldCharType="end"/>
        </w:r>
      </w:ins>
    </w:p>
    <w:p w:rsidR="00B752E6" w:rsidRDefault="00B752E6" w:rsidP="00B752E6">
      <w:pPr>
        <w:pStyle w:val="Heading3"/>
        <w:spacing w:before="440" w:after="147" w:line="293" w:lineRule="atLeast"/>
        <w:rPr>
          <w:ins w:id="40" w:author="Unknown"/>
          <w:rFonts w:ascii="Georgia" w:hAnsi="Georgia" w:cs="Times New Roman"/>
          <w:b w:val="0"/>
          <w:bCs w:val="0"/>
          <w:color w:val="111111"/>
          <w:sz w:val="31"/>
          <w:szCs w:val="31"/>
        </w:rPr>
      </w:pPr>
      <w:ins w:id="41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t xml:space="preserve">7. Search for a Range </w:t>
        </w:r>
        <w:proofErr w:type="gramStart"/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t>Using ..</w:t>
        </w:r>
        <w:proofErr w:type="gramEnd"/>
      </w:ins>
    </w:p>
    <w:p w:rsidR="00B752E6" w:rsidRDefault="00B752E6" w:rsidP="00B752E6">
      <w:pPr>
        <w:pStyle w:val="NormalWeb"/>
        <w:spacing w:before="0" w:beforeAutospacing="0" w:after="390" w:afterAutospacing="0" w:line="390" w:lineRule="atLeast"/>
        <w:rPr>
          <w:ins w:id="42" w:author="Unknown"/>
          <w:rFonts w:ascii="Georgia" w:hAnsi="Georgia"/>
          <w:color w:val="111111"/>
        </w:rPr>
      </w:pPr>
      <w:ins w:id="43" w:author="Unknown">
        <w:r>
          <w:rPr>
            <w:rFonts w:ascii="Georgia" w:hAnsi="Georgia"/>
            <w:color w:val="111111"/>
          </w:rPr>
          <w:t>If you are looking for a product in a specific price range use the following. It will search for the pages with text PDA, and $400 to $450 ranged text.</w:t>
        </w:r>
      </w:ins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44" w:author="Unknown"/>
          <w:rFonts w:ascii="Consolas" w:hAnsi="Consolas" w:cs="Consolas"/>
          <w:color w:val="111111"/>
        </w:rPr>
      </w:pPr>
      <w:ins w:id="45" w:author="Unknown">
        <w:r>
          <w:rPr>
            <w:rFonts w:ascii="Consolas" w:hAnsi="Consolas" w:cs="Consolas"/>
            <w:color w:val="111111"/>
          </w:rPr>
          <w:t>Syntax: text $100</w:t>
        </w:r>
        <w:proofErr w:type="gramStart"/>
        <w:r>
          <w:rPr>
            <w:rFonts w:ascii="Consolas" w:hAnsi="Consolas" w:cs="Consolas"/>
            <w:color w:val="111111"/>
          </w:rPr>
          <w:t>..$</w:t>
        </w:r>
        <w:proofErr w:type="gramEnd"/>
        <w:r>
          <w:rPr>
            <w:rFonts w:ascii="Consolas" w:hAnsi="Consolas" w:cs="Consolas"/>
            <w:color w:val="111111"/>
          </w:rPr>
          <w:t>125</w:t>
        </w:r>
      </w:ins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46" w:author="Unknown"/>
          <w:rFonts w:ascii="Consolas" w:hAnsi="Consolas" w:cs="Consolas"/>
          <w:color w:val="111111"/>
        </w:rPr>
      </w:pPr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line="390" w:lineRule="atLeast"/>
        <w:rPr>
          <w:ins w:id="47" w:author="Unknown"/>
          <w:rFonts w:ascii="Consolas" w:hAnsi="Consolas" w:cs="Consolas"/>
          <w:color w:val="111111"/>
        </w:rPr>
      </w:pPr>
      <w:ins w:id="48" w:author="Unknown">
        <w:r>
          <w:rPr>
            <w:rFonts w:ascii="Consolas" w:hAnsi="Consolas" w:cs="Consolas"/>
            <w:color w:val="111111"/>
          </w:rPr>
          <w:lastRenderedPageBreak/>
          <w:fldChar w:fldCharType="begin"/>
        </w:r>
        <w:r>
          <w:rPr>
            <w:rFonts w:ascii="Consolas" w:hAnsi="Consolas" w:cs="Consolas"/>
            <w:color w:val="111111"/>
          </w:rPr>
          <w:instrText xml:space="preserve"> HYPERLINK "http://www.google.com/search?q=PDA%20$400..$450" </w:instrText>
        </w:r>
        <w:r>
          <w:rPr>
            <w:rFonts w:ascii="Consolas" w:hAnsi="Consolas" w:cs="Consolas"/>
            <w:color w:val="111111"/>
          </w:rPr>
          <w:fldChar w:fldCharType="separate"/>
        </w:r>
        <w:r>
          <w:rPr>
            <w:rStyle w:val="Hyperlink"/>
            <w:rFonts w:ascii="Consolas" w:eastAsiaTheme="majorEastAsia" w:hAnsi="Consolas" w:cs="Consolas"/>
            <w:color w:val="DD0000"/>
          </w:rPr>
          <w:t>PDA $400</w:t>
        </w:r>
        <w:proofErr w:type="gramStart"/>
        <w:r>
          <w:rPr>
            <w:rStyle w:val="Hyperlink"/>
            <w:rFonts w:ascii="Consolas" w:eastAsiaTheme="majorEastAsia" w:hAnsi="Consolas" w:cs="Consolas"/>
            <w:color w:val="DD0000"/>
          </w:rPr>
          <w:t>..$</w:t>
        </w:r>
        <w:proofErr w:type="gramEnd"/>
        <w:r>
          <w:rPr>
            <w:rStyle w:val="Hyperlink"/>
            <w:rFonts w:ascii="Consolas" w:eastAsiaTheme="majorEastAsia" w:hAnsi="Consolas" w:cs="Consolas"/>
            <w:color w:val="DD0000"/>
          </w:rPr>
          <w:t>450</w:t>
        </w:r>
        <w:r>
          <w:rPr>
            <w:rFonts w:ascii="Consolas" w:hAnsi="Consolas" w:cs="Consolas"/>
            <w:color w:val="111111"/>
          </w:rPr>
          <w:fldChar w:fldCharType="end"/>
        </w:r>
      </w:ins>
    </w:p>
    <w:p w:rsidR="00B752E6" w:rsidRDefault="00B752E6" w:rsidP="00B752E6">
      <w:pPr>
        <w:pStyle w:val="Heading3"/>
        <w:spacing w:before="440" w:after="147" w:line="293" w:lineRule="atLeast"/>
        <w:rPr>
          <w:ins w:id="49" w:author="Unknown"/>
          <w:rFonts w:ascii="Georgia" w:hAnsi="Georgia" w:cs="Times New Roman"/>
          <w:b w:val="0"/>
          <w:bCs w:val="0"/>
          <w:color w:val="111111"/>
          <w:sz w:val="31"/>
          <w:szCs w:val="31"/>
        </w:rPr>
      </w:pPr>
      <w:ins w:id="50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t>8. Mathematical Calculations using Google</w:t>
        </w:r>
      </w:ins>
    </w:p>
    <w:p w:rsidR="00B752E6" w:rsidRDefault="00B752E6" w:rsidP="00B752E6">
      <w:pPr>
        <w:pStyle w:val="NormalWeb"/>
        <w:spacing w:before="0" w:beforeAutospacing="0" w:after="390" w:afterAutospacing="0" w:line="390" w:lineRule="atLeast"/>
        <w:rPr>
          <w:ins w:id="51" w:author="Unknown"/>
          <w:rFonts w:ascii="Georgia" w:hAnsi="Georgia"/>
          <w:color w:val="111111"/>
        </w:rPr>
      </w:pPr>
      <w:ins w:id="52" w:author="Unknown">
        <w:r>
          <w:rPr>
            <w:rFonts w:ascii="Georgia" w:hAnsi="Georgia"/>
            <w:color w:val="111111"/>
          </w:rPr>
          <w:t xml:space="preserve">Normally for doing the metric conversions we will be using some online conversion websites or conversion </w:t>
        </w:r>
        <w:proofErr w:type="spellStart"/>
        <w:r>
          <w:rPr>
            <w:rFonts w:ascii="Georgia" w:hAnsi="Georgia"/>
            <w:color w:val="111111"/>
          </w:rPr>
          <w:t>softwares</w:t>
        </w:r>
        <w:proofErr w:type="spellEnd"/>
        <w:r>
          <w:rPr>
            <w:rFonts w:ascii="Georgia" w:hAnsi="Georgia"/>
            <w:color w:val="111111"/>
          </w:rPr>
          <w:t>. However just by using Google search box you can do calculations, unit conversions and money conversions as explained below.</w:t>
        </w:r>
      </w:ins>
    </w:p>
    <w:p w:rsidR="00B752E6" w:rsidRDefault="00B752E6" w:rsidP="00B752E6">
      <w:pPr>
        <w:pStyle w:val="NormalWeb"/>
        <w:spacing w:before="0" w:beforeAutospacing="0" w:after="390" w:afterAutospacing="0" w:line="390" w:lineRule="atLeast"/>
        <w:rPr>
          <w:ins w:id="53" w:author="Unknown"/>
          <w:rFonts w:ascii="Georgia" w:hAnsi="Georgia"/>
          <w:color w:val="111111"/>
        </w:rPr>
      </w:pPr>
      <w:ins w:id="54" w:author="Unknown">
        <w:r>
          <w:rPr>
            <w:rFonts w:ascii="Georgia" w:hAnsi="Georgia"/>
            <w:color w:val="111111"/>
          </w:rPr>
          <w:t>You can use the Google search box as your scientific calculator as</w:t>
        </w:r>
      </w:ins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line="390" w:lineRule="atLeast"/>
        <w:rPr>
          <w:ins w:id="55" w:author="Unknown"/>
          <w:rFonts w:ascii="Consolas" w:hAnsi="Consolas" w:cs="Consolas"/>
          <w:color w:val="111111"/>
        </w:rPr>
      </w:pPr>
      <w:ins w:id="56" w:author="Unknown">
        <w:r>
          <w:rPr>
            <w:rFonts w:ascii="Consolas" w:hAnsi="Consolas" w:cs="Consolas"/>
            <w:color w:val="111111"/>
          </w:rPr>
          <w:fldChar w:fldCharType="begin"/>
        </w:r>
        <w:r>
          <w:rPr>
            <w:rFonts w:ascii="Consolas" w:hAnsi="Consolas" w:cs="Consolas"/>
            <w:color w:val="111111"/>
          </w:rPr>
          <w:instrText xml:space="preserve"> HYPERLINK "http://www.google.com/search?hl=en&amp;q=sqrt%2810%29&amp;btnG=Search" </w:instrText>
        </w:r>
        <w:r>
          <w:rPr>
            <w:rFonts w:ascii="Consolas" w:hAnsi="Consolas" w:cs="Consolas"/>
            <w:color w:val="111111"/>
          </w:rPr>
          <w:fldChar w:fldCharType="separate"/>
        </w:r>
        <w:proofErr w:type="spellStart"/>
        <w:proofErr w:type="gramStart"/>
        <w:r>
          <w:rPr>
            <w:rStyle w:val="Hyperlink"/>
            <w:rFonts w:ascii="Consolas" w:eastAsiaTheme="majorEastAsia" w:hAnsi="Consolas" w:cs="Consolas"/>
            <w:color w:val="DD0000"/>
          </w:rPr>
          <w:t>sqrt</w:t>
        </w:r>
        <w:proofErr w:type="spellEnd"/>
        <w:r>
          <w:rPr>
            <w:rStyle w:val="Hyperlink"/>
            <w:rFonts w:ascii="Consolas" w:eastAsiaTheme="majorEastAsia" w:hAnsi="Consolas" w:cs="Consolas"/>
            <w:color w:val="DD0000"/>
          </w:rPr>
          <w:t>(</w:t>
        </w:r>
        <w:proofErr w:type="gramEnd"/>
        <w:r>
          <w:rPr>
            <w:rStyle w:val="Hyperlink"/>
            <w:rFonts w:ascii="Consolas" w:eastAsiaTheme="majorEastAsia" w:hAnsi="Consolas" w:cs="Consolas"/>
            <w:color w:val="DD0000"/>
          </w:rPr>
          <w:t>10)</w:t>
        </w:r>
        <w:r>
          <w:rPr>
            <w:rFonts w:ascii="Consolas" w:hAnsi="Consolas" w:cs="Consolas"/>
            <w:color w:val="111111"/>
          </w:rPr>
          <w:fldChar w:fldCharType="end"/>
        </w:r>
      </w:ins>
    </w:p>
    <w:p w:rsidR="00B752E6" w:rsidRDefault="00B752E6" w:rsidP="00B752E6">
      <w:pPr>
        <w:pStyle w:val="Heading3"/>
        <w:spacing w:before="440" w:after="147" w:line="293" w:lineRule="atLeast"/>
        <w:rPr>
          <w:ins w:id="57" w:author="Unknown"/>
          <w:rFonts w:ascii="Georgia" w:hAnsi="Georgia" w:cs="Times New Roman"/>
          <w:b w:val="0"/>
          <w:bCs w:val="0"/>
          <w:color w:val="111111"/>
          <w:sz w:val="31"/>
          <w:szCs w:val="31"/>
        </w:rPr>
      </w:pPr>
      <w:ins w:id="58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t>9. Unit Conversion using Google</w:t>
        </w:r>
      </w:ins>
    </w:p>
    <w:p w:rsidR="00B752E6" w:rsidRDefault="00B752E6" w:rsidP="00B752E6">
      <w:pPr>
        <w:pStyle w:val="NormalWeb"/>
        <w:spacing w:before="0" w:beforeAutospacing="0" w:after="390" w:afterAutospacing="0" w:line="390" w:lineRule="atLeast"/>
        <w:rPr>
          <w:ins w:id="59" w:author="Unknown"/>
          <w:rFonts w:ascii="Georgia" w:hAnsi="Georgia"/>
          <w:color w:val="111111"/>
        </w:rPr>
      </w:pPr>
      <w:ins w:id="60" w:author="Unknown">
        <w:r>
          <w:rPr>
            <w:rFonts w:ascii="Georgia" w:hAnsi="Georgia"/>
            <w:color w:val="111111"/>
          </w:rPr>
          <w:t>The following will show the equivalent pounds for one kg.</w:t>
        </w:r>
      </w:ins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line="390" w:lineRule="atLeast"/>
        <w:rPr>
          <w:ins w:id="61" w:author="Unknown"/>
          <w:rFonts w:ascii="Consolas" w:hAnsi="Consolas" w:cs="Consolas"/>
          <w:color w:val="111111"/>
        </w:rPr>
      </w:pPr>
      <w:ins w:id="62" w:author="Unknown">
        <w:r>
          <w:rPr>
            <w:rFonts w:ascii="Consolas" w:hAnsi="Consolas" w:cs="Consolas"/>
            <w:color w:val="111111"/>
          </w:rPr>
          <w:fldChar w:fldCharType="begin"/>
        </w:r>
        <w:r>
          <w:rPr>
            <w:rFonts w:ascii="Consolas" w:hAnsi="Consolas" w:cs="Consolas"/>
            <w:color w:val="111111"/>
          </w:rPr>
          <w:instrText xml:space="preserve"> HYPERLINK "http://www.google.com/search?q=kg%20in%20pound" </w:instrText>
        </w:r>
        <w:r>
          <w:rPr>
            <w:rFonts w:ascii="Consolas" w:hAnsi="Consolas" w:cs="Consolas"/>
            <w:color w:val="111111"/>
          </w:rPr>
          <w:fldChar w:fldCharType="separate"/>
        </w:r>
        <w:proofErr w:type="gramStart"/>
        <w:r>
          <w:rPr>
            <w:rStyle w:val="Hyperlink"/>
            <w:rFonts w:ascii="Consolas" w:eastAsiaTheme="majorEastAsia" w:hAnsi="Consolas" w:cs="Consolas"/>
            <w:color w:val="DD0000"/>
          </w:rPr>
          <w:t>kg</w:t>
        </w:r>
        <w:proofErr w:type="gramEnd"/>
        <w:r>
          <w:rPr>
            <w:rStyle w:val="Hyperlink"/>
            <w:rFonts w:ascii="Consolas" w:eastAsiaTheme="majorEastAsia" w:hAnsi="Consolas" w:cs="Consolas"/>
            <w:color w:val="DD0000"/>
          </w:rPr>
          <w:t xml:space="preserve"> in pound</w:t>
        </w:r>
        <w:r>
          <w:rPr>
            <w:rFonts w:ascii="Consolas" w:hAnsi="Consolas" w:cs="Consolas"/>
            <w:color w:val="111111"/>
          </w:rPr>
          <w:fldChar w:fldCharType="end"/>
        </w:r>
      </w:ins>
    </w:p>
    <w:p w:rsidR="00B752E6" w:rsidRDefault="00B752E6" w:rsidP="00B752E6">
      <w:pPr>
        <w:pStyle w:val="NormalWeb"/>
        <w:spacing w:before="0" w:beforeAutospacing="0" w:after="390" w:afterAutospacing="0" w:line="390" w:lineRule="atLeast"/>
        <w:rPr>
          <w:ins w:id="63" w:author="Unknown"/>
          <w:rFonts w:ascii="Georgia" w:hAnsi="Georgia"/>
          <w:color w:val="111111"/>
        </w:rPr>
      </w:pPr>
      <w:ins w:id="64" w:author="Unknown">
        <w:r>
          <w:rPr>
            <w:rFonts w:ascii="Georgia" w:hAnsi="Georgia"/>
            <w:color w:val="111111"/>
          </w:rPr>
          <w:t xml:space="preserve">So when you want to know what </w:t>
        </w:r>
        <w:proofErr w:type="gramStart"/>
        <w:r>
          <w:rPr>
            <w:rFonts w:ascii="Georgia" w:hAnsi="Georgia"/>
            <w:color w:val="111111"/>
          </w:rPr>
          <w:t>is the equivalent</w:t>
        </w:r>
        <w:proofErr w:type="gramEnd"/>
        <w:r>
          <w:rPr>
            <w:rFonts w:ascii="Georgia" w:hAnsi="Georgia"/>
            <w:color w:val="111111"/>
          </w:rPr>
          <w:t xml:space="preserve"> pounds of kg you can view it as:</w:t>
        </w:r>
      </w:ins>
    </w:p>
    <w:p w:rsidR="00B752E6" w:rsidRDefault="00B752E6" w:rsidP="00B752E6">
      <w:pPr>
        <w:pStyle w:val="NormalWeb"/>
        <w:spacing w:before="0" w:beforeAutospacing="0" w:after="0" w:afterAutospacing="0" w:line="390" w:lineRule="atLeast"/>
        <w:jc w:val="center"/>
        <w:rPr>
          <w:ins w:id="65" w:author="Unknown"/>
          <w:rFonts w:ascii="Georgia" w:hAnsi="Georgia"/>
          <w:color w:val="111111"/>
        </w:rPr>
      </w:pPr>
      <w:r>
        <w:rPr>
          <w:rFonts w:ascii="Georgia" w:hAnsi="Georgia"/>
          <w:noProof/>
          <w:color w:val="111111"/>
        </w:rPr>
        <w:drawing>
          <wp:inline distT="0" distB="0" distL="0" distR="0">
            <wp:extent cx="4760595" cy="1395730"/>
            <wp:effectExtent l="0" t="0" r="1905" b="0"/>
            <wp:docPr id="12" name="Picture 12" descr="Use Google for Measurement Conver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 Google for Measurement Convert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66" w:author="Unknown">
        <w:r>
          <w:rPr>
            <w:rFonts w:ascii="Georgia" w:hAnsi="Georgia"/>
            <w:color w:val="111111"/>
          </w:rPr>
          <w:br/>
        </w:r>
      </w:ins>
    </w:p>
    <w:p w:rsidR="00B752E6" w:rsidRDefault="00B752E6" w:rsidP="00B752E6">
      <w:pPr>
        <w:pStyle w:val="NormalWeb"/>
        <w:spacing w:before="0" w:beforeAutospacing="0" w:after="0" w:afterAutospacing="0" w:line="390" w:lineRule="atLeast"/>
        <w:jc w:val="center"/>
        <w:rPr>
          <w:ins w:id="67" w:author="Unknown"/>
          <w:rFonts w:ascii="Georgia" w:hAnsi="Georgia"/>
          <w:color w:val="111111"/>
        </w:rPr>
      </w:pPr>
      <w:ins w:id="68" w:author="Unknown">
        <w:r>
          <w:rPr>
            <w:rStyle w:val="Strong"/>
            <w:rFonts w:ascii="Georgia" w:hAnsi="Georgia"/>
            <w:color w:val="111111"/>
          </w:rPr>
          <w:t>Fig:</w:t>
        </w:r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Fonts w:ascii="Georgia" w:hAnsi="Georgia"/>
            <w:color w:val="111111"/>
          </w:rPr>
          <w:t>Online Unit Conversion using Google</w:t>
        </w:r>
      </w:ins>
    </w:p>
    <w:p w:rsidR="00B752E6" w:rsidRDefault="00B752E6" w:rsidP="00B752E6">
      <w:pPr>
        <w:pStyle w:val="NormalWeb"/>
        <w:spacing w:before="0" w:beforeAutospacing="0" w:after="390" w:afterAutospacing="0" w:line="390" w:lineRule="atLeast"/>
        <w:rPr>
          <w:ins w:id="69" w:author="Unknown"/>
          <w:rFonts w:ascii="Georgia" w:hAnsi="Georgia"/>
          <w:color w:val="111111"/>
        </w:rPr>
      </w:pPr>
      <w:ins w:id="70" w:author="Unknown">
        <w:r>
          <w:rPr>
            <w:rFonts w:ascii="Georgia" w:hAnsi="Georgia"/>
            <w:color w:val="111111"/>
          </w:rPr>
          <w:t>Following are few other possible conversions. Click on these link to see the results.</w:t>
        </w:r>
      </w:ins>
    </w:p>
    <w:p w:rsidR="00B752E6" w:rsidRDefault="00B752E6" w:rsidP="00B752E6">
      <w:pPr>
        <w:numPr>
          <w:ilvl w:val="0"/>
          <w:numId w:val="1"/>
        </w:numPr>
        <w:spacing w:after="0" w:line="390" w:lineRule="atLeast"/>
        <w:ind w:left="390"/>
        <w:rPr>
          <w:ins w:id="71" w:author="Unknown"/>
          <w:rFonts w:ascii="Georgia" w:hAnsi="Georgia"/>
          <w:color w:val="111111"/>
        </w:rPr>
      </w:pPr>
      <w:ins w:id="72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"http://www.google.com/search?q=km%20in%20mile"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olor w:val="DD0000"/>
          </w:rPr>
          <w:t>km in mile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1"/>
        </w:numPr>
        <w:spacing w:after="0" w:line="390" w:lineRule="atLeast"/>
        <w:ind w:left="390"/>
        <w:rPr>
          <w:ins w:id="73" w:author="Unknown"/>
          <w:rFonts w:ascii="Georgia" w:hAnsi="Georgia"/>
          <w:color w:val="111111"/>
        </w:rPr>
      </w:pPr>
      <w:ins w:id="74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"http://www.google.com/search?q=inch%20in%20feet"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olor w:val="DD0000"/>
          </w:rPr>
          <w:t>inch in feet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1"/>
        </w:numPr>
        <w:spacing w:after="0" w:line="390" w:lineRule="atLeast"/>
        <w:ind w:left="390"/>
        <w:rPr>
          <w:ins w:id="75" w:author="Unknown"/>
          <w:rFonts w:ascii="Georgia" w:hAnsi="Georgia"/>
          <w:color w:val="111111"/>
        </w:rPr>
      </w:pPr>
      <w:ins w:id="76" w:author="Unknown">
        <w:r>
          <w:rPr>
            <w:rFonts w:ascii="Georgia" w:hAnsi="Georgia"/>
            <w:color w:val="111111"/>
          </w:rPr>
          <w:lastRenderedPageBreak/>
          <w:fldChar w:fldCharType="begin"/>
        </w:r>
        <w:r>
          <w:rPr>
            <w:rFonts w:ascii="Georgia" w:hAnsi="Georgia"/>
            <w:color w:val="111111"/>
          </w:rPr>
          <w:instrText xml:space="preserve"> HYPERLINK "http://www.google.com/search?q=acre%20in%20square%20feet"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olor w:val="DD0000"/>
          </w:rPr>
          <w:t>acre in square feet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1"/>
        </w:numPr>
        <w:spacing w:after="0" w:line="390" w:lineRule="atLeast"/>
        <w:ind w:left="390"/>
        <w:rPr>
          <w:ins w:id="77" w:author="Unknown"/>
          <w:rFonts w:ascii="Georgia" w:hAnsi="Georgia"/>
          <w:color w:val="111111"/>
        </w:rPr>
      </w:pPr>
      <w:ins w:id="78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"http://www.google.com/search?q=sec%20in%20ms"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olor w:val="DD0000"/>
          </w:rPr>
          <w:t xml:space="preserve">sec in </w:t>
        </w:r>
        <w:proofErr w:type="spellStart"/>
        <w:r>
          <w:rPr>
            <w:rStyle w:val="Hyperlink"/>
            <w:rFonts w:ascii="Georgia" w:hAnsi="Georgia"/>
            <w:color w:val="DD0000"/>
          </w:rPr>
          <w:t>ms</w:t>
        </w:r>
        <w:proofErr w:type="spellEnd"/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1"/>
        </w:numPr>
        <w:spacing w:after="0" w:line="390" w:lineRule="atLeast"/>
        <w:ind w:left="390"/>
        <w:rPr>
          <w:ins w:id="79" w:author="Unknown"/>
          <w:rFonts w:ascii="Georgia" w:hAnsi="Georgia"/>
          <w:color w:val="111111"/>
        </w:rPr>
      </w:pPr>
      <w:ins w:id="80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"http://www.google.com/search?q=kilobyte%20in%20byte"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olor w:val="DD0000"/>
          </w:rPr>
          <w:t>kilobyte in byte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1"/>
        </w:numPr>
        <w:spacing w:after="0" w:line="390" w:lineRule="atLeast"/>
        <w:ind w:left="390"/>
        <w:rPr>
          <w:ins w:id="81" w:author="Unknown"/>
          <w:rFonts w:ascii="Georgia" w:hAnsi="Georgia"/>
          <w:color w:val="111111"/>
        </w:rPr>
      </w:pPr>
      <w:ins w:id="82" w:author="Unknown">
        <w:r>
          <w:rPr>
            <w:rFonts w:ascii="Georgia" w:hAnsi="Georgia"/>
            <w:color w:val="111111"/>
          </w:rPr>
          <w:t>You get the idea now. Try your own conversion and see how it works.</w:t>
        </w:r>
      </w:ins>
    </w:p>
    <w:p w:rsidR="00B752E6" w:rsidRDefault="00B752E6" w:rsidP="00B752E6">
      <w:pPr>
        <w:pStyle w:val="Heading3"/>
        <w:spacing w:before="440" w:after="147" w:line="293" w:lineRule="atLeast"/>
        <w:rPr>
          <w:ins w:id="83" w:author="Unknown"/>
          <w:rFonts w:ascii="Georgia" w:hAnsi="Georgia"/>
          <w:b w:val="0"/>
          <w:bCs w:val="0"/>
          <w:color w:val="111111"/>
          <w:sz w:val="31"/>
          <w:szCs w:val="31"/>
        </w:rPr>
      </w:pPr>
      <w:ins w:id="84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t>10. Money Conversion using Google</w:t>
        </w:r>
      </w:ins>
    </w:p>
    <w:p w:rsidR="00B752E6" w:rsidRDefault="00B752E6" w:rsidP="00B752E6">
      <w:pPr>
        <w:pStyle w:val="NormalWeb"/>
        <w:spacing w:before="0" w:beforeAutospacing="0" w:after="390" w:afterAutospacing="0" w:line="390" w:lineRule="atLeast"/>
        <w:rPr>
          <w:ins w:id="85" w:author="Unknown"/>
          <w:rFonts w:ascii="Georgia" w:hAnsi="Georgia"/>
          <w:color w:val="111111"/>
        </w:rPr>
      </w:pPr>
      <w:ins w:id="86" w:author="Unknown">
        <w:r>
          <w:rPr>
            <w:rFonts w:ascii="Georgia" w:hAnsi="Georgia"/>
            <w:color w:val="111111"/>
          </w:rPr>
          <w:t>Following converts US Dollars in Euros (or) US Dollars in Rupees.</w:t>
        </w:r>
      </w:ins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line="390" w:lineRule="atLeast"/>
        <w:rPr>
          <w:ins w:id="87" w:author="Unknown"/>
          <w:rFonts w:ascii="Consolas" w:hAnsi="Consolas" w:cs="Consolas"/>
          <w:color w:val="111111"/>
        </w:rPr>
      </w:pPr>
      <w:ins w:id="88" w:author="Unknown">
        <w:r>
          <w:rPr>
            <w:rFonts w:ascii="Consolas" w:hAnsi="Consolas" w:cs="Consolas"/>
            <w:color w:val="111111"/>
          </w:rPr>
          <w:fldChar w:fldCharType="begin"/>
        </w:r>
        <w:r>
          <w:rPr>
            <w:rFonts w:ascii="Consolas" w:hAnsi="Consolas" w:cs="Consolas"/>
            <w:color w:val="111111"/>
          </w:rPr>
          <w:instrText xml:space="preserve"> HYPERLINK "http://www.google.com/search?q=USD%20in%20Euro" </w:instrText>
        </w:r>
        <w:r>
          <w:rPr>
            <w:rFonts w:ascii="Consolas" w:hAnsi="Consolas" w:cs="Consolas"/>
            <w:color w:val="111111"/>
          </w:rPr>
          <w:fldChar w:fldCharType="separate"/>
        </w:r>
        <w:r>
          <w:rPr>
            <w:rStyle w:val="Hyperlink"/>
            <w:rFonts w:ascii="Consolas" w:eastAsiaTheme="majorEastAsia" w:hAnsi="Consolas" w:cs="Consolas"/>
            <w:color w:val="DD0000"/>
          </w:rPr>
          <w:t>USD in Euro</w:t>
        </w:r>
        <w:r>
          <w:rPr>
            <w:rFonts w:ascii="Consolas" w:hAnsi="Consolas" w:cs="Consolas"/>
            <w:color w:val="111111"/>
          </w:rPr>
          <w:fldChar w:fldCharType="end"/>
        </w:r>
      </w:ins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line="390" w:lineRule="atLeast"/>
        <w:rPr>
          <w:ins w:id="89" w:author="Unknown"/>
          <w:rFonts w:ascii="Consolas" w:hAnsi="Consolas" w:cs="Consolas"/>
          <w:color w:val="111111"/>
        </w:rPr>
      </w:pPr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line="390" w:lineRule="atLeast"/>
        <w:rPr>
          <w:ins w:id="90" w:author="Unknown"/>
          <w:rFonts w:ascii="Consolas" w:hAnsi="Consolas" w:cs="Consolas"/>
          <w:color w:val="111111"/>
        </w:rPr>
      </w:pPr>
      <w:ins w:id="91" w:author="Unknown">
        <w:r>
          <w:rPr>
            <w:rFonts w:ascii="Consolas" w:hAnsi="Consolas" w:cs="Consolas"/>
            <w:color w:val="111111"/>
          </w:rPr>
          <w:t>(</w:t>
        </w:r>
        <w:proofErr w:type="gramStart"/>
        <w:r>
          <w:rPr>
            <w:rFonts w:ascii="Consolas" w:hAnsi="Consolas" w:cs="Consolas"/>
            <w:color w:val="111111"/>
          </w:rPr>
          <w:t>or</w:t>
        </w:r>
        <w:proofErr w:type="gramEnd"/>
        <w:r>
          <w:rPr>
            <w:rFonts w:ascii="Consolas" w:hAnsi="Consolas" w:cs="Consolas"/>
            <w:color w:val="111111"/>
          </w:rPr>
          <w:t>)</w:t>
        </w:r>
      </w:ins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line="390" w:lineRule="atLeast"/>
        <w:rPr>
          <w:ins w:id="92" w:author="Unknown"/>
          <w:rFonts w:ascii="Consolas" w:hAnsi="Consolas" w:cs="Consolas"/>
          <w:color w:val="111111"/>
        </w:rPr>
      </w:pPr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line="390" w:lineRule="atLeast"/>
        <w:rPr>
          <w:ins w:id="93" w:author="Unknown"/>
          <w:rFonts w:ascii="Consolas" w:hAnsi="Consolas" w:cs="Consolas"/>
          <w:color w:val="111111"/>
        </w:rPr>
      </w:pPr>
      <w:ins w:id="94" w:author="Unknown">
        <w:r>
          <w:rPr>
            <w:rFonts w:ascii="Consolas" w:hAnsi="Consolas" w:cs="Consolas"/>
            <w:color w:val="111111"/>
          </w:rPr>
          <w:fldChar w:fldCharType="begin"/>
        </w:r>
        <w:r>
          <w:rPr>
            <w:rFonts w:ascii="Consolas" w:hAnsi="Consolas" w:cs="Consolas"/>
            <w:color w:val="111111"/>
          </w:rPr>
          <w:instrText xml:space="preserve"> HYPERLINK "http://www.google.com/search?q=USD%20in%20INR" </w:instrText>
        </w:r>
        <w:r>
          <w:rPr>
            <w:rFonts w:ascii="Consolas" w:hAnsi="Consolas" w:cs="Consolas"/>
            <w:color w:val="111111"/>
          </w:rPr>
          <w:fldChar w:fldCharType="separate"/>
        </w:r>
        <w:r>
          <w:rPr>
            <w:rStyle w:val="Hyperlink"/>
            <w:rFonts w:ascii="Consolas" w:eastAsiaTheme="majorEastAsia" w:hAnsi="Consolas" w:cs="Consolas"/>
            <w:color w:val="DD0000"/>
          </w:rPr>
          <w:t>USD in INR</w:t>
        </w:r>
        <w:r>
          <w:rPr>
            <w:rFonts w:ascii="Consolas" w:hAnsi="Consolas" w:cs="Consolas"/>
            <w:color w:val="111111"/>
          </w:rPr>
          <w:fldChar w:fldCharType="end"/>
        </w:r>
      </w:ins>
    </w:p>
    <w:p w:rsidR="00B752E6" w:rsidRDefault="00B752E6" w:rsidP="00B752E6">
      <w:pPr>
        <w:pStyle w:val="NormalWeb"/>
        <w:spacing w:before="0" w:beforeAutospacing="0" w:after="0" w:afterAutospacing="0" w:line="390" w:lineRule="atLeast"/>
        <w:jc w:val="center"/>
        <w:rPr>
          <w:ins w:id="95" w:author="Unknown"/>
          <w:rFonts w:ascii="Georgia" w:hAnsi="Georgia"/>
          <w:color w:val="111111"/>
        </w:rPr>
      </w:pPr>
      <w:r>
        <w:rPr>
          <w:rFonts w:ascii="Georgia" w:hAnsi="Georgia"/>
          <w:noProof/>
          <w:color w:val="111111"/>
        </w:rPr>
        <w:drawing>
          <wp:inline distT="0" distB="0" distL="0" distR="0">
            <wp:extent cx="4760595" cy="1179830"/>
            <wp:effectExtent l="0" t="0" r="1905" b="1270"/>
            <wp:docPr id="11" name="Picture 11" descr="Convert USD to Any other Currencies using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vert USD to Any other Currencies using Goog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96" w:author="Unknown">
        <w:r>
          <w:rPr>
            <w:rFonts w:ascii="Georgia" w:hAnsi="Georgia"/>
            <w:color w:val="111111"/>
          </w:rPr>
          <w:br/>
        </w:r>
      </w:ins>
    </w:p>
    <w:p w:rsidR="00B752E6" w:rsidRDefault="00B752E6" w:rsidP="00B752E6">
      <w:pPr>
        <w:pStyle w:val="NormalWeb"/>
        <w:spacing w:before="0" w:beforeAutospacing="0" w:after="0" w:afterAutospacing="0" w:line="390" w:lineRule="atLeast"/>
        <w:jc w:val="center"/>
        <w:rPr>
          <w:ins w:id="97" w:author="Unknown"/>
          <w:rFonts w:ascii="Georgia" w:hAnsi="Georgia"/>
          <w:color w:val="111111"/>
        </w:rPr>
      </w:pPr>
      <w:ins w:id="98" w:author="Unknown">
        <w:r>
          <w:rPr>
            <w:rStyle w:val="Strong"/>
            <w:rFonts w:ascii="Georgia" w:hAnsi="Georgia"/>
            <w:color w:val="111111"/>
          </w:rPr>
          <w:t>Fig</w:t>
        </w:r>
        <w:r>
          <w:rPr>
            <w:rFonts w:ascii="Georgia" w:hAnsi="Georgia"/>
            <w:color w:val="111111"/>
          </w:rPr>
          <w:t>: Currency Conversion Using Google</w:t>
        </w:r>
      </w:ins>
    </w:p>
    <w:p w:rsidR="00B752E6" w:rsidRDefault="00B752E6" w:rsidP="00B752E6">
      <w:pPr>
        <w:pStyle w:val="Heading3"/>
        <w:spacing w:before="440" w:after="147" w:line="293" w:lineRule="atLeast"/>
        <w:rPr>
          <w:ins w:id="99" w:author="Unknown"/>
          <w:rFonts w:ascii="Georgia" w:hAnsi="Georgia"/>
          <w:b w:val="0"/>
          <w:bCs w:val="0"/>
          <w:color w:val="111111"/>
          <w:sz w:val="31"/>
          <w:szCs w:val="31"/>
        </w:rPr>
      </w:pPr>
      <w:ins w:id="100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t>11. Searching within a Specific Website</w:t>
        </w:r>
      </w:ins>
    </w:p>
    <w:p w:rsidR="00B752E6" w:rsidRDefault="00B752E6" w:rsidP="00B752E6">
      <w:pPr>
        <w:pStyle w:val="NormalWeb"/>
        <w:spacing w:before="0" w:beforeAutospacing="0" w:after="390" w:afterAutospacing="0" w:line="390" w:lineRule="atLeast"/>
        <w:rPr>
          <w:ins w:id="101" w:author="Unknown"/>
          <w:rFonts w:ascii="Georgia" w:hAnsi="Georgia"/>
          <w:color w:val="111111"/>
        </w:rPr>
      </w:pPr>
      <w:ins w:id="102" w:author="Unknown">
        <w:r>
          <w:rPr>
            <w:rFonts w:ascii="Georgia" w:hAnsi="Georgia"/>
            <w:color w:val="111111"/>
          </w:rPr>
          <w:t>You can search for a text in a specific website. The following example shows how to search only within our blog – www.thegeekstuff.com.</w:t>
        </w:r>
      </w:ins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line="390" w:lineRule="atLeast"/>
        <w:rPr>
          <w:ins w:id="103" w:author="Unknown"/>
          <w:rFonts w:ascii="Consolas" w:hAnsi="Consolas" w:cs="Consolas"/>
          <w:color w:val="111111"/>
        </w:rPr>
      </w:pPr>
      <w:ins w:id="104" w:author="Unknown">
        <w:r>
          <w:rPr>
            <w:rFonts w:ascii="Consolas" w:hAnsi="Consolas" w:cs="Consolas"/>
            <w:color w:val="111111"/>
          </w:rPr>
          <w:fldChar w:fldCharType="begin"/>
        </w:r>
        <w:r>
          <w:rPr>
            <w:rFonts w:ascii="Consolas" w:hAnsi="Consolas" w:cs="Consolas"/>
            <w:color w:val="111111"/>
          </w:rPr>
          <w:instrText xml:space="preserve"> HYPERLINK "http://www.google.com/search?q=examples%20site:www.thegeekstuff.com" </w:instrText>
        </w:r>
        <w:r>
          <w:rPr>
            <w:rFonts w:ascii="Consolas" w:hAnsi="Consolas" w:cs="Consolas"/>
            <w:color w:val="111111"/>
          </w:rPr>
          <w:fldChar w:fldCharType="separate"/>
        </w:r>
        <w:proofErr w:type="gramStart"/>
        <w:r>
          <w:rPr>
            <w:rStyle w:val="Hyperlink"/>
            <w:rFonts w:ascii="Consolas" w:eastAsiaTheme="majorEastAsia" w:hAnsi="Consolas" w:cs="Consolas"/>
            <w:color w:val="DD0000"/>
          </w:rPr>
          <w:t>examples</w:t>
        </w:r>
        <w:proofErr w:type="gramEnd"/>
        <w:r>
          <w:rPr>
            <w:rStyle w:val="Hyperlink"/>
            <w:rFonts w:ascii="Consolas" w:eastAsiaTheme="majorEastAsia" w:hAnsi="Consolas" w:cs="Consolas"/>
            <w:color w:val="DD0000"/>
          </w:rPr>
          <w:t xml:space="preserve"> site:www.thegeekstuff.com</w:t>
        </w:r>
        <w:r>
          <w:rPr>
            <w:rFonts w:ascii="Consolas" w:hAnsi="Consolas" w:cs="Consolas"/>
            <w:color w:val="111111"/>
          </w:rPr>
          <w:fldChar w:fldCharType="end"/>
        </w:r>
      </w:ins>
    </w:p>
    <w:p w:rsidR="00B752E6" w:rsidRDefault="00B752E6" w:rsidP="00B752E6">
      <w:pPr>
        <w:pStyle w:val="NormalWeb"/>
        <w:spacing w:before="0" w:beforeAutospacing="0" w:after="0" w:afterAutospacing="0" w:line="390" w:lineRule="atLeast"/>
        <w:rPr>
          <w:ins w:id="105" w:author="Unknown"/>
          <w:rFonts w:ascii="Georgia" w:hAnsi="Georgia"/>
          <w:color w:val="111111"/>
        </w:rPr>
      </w:pPr>
      <w:ins w:id="106" w:author="Unknown">
        <w:r>
          <w:rPr>
            <w:rStyle w:val="Strong"/>
            <w:rFonts w:ascii="Georgia" w:hAnsi="Georgia"/>
            <w:color w:val="111111"/>
          </w:rPr>
          <w:t>Note:</w:t>
        </w:r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Fonts w:ascii="Georgia" w:hAnsi="Georgia"/>
            <w:color w:val="111111"/>
          </w:rPr>
          <w:t xml:space="preserve">There is no space between </w:t>
        </w:r>
        <w:proofErr w:type="gramStart"/>
        <w:r>
          <w:rPr>
            <w:rFonts w:ascii="Georgia" w:hAnsi="Georgia"/>
            <w:color w:val="111111"/>
          </w:rPr>
          <w:t>site</w:t>
        </w:r>
        <w:proofErr w:type="gramEnd"/>
        <w:r>
          <w:rPr>
            <w:rFonts w:ascii="Georgia" w:hAnsi="Georgia"/>
            <w:color w:val="111111"/>
          </w:rPr>
          <w:t>: and the website address.</w:t>
        </w:r>
      </w:ins>
    </w:p>
    <w:p w:rsidR="00B752E6" w:rsidRDefault="00B752E6" w:rsidP="00B752E6">
      <w:pPr>
        <w:pStyle w:val="Heading3"/>
        <w:spacing w:before="440" w:after="147" w:line="293" w:lineRule="atLeast"/>
        <w:rPr>
          <w:ins w:id="107" w:author="Unknown"/>
          <w:rFonts w:ascii="Georgia" w:hAnsi="Georgia"/>
          <w:b w:val="0"/>
          <w:bCs w:val="0"/>
          <w:color w:val="111111"/>
          <w:sz w:val="31"/>
          <w:szCs w:val="31"/>
        </w:rPr>
      </w:pPr>
      <w:ins w:id="108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lastRenderedPageBreak/>
          <w:t>12. Google Search for a Given Keywords (both without and with sequence)</w:t>
        </w:r>
      </w:ins>
    </w:p>
    <w:p w:rsidR="00B752E6" w:rsidRDefault="00B752E6" w:rsidP="00B752E6">
      <w:pPr>
        <w:pStyle w:val="Heading4"/>
        <w:spacing w:before="0" w:line="390" w:lineRule="atLeast"/>
        <w:rPr>
          <w:ins w:id="109" w:author="Unknown"/>
          <w:rFonts w:ascii="Georgia" w:hAnsi="Georgia"/>
          <w:b w:val="0"/>
          <w:bCs w:val="0"/>
          <w:color w:val="111111"/>
          <w:sz w:val="24"/>
          <w:szCs w:val="24"/>
        </w:rPr>
      </w:pPr>
      <w:ins w:id="110" w:author="Unknown">
        <w:r>
          <w:rPr>
            <w:rFonts w:ascii="Georgia" w:hAnsi="Georgia"/>
            <w:b w:val="0"/>
            <w:bCs w:val="0"/>
            <w:color w:val="111111"/>
          </w:rPr>
          <w:t>Basic Search for a Given Keywords – Without Sequence</w:t>
        </w:r>
      </w:ins>
    </w:p>
    <w:p w:rsidR="00B752E6" w:rsidRDefault="00B752E6" w:rsidP="00B752E6">
      <w:pPr>
        <w:pStyle w:val="NormalWeb"/>
        <w:spacing w:before="0" w:beforeAutospacing="0" w:after="390" w:afterAutospacing="0" w:line="390" w:lineRule="atLeast"/>
        <w:rPr>
          <w:ins w:id="111" w:author="Unknown"/>
          <w:rFonts w:ascii="Georgia" w:hAnsi="Georgia"/>
          <w:color w:val="111111"/>
        </w:rPr>
      </w:pPr>
      <w:ins w:id="112" w:author="Unknown">
        <w:r>
          <w:rPr>
            <w:rFonts w:ascii="Georgia" w:hAnsi="Georgia"/>
            <w:color w:val="111111"/>
          </w:rPr>
          <w:t xml:space="preserve">The very basic feature of Google which everybody is using today is searching for </w:t>
        </w:r>
        <w:proofErr w:type="gramStart"/>
        <w:r>
          <w:rPr>
            <w:rFonts w:ascii="Georgia" w:hAnsi="Georgia"/>
            <w:color w:val="111111"/>
          </w:rPr>
          <w:t>pages which has</w:t>
        </w:r>
        <w:proofErr w:type="gramEnd"/>
        <w:r>
          <w:rPr>
            <w:rFonts w:ascii="Georgia" w:hAnsi="Georgia"/>
            <w:color w:val="111111"/>
          </w:rPr>
          <w:t xml:space="preserve"> the given text as:</w:t>
        </w:r>
      </w:ins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line="390" w:lineRule="atLeast"/>
        <w:rPr>
          <w:ins w:id="113" w:author="Unknown"/>
          <w:rFonts w:ascii="Consolas" w:hAnsi="Consolas" w:cs="Consolas"/>
          <w:color w:val="111111"/>
        </w:rPr>
      </w:pPr>
      <w:ins w:id="114" w:author="Unknown">
        <w:r>
          <w:rPr>
            <w:rFonts w:ascii="Consolas" w:hAnsi="Consolas" w:cs="Consolas"/>
            <w:color w:val="111111"/>
          </w:rPr>
          <w:fldChar w:fldCharType="begin"/>
        </w:r>
        <w:r>
          <w:rPr>
            <w:rFonts w:ascii="Consolas" w:hAnsi="Consolas" w:cs="Consolas"/>
            <w:color w:val="111111"/>
          </w:rPr>
          <w:instrText xml:space="preserve"> HYPERLINK "http://www.google.com/search?q=linux%20command%20line%20history%20examples" </w:instrText>
        </w:r>
        <w:r>
          <w:rPr>
            <w:rFonts w:ascii="Consolas" w:hAnsi="Consolas" w:cs="Consolas"/>
            <w:color w:val="111111"/>
          </w:rPr>
          <w:fldChar w:fldCharType="separate"/>
        </w:r>
        <w:proofErr w:type="spellStart"/>
        <w:proofErr w:type="gramStart"/>
        <w:r>
          <w:rPr>
            <w:rStyle w:val="Hyperlink"/>
            <w:rFonts w:ascii="Consolas" w:eastAsiaTheme="majorEastAsia" w:hAnsi="Consolas" w:cs="Consolas"/>
            <w:color w:val="DD0000"/>
          </w:rPr>
          <w:t>linux</w:t>
        </w:r>
        <w:proofErr w:type="spellEnd"/>
        <w:proofErr w:type="gramEnd"/>
        <w:r>
          <w:rPr>
            <w:rStyle w:val="Hyperlink"/>
            <w:rFonts w:ascii="Consolas" w:eastAsiaTheme="majorEastAsia" w:hAnsi="Consolas" w:cs="Consolas"/>
            <w:color w:val="DD0000"/>
          </w:rPr>
          <w:t xml:space="preserve"> command line history examples</w:t>
        </w:r>
        <w:r>
          <w:rPr>
            <w:rFonts w:ascii="Consolas" w:hAnsi="Consolas" w:cs="Consolas"/>
            <w:color w:val="111111"/>
          </w:rPr>
          <w:fldChar w:fldCharType="end"/>
        </w:r>
      </w:ins>
    </w:p>
    <w:p w:rsidR="00B752E6" w:rsidRDefault="00B752E6" w:rsidP="00B752E6">
      <w:pPr>
        <w:pStyle w:val="NormalWeb"/>
        <w:spacing w:before="0" w:beforeAutospacing="0" w:after="0" w:afterAutospacing="0" w:line="390" w:lineRule="atLeast"/>
        <w:jc w:val="center"/>
        <w:rPr>
          <w:ins w:id="115" w:author="Unknown"/>
          <w:rFonts w:ascii="Georgia" w:hAnsi="Georgia"/>
          <w:color w:val="111111"/>
        </w:rPr>
      </w:pPr>
      <w:r>
        <w:rPr>
          <w:rFonts w:ascii="Georgia" w:hAnsi="Georgia"/>
          <w:noProof/>
          <w:color w:val="111111"/>
        </w:rPr>
        <w:drawing>
          <wp:inline distT="0" distB="0" distL="0" distR="0">
            <wp:extent cx="4760595" cy="1528445"/>
            <wp:effectExtent l="0" t="0" r="1905" b="0"/>
            <wp:docPr id="10" name="Picture 10" descr="Google - Search for Keywords without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oogle - Search for Keywords without Sequ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16" w:author="Unknown">
        <w:r>
          <w:rPr>
            <w:rFonts w:ascii="Georgia" w:hAnsi="Georgia"/>
            <w:color w:val="111111"/>
          </w:rPr>
          <w:br/>
        </w:r>
      </w:ins>
    </w:p>
    <w:p w:rsidR="00B752E6" w:rsidRDefault="00B752E6" w:rsidP="00B752E6">
      <w:pPr>
        <w:pStyle w:val="NormalWeb"/>
        <w:spacing w:before="0" w:beforeAutospacing="0" w:after="0" w:afterAutospacing="0" w:line="390" w:lineRule="atLeast"/>
        <w:jc w:val="center"/>
        <w:rPr>
          <w:ins w:id="117" w:author="Unknown"/>
          <w:rFonts w:ascii="Georgia" w:hAnsi="Georgia"/>
          <w:color w:val="111111"/>
        </w:rPr>
      </w:pPr>
      <w:ins w:id="118" w:author="Unknown">
        <w:r>
          <w:rPr>
            <w:rStyle w:val="Strong"/>
            <w:rFonts w:ascii="Georgia" w:hAnsi="Georgia"/>
            <w:color w:val="111111"/>
          </w:rPr>
          <w:t>Fig</w:t>
        </w:r>
        <w:r>
          <w:rPr>
            <w:rFonts w:ascii="Georgia" w:hAnsi="Georgia"/>
            <w:color w:val="111111"/>
          </w:rPr>
          <w:t>: Basic Google Search for Keywords with no specific sequence</w:t>
        </w:r>
      </w:ins>
    </w:p>
    <w:p w:rsidR="00B752E6" w:rsidRDefault="00B752E6" w:rsidP="00B752E6">
      <w:pPr>
        <w:pStyle w:val="NormalWeb"/>
        <w:spacing w:before="0" w:beforeAutospacing="0" w:after="0" w:afterAutospacing="0" w:line="390" w:lineRule="atLeast"/>
        <w:rPr>
          <w:ins w:id="119" w:author="Unknown"/>
          <w:rFonts w:ascii="Georgia" w:hAnsi="Georgia"/>
          <w:color w:val="111111"/>
        </w:rPr>
      </w:pPr>
      <w:ins w:id="120" w:author="Unknown">
        <w:r>
          <w:rPr>
            <w:rStyle w:val="Strong"/>
            <w:rFonts w:ascii="Georgia" w:hAnsi="Georgia"/>
            <w:color w:val="111111"/>
          </w:rPr>
          <w:t>Note:</w:t>
        </w:r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Fonts w:ascii="Georgia" w:hAnsi="Georgia"/>
            <w:color w:val="111111"/>
          </w:rPr>
          <w:t>Highlighted words are not in the order as we given in the search box.</w:t>
        </w:r>
      </w:ins>
    </w:p>
    <w:p w:rsidR="00B752E6" w:rsidRDefault="00B752E6" w:rsidP="00B752E6">
      <w:pPr>
        <w:pStyle w:val="Heading4"/>
        <w:spacing w:before="0" w:line="390" w:lineRule="atLeast"/>
        <w:rPr>
          <w:ins w:id="121" w:author="Unknown"/>
          <w:rFonts w:ascii="Georgia" w:hAnsi="Georgia"/>
          <w:b w:val="0"/>
          <w:bCs w:val="0"/>
          <w:color w:val="111111"/>
        </w:rPr>
      </w:pPr>
      <w:ins w:id="122" w:author="Unknown">
        <w:r>
          <w:rPr>
            <w:rFonts w:ascii="Georgia" w:hAnsi="Georgia"/>
            <w:b w:val="0"/>
            <w:bCs w:val="0"/>
            <w:color w:val="111111"/>
          </w:rPr>
          <w:t xml:space="preserve">Basic Search with Keywords </w:t>
        </w:r>
        <w:proofErr w:type="gramStart"/>
        <w:r>
          <w:rPr>
            <w:rFonts w:ascii="Georgia" w:hAnsi="Georgia"/>
            <w:b w:val="0"/>
            <w:bCs w:val="0"/>
            <w:color w:val="111111"/>
          </w:rPr>
          <w:t>In</w:t>
        </w:r>
        <w:proofErr w:type="gramEnd"/>
        <w:r>
          <w:rPr>
            <w:rFonts w:ascii="Georgia" w:hAnsi="Georgia"/>
            <w:b w:val="0"/>
            <w:bCs w:val="0"/>
            <w:color w:val="111111"/>
          </w:rPr>
          <w:t xml:space="preserve"> a Given Sequence</w:t>
        </w:r>
      </w:ins>
    </w:p>
    <w:p w:rsidR="00B752E6" w:rsidRDefault="00B752E6" w:rsidP="00B752E6">
      <w:pPr>
        <w:pStyle w:val="NormalWeb"/>
        <w:spacing w:before="0" w:beforeAutospacing="0" w:after="390" w:afterAutospacing="0" w:line="390" w:lineRule="atLeast"/>
        <w:rPr>
          <w:ins w:id="123" w:author="Unknown"/>
          <w:rFonts w:ascii="Georgia" w:hAnsi="Georgia"/>
          <w:color w:val="111111"/>
        </w:rPr>
      </w:pPr>
      <w:ins w:id="124" w:author="Unknown">
        <w:r>
          <w:rPr>
            <w:rFonts w:ascii="Georgia" w:hAnsi="Georgia"/>
            <w:color w:val="111111"/>
          </w:rPr>
          <w:t>If you want Google to show only the pages which has the words in the given sequence, then double quote that search string as:</w:t>
        </w:r>
      </w:ins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line="390" w:lineRule="atLeast"/>
        <w:rPr>
          <w:ins w:id="125" w:author="Unknown"/>
          <w:rFonts w:ascii="Consolas" w:hAnsi="Consolas" w:cs="Consolas"/>
          <w:color w:val="111111"/>
        </w:rPr>
      </w:pPr>
      <w:ins w:id="126" w:author="Unknown">
        <w:r>
          <w:rPr>
            <w:rFonts w:ascii="Consolas" w:hAnsi="Consolas" w:cs="Consolas"/>
            <w:color w:val="111111"/>
          </w:rPr>
          <w:fldChar w:fldCharType="begin"/>
        </w:r>
        <w:r>
          <w:rPr>
            <w:rFonts w:ascii="Consolas" w:hAnsi="Consolas" w:cs="Consolas"/>
            <w:color w:val="111111"/>
          </w:rPr>
          <w:instrText xml:space="preserve"> HYPERLINK "http://www.google.com/search?q=guide%20to%20install%20php5%20from%20source" </w:instrText>
        </w:r>
        <w:r>
          <w:rPr>
            <w:rFonts w:ascii="Consolas" w:hAnsi="Consolas" w:cs="Consolas"/>
            <w:color w:val="111111"/>
          </w:rPr>
          <w:fldChar w:fldCharType="separate"/>
        </w:r>
        <w:r>
          <w:rPr>
            <w:rStyle w:val="Hyperlink"/>
            <w:rFonts w:ascii="Consolas" w:eastAsiaTheme="majorEastAsia" w:hAnsi="Consolas" w:cs="Consolas"/>
            <w:color w:val="DD0000"/>
          </w:rPr>
          <w:t>"</w:t>
        </w:r>
        <w:proofErr w:type="gramStart"/>
        <w:r>
          <w:rPr>
            <w:rStyle w:val="Hyperlink"/>
            <w:rFonts w:ascii="Consolas" w:eastAsiaTheme="majorEastAsia" w:hAnsi="Consolas" w:cs="Consolas"/>
            <w:color w:val="DD0000"/>
          </w:rPr>
          <w:t>guide</w:t>
        </w:r>
        <w:proofErr w:type="gramEnd"/>
        <w:r>
          <w:rPr>
            <w:rStyle w:val="Hyperlink"/>
            <w:rFonts w:ascii="Consolas" w:eastAsiaTheme="majorEastAsia" w:hAnsi="Consolas" w:cs="Consolas"/>
            <w:color w:val="DD0000"/>
          </w:rPr>
          <w:t xml:space="preserve"> to install php5 from source"</w:t>
        </w:r>
        <w:r>
          <w:rPr>
            <w:rFonts w:ascii="Consolas" w:hAnsi="Consolas" w:cs="Consolas"/>
            <w:color w:val="111111"/>
          </w:rPr>
          <w:fldChar w:fldCharType="end"/>
        </w:r>
      </w:ins>
    </w:p>
    <w:p w:rsidR="00B752E6" w:rsidRDefault="00B752E6" w:rsidP="00B752E6">
      <w:pPr>
        <w:pStyle w:val="NormalWeb"/>
        <w:spacing w:before="0" w:beforeAutospacing="0" w:after="0" w:afterAutospacing="0" w:line="390" w:lineRule="atLeast"/>
        <w:jc w:val="center"/>
        <w:rPr>
          <w:ins w:id="127" w:author="Unknown"/>
          <w:rFonts w:ascii="Georgia" w:hAnsi="Georgia"/>
          <w:color w:val="111111"/>
        </w:rPr>
      </w:pPr>
      <w:r>
        <w:rPr>
          <w:rFonts w:ascii="Georgia" w:hAnsi="Georgia"/>
          <w:noProof/>
          <w:color w:val="111111"/>
        </w:rPr>
        <w:drawing>
          <wp:inline distT="0" distB="0" distL="0" distR="0">
            <wp:extent cx="4760595" cy="1563370"/>
            <wp:effectExtent l="0" t="0" r="1905" b="0"/>
            <wp:docPr id="9" name="Picture 9" descr="Google Keywords in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oogle Keywords in Sequ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28" w:author="Unknown">
        <w:r>
          <w:rPr>
            <w:rFonts w:ascii="Georgia" w:hAnsi="Georgia"/>
            <w:color w:val="111111"/>
          </w:rPr>
          <w:br/>
        </w:r>
      </w:ins>
    </w:p>
    <w:p w:rsidR="00B752E6" w:rsidRDefault="00B752E6" w:rsidP="00B752E6">
      <w:pPr>
        <w:pStyle w:val="NormalWeb"/>
        <w:spacing w:before="0" w:beforeAutospacing="0" w:after="0" w:afterAutospacing="0" w:line="390" w:lineRule="atLeast"/>
        <w:jc w:val="center"/>
        <w:rPr>
          <w:ins w:id="129" w:author="Unknown"/>
          <w:rFonts w:ascii="Georgia" w:hAnsi="Georgia"/>
          <w:color w:val="111111"/>
        </w:rPr>
      </w:pPr>
      <w:ins w:id="130" w:author="Unknown">
        <w:r>
          <w:rPr>
            <w:rStyle w:val="Strong"/>
            <w:rFonts w:ascii="Georgia" w:hAnsi="Georgia"/>
            <w:color w:val="111111"/>
          </w:rPr>
          <w:t>Fig</w:t>
        </w:r>
        <w:r>
          <w:rPr>
            <w:rFonts w:ascii="Georgia" w:hAnsi="Georgia"/>
            <w:color w:val="111111"/>
          </w:rPr>
          <w:t>: Basic Search for Keywords in a specific sequence</w:t>
        </w:r>
      </w:ins>
    </w:p>
    <w:p w:rsidR="00B752E6" w:rsidRDefault="00B752E6" w:rsidP="00B752E6">
      <w:pPr>
        <w:pStyle w:val="NormalWeb"/>
        <w:spacing w:before="0" w:beforeAutospacing="0" w:after="0" w:afterAutospacing="0" w:line="390" w:lineRule="atLeast"/>
        <w:rPr>
          <w:ins w:id="131" w:author="Unknown"/>
          <w:rFonts w:ascii="Georgia" w:hAnsi="Georgia"/>
          <w:color w:val="111111"/>
        </w:rPr>
      </w:pPr>
      <w:ins w:id="132" w:author="Unknown">
        <w:r>
          <w:rPr>
            <w:rStyle w:val="Strong"/>
            <w:rFonts w:ascii="Georgia" w:hAnsi="Georgia"/>
            <w:color w:val="111111"/>
          </w:rPr>
          <w:t>Note:</w:t>
        </w:r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Fonts w:ascii="Georgia" w:hAnsi="Georgia"/>
            <w:color w:val="111111"/>
          </w:rPr>
          <w:t>Highlighted words are in the same order as we given in the search box.</w:t>
        </w:r>
      </w:ins>
    </w:p>
    <w:p w:rsidR="00B752E6" w:rsidRDefault="00B752E6" w:rsidP="00B752E6">
      <w:pPr>
        <w:pStyle w:val="Heading3"/>
        <w:spacing w:before="440" w:after="147" w:line="293" w:lineRule="atLeast"/>
        <w:rPr>
          <w:ins w:id="133" w:author="Unknown"/>
          <w:rFonts w:ascii="Georgia" w:hAnsi="Georgia"/>
          <w:b w:val="0"/>
          <w:bCs w:val="0"/>
          <w:color w:val="111111"/>
          <w:sz w:val="31"/>
          <w:szCs w:val="31"/>
        </w:rPr>
      </w:pPr>
      <w:ins w:id="134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lastRenderedPageBreak/>
          <w:t>13. Search Based on File Type</w:t>
        </w:r>
      </w:ins>
    </w:p>
    <w:p w:rsidR="00B752E6" w:rsidRDefault="00B752E6" w:rsidP="00B752E6">
      <w:pPr>
        <w:pStyle w:val="NormalWeb"/>
        <w:spacing w:before="0" w:beforeAutospacing="0" w:after="390" w:afterAutospacing="0" w:line="390" w:lineRule="atLeast"/>
        <w:rPr>
          <w:ins w:id="135" w:author="Unknown"/>
          <w:rFonts w:ascii="Georgia" w:hAnsi="Georgia"/>
          <w:color w:val="111111"/>
        </w:rPr>
      </w:pPr>
      <w:ins w:id="136" w:author="Unknown">
        <w:r>
          <w:rPr>
            <w:rFonts w:ascii="Georgia" w:hAnsi="Georgia"/>
            <w:color w:val="111111"/>
          </w:rPr>
          <w:t xml:space="preserve">The following </w:t>
        </w:r>
        <w:proofErr w:type="gramStart"/>
        <w:r>
          <w:rPr>
            <w:rFonts w:ascii="Georgia" w:hAnsi="Georgia"/>
            <w:color w:val="111111"/>
          </w:rPr>
          <w:t>examples searches</w:t>
        </w:r>
        <w:proofErr w:type="gramEnd"/>
        <w:r>
          <w:rPr>
            <w:rFonts w:ascii="Georgia" w:hAnsi="Georgia"/>
            <w:color w:val="111111"/>
          </w:rPr>
          <w:t xml:space="preserve"> only the matching keywords inside a Power Point presentations. In the same way, you can search for the doc, </w:t>
        </w:r>
        <w:proofErr w:type="spellStart"/>
        <w:r>
          <w:rPr>
            <w:rFonts w:ascii="Georgia" w:hAnsi="Georgia"/>
            <w:color w:val="111111"/>
          </w:rPr>
          <w:t>pdf</w:t>
        </w:r>
        <w:proofErr w:type="spellEnd"/>
        <w:r>
          <w:rPr>
            <w:rFonts w:ascii="Georgia" w:hAnsi="Georgia"/>
            <w:color w:val="111111"/>
          </w:rPr>
          <w:t xml:space="preserve"> and other file types.</w:t>
        </w:r>
      </w:ins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line="390" w:lineRule="atLeast"/>
        <w:rPr>
          <w:ins w:id="137" w:author="Unknown"/>
          <w:rFonts w:ascii="Consolas" w:hAnsi="Consolas" w:cs="Consolas"/>
          <w:color w:val="111111"/>
        </w:rPr>
      </w:pPr>
      <w:ins w:id="138" w:author="Unknown">
        <w:r>
          <w:rPr>
            <w:rFonts w:ascii="Consolas" w:hAnsi="Consolas" w:cs="Consolas"/>
            <w:color w:val="111111"/>
          </w:rPr>
          <w:fldChar w:fldCharType="begin"/>
        </w:r>
        <w:r>
          <w:rPr>
            <w:rFonts w:ascii="Consolas" w:hAnsi="Consolas" w:cs="Consolas"/>
            <w:color w:val="111111"/>
          </w:rPr>
          <w:instrText xml:space="preserve"> HYPERLINK "http://www.google.com/search?q=linux%20introduction%20filetype:ppt" </w:instrText>
        </w:r>
        <w:r>
          <w:rPr>
            <w:rFonts w:ascii="Consolas" w:hAnsi="Consolas" w:cs="Consolas"/>
            <w:color w:val="111111"/>
          </w:rPr>
          <w:fldChar w:fldCharType="separate"/>
        </w:r>
        <w:proofErr w:type="spellStart"/>
        <w:proofErr w:type="gramStart"/>
        <w:r>
          <w:rPr>
            <w:rStyle w:val="Hyperlink"/>
            <w:rFonts w:ascii="Consolas" w:eastAsiaTheme="majorEastAsia" w:hAnsi="Consolas" w:cs="Consolas"/>
            <w:color w:val="DD0000"/>
          </w:rPr>
          <w:t>linux</w:t>
        </w:r>
        <w:proofErr w:type="spellEnd"/>
        <w:proofErr w:type="gramEnd"/>
        <w:r>
          <w:rPr>
            <w:rStyle w:val="Hyperlink"/>
            <w:rFonts w:ascii="Consolas" w:eastAsiaTheme="majorEastAsia" w:hAnsi="Consolas" w:cs="Consolas"/>
            <w:color w:val="DD0000"/>
          </w:rPr>
          <w:t xml:space="preserve"> introduction </w:t>
        </w:r>
        <w:proofErr w:type="spellStart"/>
        <w:r>
          <w:rPr>
            <w:rStyle w:val="Hyperlink"/>
            <w:rFonts w:ascii="Consolas" w:eastAsiaTheme="majorEastAsia" w:hAnsi="Consolas" w:cs="Consolas"/>
            <w:color w:val="DD0000"/>
          </w:rPr>
          <w:t>filetype:ppt</w:t>
        </w:r>
        <w:proofErr w:type="spellEnd"/>
        <w:r>
          <w:rPr>
            <w:rFonts w:ascii="Consolas" w:hAnsi="Consolas" w:cs="Consolas"/>
            <w:color w:val="111111"/>
          </w:rPr>
          <w:fldChar w:fldCharType="end"/>
        </w:r>
      </w:ins>
    </w:p>
    <w:p w:rsidR="00B752E6" w:rsidRDefault="00B752E6" w:rsidP="00B752E6">
      <w:pPr>
        <w:pStyle w:val="Heading3"/>
        <w:spacing w:before="440" w:after="147" w:line="293" w:lineRule="atLeast"/>
        <w:rPr>
          <w:ins w:id="139" w:author="Unknown"/>
          <w:rFonts w:ascii="Georgia" w:hAnsi="Georgia" w:cs="Times New Roman"/>
          <w:b w:val="0"/>
          <w:bCs w:val="0"/>
          <w:color w:val="111111"/>
          <w:sz w:val="31"/>
          <w:szCs w:val="31"/>
        </w:rPr>
      </w:pPr>
      <w:ins w:id="140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t>14. Google Advanced Search Page</w:t>
        </w:r>
      </w:ins>
    </w:p>
    <w:p w:rsidR="00B752E6" w:rsidRDefault="00B752E6" w:rsidP="00B752E6">
      <w:pPr>
        <w:pStyle w:val="NormalWeb"/>
        <w:spacing w:before="0" w:beforeAutospacing="0" w:after="0" w:afterAutospacing="0" w:line="390" w:lineRule="atLeast"/>
        <w:rPr>
          <w:ins w:id="141" w:author="Unknown"/>
          <w:rFonts w:ascii="Georgia" w:hAnsi="Georgia"/>
          <w:color w:val="111111"/>
        </w:rPr>
      </w:pPr>
      <w:ins w:id="142" w:author="Unknown">
        <w:r>
          <w:rPr>
            <w:rFonts w:ascii="Georgia" w:hAnsi="Georgia"/>
            <w:color w:val="111111"/>
          </w:rPr>
          <w:t xml:space="preserve">If you are not able to remember some of the advanced search syntax mentioned in this article, </w:t>
        </w:r>
        <w:proofErr w:type="gramStart"/>
        <w:r>
          <w:rPr>
            <w:rFonts w:ascii="Georgia" w:hAnsi="Georgia"/>
            <w:color w:val="111111"/>
          </w:rPr>
          <w:t>then</w:t>
        </w:r>
        <w:proofErr w:type="gramEnd"/>
        <w:r>
          <w:rPr>
            <w:rFonts w:ascii="Georgia" w:hAnsi="Georgia"/>
            <w:color w:val="111111"/>
          </w:rPr>
          <w:t xml:space="preserve"> use the</w:t>
        </w:r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"http://www.google.com/advanced_search?hl=en"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eastAsiaTheme="majorEastAsia" w:hAnsi="Georgia"/>
            <w:color w:val="DD0000"/>
          </w:rPr>
          <w:t>Google Advanced search page</w:t>
        </w:r>
        <w:r>
          <w:rPr>
            <w:rFonts w:ascii="Georgia" w:hAnsi="Georgia"/>
            <w:color w:val="111111"/>
          </w:rPr>
          <w:fldChar w:fldCharType="end"/>
        </w:r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Fonts w:ascii="Georgia" w:hAnsi="Georgia"/>
            <w:color w:val="111111"/>
          </w:rPr>
          <w:t>as shown below.</w:t>
        </w:r>
      </w:ins>
    </w:p>
    <w:p w:rsidR="00B752E6" w:rsidRDefault="00B752E6" w:rsidP="00B752E6">
      <w:pPr>
        <w:pStyle w:val="NormalWeb"/>
        <w:spacing w:before="0" w:beforeAutospacing="0" w:after="0" w:afterAutospacing="0" w:line="390" w:lineRule="atLeast"/>
        <w:jc w:val="center"/>
        <w:rPr>
          <w:ins w:id="143" w:author="Unknown"/>
          <w:rFonts w:ascii="Georgia" w:hAnsi="Georgia"/>
          <w:color w:val="111111"/>
        </w:rPr>
      </w:pPr>
      <w:r>
        <w:rPr>
          <w:rFonts w:ascii="Georgia" w:hAnsi="Georgia"/>
          <w:noProof/>
          <w:color w:val="111111"/>
        </w:rPr>
        <w:drawing>
          <wp:inline distT="0" distB="0" distL="0" distR="0">
            <wp:extent cx="4662805" cy="4963160"/>
            <wp:effectExtent l="0" t="0" r="4445" b="8890"/>
            <wp:docPr id="8" name="Picture 8" descr="Google Advanced Search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oogle Advanced Search P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05" cy="496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44" w:author="Unknown">
        <w:r>
          <w:rPr>
            <w:rFonts w:ascii="Georgia" w:hAnsi="Georgia"/>
            <w:color w:val="111111"/>
          </w:rPr>
          <w:br/>
        </w:r>
        <w:r>
          <w:rPr>
            <w:rStyle w:val="Strong"/>
            <w:rFonts w:ascii="Georgia" w:hAnsi="Georgia"/>
            <w:color w:val="111111"/>
          </w:rPr>
          <w:t>Fig:</w:t>
        </w:r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"http://www.google.com/advanced_search?hl=en"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eastAsiaTheme="majorEastAsia" w:hAnsi="Georgia"/>
            <w:color w:val="DD0000"/>
          </w:rPr>
          <w:t>Google Advanced Search Page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pStyle w:val="Heading3"/>
        <w:spacing w:before="440" w:after="147" w:line="293" w:lineRule="atLeast"/>
        <w:rPr>
          <w:ins w:id="145" w:author="Unknown"/>
          <w:rFonts w:ascii="Georgia" w:hAnsi="Georgia"/>
          <w:b w:val="0"/>
          <w:bCs w:val="0"/>
          <w:color w:val="111111"/>
          <w:sz w:val="31"/>
          <w:szCs w:val="31"/>
        </w:rPr>
      </w:pPr>
      <w:ins w:id="146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lastRenderedPageBreak/>
          <w:t>15. Identify Local Weather for Any City in the World using Google</w:t>
        </w:r>
      </w:ins>
    </w:p>
    <w:p w:rsidR="00B752E6" w:rsidRDefault="00B752E6" w:rsidP="00B752E6">
      <w:pPr>
        <w:pStyle w:val="NormalWeb"/>
        <w:spacing w:before="0" w:beforeAutospacing="0" w:after="390" w:afterAutospacing="0" w:line="390" w:lineRule="atLeast"/>
        <w:rPr>
          <w:ins w:id="147" w:author="Unknown"/>
          <w:rFonts w:ascii="Georgia" w:hAnsi="Georgia"/>
          <w:color w:val="111111"/>
        </w:rPr>
      </w:pPr>
      <w:ins w:id="148" w:author="Unknown">
        <w:r>
          <w:rPr>
            <w:rFonts w:ascii="Georgia" w:hAnsi="Georgia"/>
            <w:color w:val="111111"/>
          </w:rPr>
          <w:t xml:space="preserve">To see the current weather in Los Angeles </w:t>
        </w:r>
        <w:proofErr w:type="gramStart"/>
        <w:r>
          <w:rPr>
            <w:rFonts w:ascii="Georgia" w:hAnsi="Georgia"/>
            <w:color w:val="111111"/>
          </w:rPr>
          <w:t>do</w:t>
        </w:r>
        <w:proofErr w:type="gramEnd"/>
        <w:r>
          <w:rPr>
            <w:rFonts w:ascii="Georgia" w:hAnsi="Georgia"/>
            <w:color w:val="111111"/>
          </w:rPr>
          <w:t xml:space="preserve"> the following. Go-ahead and try this yourself for your local city and see how it works.</w:t>
        </w:r>
      </w:ins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49" w:author="Unknown"/>
          <w:rFonts w:ascii="Consolas" w:hAnsi="Consolas" w:cs="Consolas"/>
          <w:color w:val="111111"/>
        </w:rPr>
      </w:pPr>
      <w:ins w:id="150" w:author="Unknown">
        <w:r>
          <w:rPr>
            <w:rFonts w:ascii="Consolas" w:hAnsi="Consolas" w:cs="Consolas"/>
            <w:color w:val="111111"/>
          </w:rPr>
          <w:t>Syntax: weather PLACE</w:t>
        </w:r>
      </w:ins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51" w:author="Unknown"/>
          <w:rFonts w:ascii="Consolas" w:hAnsi="Consolas" w:cs="Consolas"/>
          <w:color w:val="111111"/>
        </w:rPr>
      </w:pPr>
    </w:p>
    <w:p w:rsidR="00B752E6" w:rsidRDefault="00B752E6" w:rsidP="00B752E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line="390" w:lineRule="atLeast"/>
        <w:rPr>
          <w:ins w:id="152" w:author="Unknown"/>
          <w:rFonts w:ascii="Consolas" w:hAnsi="Consolas" w:cs="Consolas"/>
          <w:color w:val="111111"/>
        </w:rPr>
      </w:pPr>
      <w:ins w:id="153" w:author="Unknown">
        <w:r>
          <w:rPr>
            <w:rFonts w:ascii="Consolas" w:hAnsi="Consolas" w:cs="Consolas"/>
            <w:color w:val="111111"/>
          </w:rPr>
          <w:fldChar w:fldCharType="begin"/>
        </w:r>
        <w:r>
          <w:rPr>
            <w:rFonts w:ascii="Consolas" w:hAnsi="Consolas" w:cs="Consolas"/>
            <w:color w:val="111111"/>
          </w:rPr>
          <w:instrText xml:space="preserve"> HYPERLINK "http://www.google.com/search?q=weather%20Los%20Angeles" </w:instrText>
        </w:r>
        <w:r>
          <w:rPr>
            <w:rFonts w:ascii="Consolas" w:hAnsi="Consolas" w:cs="Consolas"/>
            <w:color w:val="111111"/>
          </w:rPr>
          <w:fldChar w:fldCharType="separate"/>
        </w:r>
        <w:proofErr w:type="gramStart"/>
        <w:r>
          <w:rPr>
            <w:rStyle w:val="Hyperlink"/>
            <w:rFonts w:ascii="Consolas" w:eastAsiaTheme="majorEastAsia" w:hAnsi="Consolas" w:cs="Consolas"/>
            <w:color w:val="DD0000"/>
          </w:rPr>
          <w:t>weather</w:t>
        </w:r>
        <w:proofErr w:type="gramEnd"/>
        <w:r>
          <w:rPr>
            <w:rStyle w:val="Hyperlink"/>
            <w:rFonts w:ascii="Consolas" w:eastAsiaTheme="majorEastAsia" w:hAnsi="Consolas" w:cs="Consolas"/>
            <w:color w:val="DD0000"/>
          </w:rPr>
          <w:t xml:space="preserve"> Los Angeles</w:t>
        </w:r>
        <w:r>
          <w:rPr>
            <w:rFonts w:ascii="Consolas" w:hAnsi="Consolas" w:cs="Consolas"/>
            <w:color w:val="111111"/>
          </w:rPr>
          <w:fldChar w:fldCharType="end"/>
        </w:r>
      </w:ins>
    </w:p>
    <w:p w:rsidR="00B752E6" w:rsidRDefault="00B752E6" w:rsidP="00B752E6">
      <w:pPr>
        <w:pStyle w:val="NormalWeb"/>
        <w:spacing w:before="0" w:beforeAutospacing="0" w:after="0" w:afterAutospacing="0" w:line="390" w:lineRule="atLeast"/>
        <w:jc w:val="center"/>
        <w:rPr>
          <w:ins w:id="154" w:author="Unknown"/>
          <w:rFonts w:ascii="Georgia" w:hAnsi="Georgia"/>
          <w:color w:val="111111"/>
        </w:rPr>
      </w:pPr>
      <w:r>
        <w:rPr>
          <w:rFonts w:ascii="Georgia" w:hAnsi="Georgia"/>
          <w:noProof/>
          <w:color w:val="111111"/>
        </w:rPr>
        <w:drawing>
          <wp:inline distT="0" distB="0" distL="0" distR="0">
            <wp:extent cx="4760595" cy="1724025"/>
            <wp:effectExtent l="0" t="0" r="1905" b="9525"/>
            <wp:docPr id="7" name="Picture 7" descr="Google Weather Forecast for Local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oogle Weather Forecast for Local Cit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55" w:author="Unknown">
        <w:r>
          <w:rPr>
            <w:rFonts w:ascii="Georgia" w:hAnsi="Georgia"/>
            <w:color w:val="111111"/>
          </w:rPr>
          <w:br/>
        </w:r>
      </w:ins>
    </w:p>
    <w:p w:rsidR="00B752E6" w:rsidRDefault="00B752E6" w:rsidP="00B752E6">
      <w:pPr>
        <w:pStyle w:val="NormalWeb"/>
        <w:spacing w:before="0" w:beforeAutospacing="0" w:after="0" w:afterAutospacing="0" w:line="390" w:lineRule="atLeast"/>
        <w:jc w:val="center"/>
        <w:rPr>
          <w:ins w:id="156" w:author="Unknown"/>
          <w:rFonts w:ascii="Georgia" w:hAnsi="Georgia"/>
          <w:color w:val="111111"/>
        </w:rPr>
      </w:pPr>
      <w:ins w:id="157" w:author="Unknown">
        <w:r>
          <w:rPr>
            <w:rStyle w:val="Strong"/>
            <w:rFonts w:ascii="Georgia" w:hAnsi="Georgia"/>
            <w:color w:val="111111"/>
          </w:rPr>
          <w:t>Fig</w:t>
        </w:r>
        <w:r>
          <w:rPr>
            <w:rFonts w:ascii="Georgia" w:hAnsi="Georgia"/>
            <w:color w:val="111111"/>
          </w:rPr>
          <w:t>: Find out current weather forecast of any worldwide city</w:t>
        </w:r>
      </w:ins>
    </w:p>
    <w:p w:rsidR="00B752E6" w:rsidRDefault="00B752E6" w:rsidP="00B752E6">
      <w:pPr>
        <w:shd w:val="clear" w:color="auto" w:fill="F2F0E8"/>
        <w:spacing w:line="390" w:lineRule="atLeast"/>
        <w:rPr>
          <w:ins w:id="158" w:author="Unknown"/>
          <w:rFonts w:ascii="Georgia" w:hAnsi="Georgia"/>
          <w:color w:val="111111"/>
        </w:rPr>
      </w:pPr>
      <w:ins w:id="159" w:author="Unknown">
        <w:r>
          <w:rPr>
            <w:rFonts w:ascii="Georgia" w:hAnsi="Georgia"/>
            <w:color w:val="111111"/>
          </w:rPr>
          <w:t>&gt; </w:t>
        </w:r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"commentform"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olor w:val="DD0000"/>
          </w:rPr>
          <w:t>Add your comment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pStyle w:val="Heading3"/>
        <w:spacing w:before="440" w:after="147" w:line="293" w:lineRule="atLeast"/>
        <w:rPr>
          <w:ins w:id="160" w:author="Unknown"/>
          <w:rFonts w:ascii="Georgia" w:hAnsi="Georgia"/>
          <w:b w:val="0"/>
          <w:bCs w:val="0"/>
          <w:color w:val="111111"/>
          <w:sz w:val="31"/>
          <w:szCs w:val="31"/>
        </w:rPr>
      </w:pPr>
      <w:ins w:id="161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t>If you enjoyed this article, you might also like</w:t>
        </w:r>
        <w:proofErr w:type="gramStart"/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t>..</w:t>
        </w:r>
        <w:proofErr w:type="gramEnd"/>
      </w:ins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0"/>
        <w:gridCol w:w="4420"/>
      </w:tblGrid>
      <w:tr w:rsidR="00B752E6" w:rsidTr="00B752E6">
        <w:tc>
          <w:tcPr>
            <w:tcW w:w="0" w:type="auto"/>
            <w:hideMark/>
          </w:tcPr>
          <w:p w:rsidR="00B752E6" w:rsidRDefault="00B752E6" w:rsidP="00B752E6">
            <w:pPr>
              <w:numPr>
                <w:ilvl w:val="0"/>
                <w:numId w:val="2"/>
              </w:numPr>
              <w:spacing w:after="0" w:line="240" w:lineRule="auto"/>
              <w:ind w:left="390"/>
            </w:pPr>
            <w:hyperlink r:id="rId17" w:history="1">
              <w:r>
                <w:rPr>
                  <w:rStyle w:val="Hyperlink"/>
                  <w:color w:val="DD0000"/>
                </w:rPr>
                <w:t xml:space="preserve">50 Linux </w:t>
              </w:r>
              <w:proofErr w:type="spellStart"/>
              <w:r>
                <w:rPr>
                  <w:rStyle w:val="Hyperlink"/>
                  <w:color w:val="DD0000"/>
                </w:rPr>
                <w:t>Sysadmin</w:t>
              </w:r>
              <w:proofErr w:type="spellEnd"/>
              <w:r>
                <w:rPr>
                  <w:rStyle w:val="Hyperlink"/>
                  <w:color w:val="DD0000"/>
                </w:rPr>
                <w:t xml:space="preserve"> Tutorials</w:t>
              </w:r>
            </w:hyperlink>
          </w:p>
          <w:p w:rsidR="00B752E6" w:rsidRDefault="00B752E6" w:rsidP="00B752E6">
            <w:pPr>
              <w:numPr>
                <w:ilvl w:val="0"/>
                <w:numId w:val="2"/>
              </w:numPr>
              <w:spacing w:after="0" w:line="240" w:lineRule="auto"/>
              <w:ind w:left="390"/>
            </w:pPr>
            <w:hyperlink r:id="rId18" w:history="1">
              <w:r>
                <w:rPr>
                  <w:rStyle w:val="Hyperlink"/>
                  <w:color w:val="DD0000"/>
                </w:rPr>
                <w:t>50 Most Frequently Used Linux Commands (With Examples)</w:t>
              </w:r>
            </w:hyperlink>
          </w:p>
          <w:p w:rsidR="00B752E6" w:rsidRDefault="00B752E6" w:rsidP="00B752E6">
            <w:pPr>
              <w:numPr>
                <w:ilvl w:val="0"/>
                <w:numId w:val="2"/>
              </w:numPr>
              <w:spacing w:after="0" w:line="240" w:lineRule="auto"/>
              <w:ind w:left="390"/>
            </w:pPr>
            <w:hyperlink r:id="rId19" w:history="1">
              <w:r>
                <w:rPr>
                  <w:rStyle w:val="Hyperlink"/>
                  <w:color w:val="DD0000"/>
                </w:rPr>
                <w:t>Top 25 Best Linux Performance Monitoring and Debugging Tools</w:t>
              </w:r>
            </w:hyperlink>
          </w:p>
          <w:p w:rsidR="00B752E6" w:rsidRDefault="00B752E6" w:rsidP="00B752E6">
            <w:pPr>
              <w:numPr>
                <w:ilvl w:val="0"/>
                <w:numId w:val="2"/>
              </w:numPr>
              <w:spacing w:after="0" w:line="240" w:lineRule="auto"/>
              <w:ind w:left="390"/>
            </w:pPr>
            <w:hyperlink r:id="rId20" w:history="1">
              <w:r>
                <w:rPr>
                  <w:rStyle w:val="Hyperlink"/>
                  <w:color w:val="DD0000"/>
                </w:rPr>
                <w:t>Mommy, I found it! – 15 Practical Linux Find Command Examples</w:t>
              </w:r>
            </w:hyperlink>
          </w:p>
          <w:p w:rsidR="00B752E6" w:rsidRDefault="00B752E6" w:rsidP="00B752E6">
            <w:pPr>
              <w:numPr>
                <w:ilvl w:val="0"/>
                <w:numId w:val="2"/>
              </w:numPr>
              <w:spacing w:after="0" w:line="240" w:lineRule="auto"/>
              <w:ind w:left="390"/>
              <w:rPr>
                <w:sz w:val="24"/>
                <w:szCs w:val="24"/>
              </w:rPr>
            </w:pPr>
            <w:hyperlink r:id="rId21" w:history="1">
              <w:r>
                <w:rPr>
                  <w:rStyle w:val="Hyperlink"/>
                  <w:color w:val="DD0000"/>
                </w:rPr>
                <w:t>Linux 101 Hacks 2nd Edition eBook</w:t>
              </w:r>
            </w:hyperlink>
            <w:r>
              <w:t> </w:t>
            </w:r>
            <w:r>
              <w:rPr>
                <w:noProof/>
              </w:rPr>
              <w:drawing>
                <wp:inline distT="0" distB="0" distL="0" distR="0">
                  <wp:extent cx="384175" cy="132715"/>
                  <wp:effectExtent l="0" t="0" r="0" b="635"/>
                  <wp:docPr id="6" name="Picture 6" descr="Linux 101 Hacks 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inux 101 Hacks Bo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1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752E6" w:rsidRDefault="00B752E6" w:rsidP="00B752E6">
            <w:pPr>
              <w:numPr>
                <w:ilvl w:val="0"/>
                <w:numId w:val="3"/>
              </w:numPr>
              <w:spacing w:after="0" w:line="240" w:lineRule="auto"/>
              <w:ind w:left="390"/>
            </w:pPr>
            <w:hyperlink r:id="rId23" w:history="1">
              <w:proofErr w:type="spellStart"/>
              <w:r>
                <w:rPr>
                  <w:rStyle w:val="Hyperlink"/>
                  <w:color w:val="DD0000"/>
                </w:rPr>
                <w:t>Awk</w:t>
              </w:r>
              <w:proofErr w:type="spellEnd"/>
              <w:r>
                <w:rPr>
                  <w:rStyle w:val="Hyperlink"/>
                  <w:color w:val="DD0000"/>
                </w:rPr>
                <w:t xml:space="preserve"> Introduction – 7 </w:t>
              </w:r>
              <w:proofErr w:type="spellStart"/>
              <w:r>
                <w:rPr>
                  <w:rStyle w:val="Hyperlink"/>
                  <w:color w:val="DD0000"/>
                </w:rPr>
                <w:t>Awk</w:t>
              </w:r>
              <w:proofErr w:type="spellEnd"/>
              <w:r>
                <w:rPr>
                  <w:rStyle w:val="Hyperlink"/>
                  <w:color w:val="DD0000"/>
                </w:rPr>
                <w:t xml:space="preserve"> Print Examples</w:t>
              </w:r>
            </w:hyperlink>
          </w:p>
          <w:p w:rsidR="00B752E6" w:rsidRDefault="00B752E6" w:rsidP="00B752E6">
            <w:pPr>
              <w:numPr>
                <w:ilvl w:val="0"/>
                <w:numId w:val="3"/>
              </w:numPr>
              <w:spacing w:after="0" w:line="240" w:lineRule="auto"/>
              <w:ind w:left="390"/>
            </w:pPr>
            <w:hyperlink r:id="rId24" w:history="1">
              <w:r>
                <w:rPr>
                  <w:rStyle w:val="Hyperlink"/>
                  <w:color w:val="DD0000"/>
                </w:rPr>
                <w:t xml:space="preserve">Advanced </w:t>
              </w:r>
              <w:proofErr w:type="spellStart"/>
              <w:r>
                <w:rPr>
                  <w:rStyle w:val="Hyperlink"/>
                  <w:color w:val="DD0000"/>
                </w:rPr>
                <w:t>Sed</w:t>
              </w:r>
              <w:proofErr w:type="spellEnd"/>
              <w:r>
                <w:rPr>
                  <w:rStyle w:val="Hyperlink"/>
                  <w:color w:val="DD0000"/>
                </w:rPr>
                <w:t xml:space="preserve"> Substitution Examples</w:t>
              </w:r>
            </w:hyperlink>
          </w:p>
          <w:p w:rsidR="00B752E6" w:rsidRDefault="00B752E6" w:rsidP="00B752E6">
            <w:pPr>
              <w:numPr>
                <w:ilvl w:val="0"/>
                <w:numId w:val="3"/>
              </w:numPr>
              <w:spacing w:after="0" w:line="240" w:lineRule="auto"/>
              <w:ind w:left="390"/>
            </w:pPr>
            <w:hyperlink r:id="rId25" w:history="1">
              <w:r>
                <w:rPr>
                  <w:rStyle w:val="Hyperlink"/>
                  <w:color w:val="DD0000"/>
                </w:rPr>
                <w:t>8 Essential Vim Editor Navigation Fundamentals</w:t>
              </w:r>
            </w:hyperlink>
          </w:p>
          <w:p w:rsidR="00B752E6" w:rsidRDefault="00B752E6" w:rsidP="00B752E6">
            <w:pPr>
              <w:numPr>
                <w:ilvl w:val="0"/>
                <w:numId w:val="3"/>
              </w:numPr>
              <w:spacing w:after="0" w:line="240" w:lineRule="auto"/>
              <w:ind w:left="390"/>
            </w:pPr>
            <w:hyperlink r:id="rId26" w:history="1">
              <w:r>
                <w:rPr>
                  <w:rStyle w:val="Hyperlink"/>
                  <w:color w:val="DD0000"/>
                </w:rPr>
                <w:t xml:space="preserve">25 Most Frequently Used Linux </w:t>
              </w:r>
              <w:proofErr w:type="spellStart"/>
              <w:r>
                <w:rPr>
                  <w:rStyle w:val="Hyperlink"/>
                  <w:color w:val="DD0000"/>
                </w:rPr>
                <w:t>IPTables</w:t>
              </w:r>
              <w:proofErr w:type="spellEnd"/>
              <w:r>
                <w:rPr>
                  <w:rStyle w:val="Hyperlink"/>
                  <w:color w:val="DD0000"/>
                </w:rPr>
                <w:t xml:space="preserve"> Rules Examples</w:t>
              </w:r>
            </w:hyperlink>
          </w:p>
          <w:p w:rsidR="00B752E6" w:rsidRDefault="00B752E6" w:rsidP="00B752E6">
            <w:pPr>
              <w:numPr>
                <w:ilvl w:val="0"/>
                <w:numId w:val="3"/>
              </w:numPr>
              <w:spacing w:after="0" w:line="240" w:lineRule="auto"/>
              <w:ind w:left="390"/>
              <w:rPr>
                <w:sz w:val="24"/>
                <w:szCs w:val="24"/>
              </w:rPr>
            </w:pPr>
            <w:hyperlink r:id="rId27" w:history="1">
              <w:r>
                <w:rPr>
                  <w:rStyle w:val="Hyperlink"/>
                  <w:color w:val="DD0000"/>
                </w:rPr>
                <w:t xml:space="preserve">Turbocharge </w:t>
              </w:r>
              <w:proofErr w:type="spellStart"/>
              <w:r>
                <w:rPr>
                  <w:rStyle w:val="Hyperlink"/>
                  <w:color w:val="DD0000"/>
                </w:rPr>
                <w:t>PuTTY</w:t>
              </w:r>
              <w:proofErr w:type="spellEnd"/>
              <w:r>
                <w:rPr>
                  <w:rStyle w:val="Hyperlink"/>
                  <w:color w:val="DD0000"/>
                </w:rPr>
                <w:t xml:space="preserve"> with 12 Powerful Add-Ons</w:t>
              </w:r>
            </w:hyperlink>
          </w:p>
        </w:tc>
      </w:tr>
    </w:tbl>
    <w:p w:rsidR="00B752E6" w:rsidRDefault="00B752E6" w:rsidP="00B752E6">
      <w:pPr>
        <w:spacing w:line="390" w:lineRule="atLeast"/>
        <w:rPr>
          <w:ins w:id="162" w:author="Unknown"/>
          <w:rFonts w:ascii="Georgia" w:hAnsi="Georgia"/>
          <w:color w:val="111111"/>
          <w:sz w:val="24"/>
          <w:szCs w:val="24"/>
        </w:rPr>
      </w:pPr>
      <w:ins w:id="163" w:author="Unknown">
        <w:r>
          <w:rPr>
            <w:rFonts w:ascii="Georgia" w:hAnsi="Georgia"/>
            <w:color w:val="111111"/>
          </w:rPr>
          <w:br/>
        </w:r>
      </w:ins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</w:tblGrid>
      <w:tr w:rsidR="00B752E6" w:rsidTr="00B752E6">
        <w:trPr>
          <w:jc w:val="center"/>
        </w:trPr>
        <w:tc>
          <w:tcPr>
            <w:tcW w:w="0" w:type="auto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B752E6" w:rsidRDefault="00B752E6">
            <w:pPr>
              <w:rPr>
                <w:sz w:val="24"/>
                <w:szCs w:val="24"/>
              </w:rPr>
            </w:pPr>
            <w:r>
              <w:rPr>
                <w:noProof/>
                <w:color w:val="DD0000"/>
              </w:rPr>
              <w:lastRenderedPageBreak/>
              <w:drawing>
                <wp:inline distT="0" distB="0" distL="0" distR="0">
                  <wp:extent cx="1256665" cy="1772920"/>
                  <wp:effectExtent l="0" t="0" r="635" b="0"/>
                  <wp:docPr id="5" name="Picture 5" descr="Bash 101 Hacks Book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ash 101 Hacks Book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665" cy="177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B752E6" w:rsidRDefault="00B752E6">
            <w:pPr>
              <w:rPr>
                <w:sz w:val="24"/>
                <w:szCs w:val="24"/>
              </w:rPr>
            </w:pPr>
            <w:r>
              <w:rPr>
                <w:noProof/>
                <w:color w:val="DD0000"/>
              </w:rPr>
              <w:drawing>
                <wp:inline distT="0" distB="0" distL="0" distR="0">
                  <wp:extent cx="1256665" cy="1772920"/>
                  <wp:effectExtent l="0" t="0" r="635" b="0"/>
                  <wp:docPr id="4" name="Picture 4" descr="Sed and Awk 101 Hacks Book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ed and Awk 101 Hacks Book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665" cy="177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B752E6" w:rsidRDefault="00B752E6">
            <w:pPr>
              <w:rPr>
                <w:sz w:val="24"/>
                <w:szCs w:val="24"/>
              </w:rPr>
            </w:pPr>
            <w:r>
              <w:rPr>
                <w:noProof/>
                <w:color w:val="DD0000"/>
              </w:rPr>
              <w:drawing>
                <wp:inline distT="0" distB="0" distL="0" distR="0">
                  <wp:extent cx="1256665" cy="1772920"/>
                  <wp:effectExtent l="0" t="0" r="635" b="0"/>
                  <wp:docPr id="3" name="Picture 3" descr="Nagios Core 3 Book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agios Core 3 Book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665" cy="177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B752E6" w:rsidRDefault="00B752E6">
            <w:pPr>
              <w:rPr>
                <w:sz w:val="24"/>
                <w:szCs w:val="24"/>
              </w:rPr>
            </w:pPr>
            <w:r>
              <w:rPr>
                <w:noProof/>
                <w:color w:val="DD0000"/>
              </w:rPr>
              <w:drawing>
                <wp:inline distT="0" distB="0" distL="0" distR="0">
                  <wp:extent cx="1256665" cy="1772920"/>
                  <wp:effectExtent l="0" t="0" r="635" b="0"/>
                  <wp:docPr id="2" name="Picture 2" descr="Vim 101 Hacks Book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Vim 101 Hacks Book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665" cy="177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52E6" w:rsidRDefault="00B752E6" w:rsidP="00B752E6">
      <w:pPr>
        <w:spacing w:line="390" w:lineRule="atLeast"/>
        <w:rPr>
          <w:ins w:id="164" w:author="Unknown"/>
          <w:rFonts w:ascii="Georgia" w:hAnsi="Georgia"/>
          <w:color w:val="111111"/>
        </w:rPr>
      </w:pPr>
    </w:p>
    <w:p w:rsidR="00B752E6" w:rsidRDefault="00B752E6" w:rsidP="00B752E6">
      <w:pPr>
        <w:pStyle w:val="posttags"/>
        <w:spacing w:before="0" w:beforeAutospacing="0" w:after="0" w:afterAutospacing="0" w:line="390" w:lineRule="atLeast"/>
        <w:rPr>
          <w:ins w:id="165" w:author="Unknown"/>
          <w:rFonts w:ascii="Georgia" w:hAnsi="Georgia"/>
          <w:color w:val="888888"/>
          <w:sz w:val="20"/>
          <w:szCs w:val="20"/>
        </w:rPr>
      </w:pPr>
      <w:ins w:id="166" w:author="Unknown">
        <w:r>
          <w:rPr>
            <w:rStyle w:val="posttagsintro"/>
            <w:rFonts w:ascii="Georgia" w:hAnsi="Georgia"/>
            <w:color w:val="888888"/>
            <w:sz w:val="20"/>
            <w:szCs w:val="20"/>
          </w:rPr>
          <w:t>Tagged as:</w:t>
        </w:r>
        <w:r>
          <w:rPr>
            <w:rStyle w:val="apple-converted-space"/>
            <w:rFonts w:ascii="Georgia" w:hAnsi="Georgia"/>
            <w:color w:val="888888"/>
            <w:sz w:val="20"/>
            <w:szCs w:val="20"/>
          </w:rPr>
          <w:t> </w:t>
        </w:r>
        <w:r>
          <w:rPr>
            <w:rFonts w:ascii="Georgia" w:hAnsi="Georgia"/>
            <w:color w:val="888888"/>
            <w:sz w:val="20"/>
            <w:szCs w:val="20"/>
          </w:rPr>
          <w:fldChar w:fldCharType="begin"/>
        </w:r>
        <w:r>
          <w:rPr>
            <w:rFonts w:ascii="Georgia" w:hAnsi="Georgia"/>
            <w:color w:val="888888"/>
            <w:sz w:val="20"/>
            <w:szCs w:val="20"/>
          </w:rPr>
          <w:instrText xml:space="preserve"> HYPERLINK "http://www.thegeekstuff.com/tag/english-dictionary/" </w:instrText>
        </w:r>
        <w:r>
          <w:rPr>
            <w:rFonts w:ascii="Georgia" w:hAnsi="Georgia"/>
            <w:color w:val="888888"/>
            <w:sz w:val="20"/>
            <w:szCs w:val="20"/>
          </w:rPr>
          <w:fldChar w:fldCharType="separate"/>
        </w:r>
        <w:r>
          <w:rPr>
            <w:rStyle w:val="Hyperlink"/>
            <w:rFonts w:ascii="Georgia" w:eastAsiaTheme="majorEastAsia" w:hAnsi="Georgia"/>
            <w:color w:val="DD0000"/>
            <w:sz w:val="20"/>
            <w:szCs w:val="20"/>
          </w:rPr>
          <w:t>English dictionary</w:t>
        </w:r>
        <w:r>
          <w:rPr>
            <w:rFonts w:ascii="Georgia" w:hAnsi="Georgia"/>
            <w:color w:val="888888"/>
            <w:sz w:val="20"/>
            <w:szCs w:val="20"/>
          </w:rPr>
          <w:fldChar w:fldCharType="end"/>
        </w:r>
        <w:r>
          <w:rPr>
            <w:rFonts w:ascii="Georgia" w:hAnsi="Georgia"/>
            <w:color w:val="888888"/>
            <w:sz w:val="20"/>
            <w:szCs w:val="20"/>
          </w:rPr>
          <w:t>,</w:t>
        </w:r>
        <w:r>
          <w:rPr>
            <w:rStyle w:val="apple-converted-space"/>
            <w:rFonts w:ascii="Georgia" w:hAnsi="Georgia"/>
            <w:color w:val="888888"/>
            <w:sz w:val="20"/>
            <w:szCs w:val="20"/>
          </w:rPr>
          <w:t> </w:t>
        </w:r>
        <w:r>
          <w:rPr>
            <w:rFonts w:ascii="Georgia" w:hAnsi="Georgia"/>
            <w:color w:val="888888"/>
            <w:sz w:val="20"/>
            <w:szCs w:val="20"/>
          </w:rPr>
          <w:fldChar w:fldCharType="begin"/>
        </w:r>
        <w:r>
          <w:rPr>
            <w:rFonts w:ascii="Georgia" w:hAnsi="Georgia"/>
            <w:color w:val="888888"/>
            <w:sz w:val="20"/>
            <w:szCs w:val="20"/>
          </w:rPr>
          <w:instrText xml:space="preserve"> HYPERLINK "http://www.thegeekstuff.com/tag/find-meaning-of-a-word/" </w:instrText>
        </w:r>
        <w:r>
          <w:rPr>
            <w:rFonts w:ascii="Georgia" w:hAnsi="Georgia"/>
            <w:color w:val="888888"/>
            <w:sz w:val="20"/>
            <w:szCs w:val="20"/>
          </w:rPr>
          <w:fldChar w:fldCharType="separate"/>
        </w:r>
        <w:r>
          <w:rPr>
            <w:rStyle w:val="Hyperlink"/>
            <w:rFonts w:ascii="Georgia" w:eastAsiaTheme="majorEastAsia" w:hAnsi="Georgia"/>
            <w:color w:val="DD0000"/>
            <w:sz w:val="20"/>
            <w:szCs w:val="20"/>
          </w:rPr>
          <w:t>Find meaning of a word</w:t>
        </w:r>
        <w:r>
          <w:rPr>
            <w:rFonts w:ascii="Georgia" w:hAnsi="Georgia"/>
            <w:color w:val="888888"/>
            <w:sz w:val="20"/>
            <w:szCs w:val="20"/>
          </w:rPr>
          <w:fldChar w:fldCharType="end"/>
        </w:r>
        <w:r>
          <w:rPr>
            <w:rFonts w:ascii="Georgia" w:hAnsi="Georgia"/>
            <w:color w:val="888888"/>
            <w:sz w:val="20"/>
            <w:szCs w:val="20"/>
          </w:rPr>
          <w:t>,</w:t>
        </w:r>
        <w:r>
          <w:rPr>
            <w:rStyle w:val="apple-converted-space"/>
            <w:rFonts w:ascii="Georgia" w:hAnsi="Georgia"/>
            <w:color w:val="888888"/>
            <w:sz w:val="20"/>
            <w:szCs w:val="20"/>
          </w:rPr>
          <w:t> </w:t>
        </w:r>
        <w:r>
          <w:rPr>
            <w:rFonts w:ascii="Georgia" w:hAnsi="Georgia"/>
            <w:color w:val="888888"/>
            <w:sz w:val="20"/>
            <w:szCs w:val="20"/>
          </w:rPr>
          <w:fldChar w:fldCharType="begin"/>
        </w:r>
        <w:r>
          <w:rPr>
            <w:rFonts w:ascii="Georgia" w:hAnsi="Georgia"/>
            <w:color w:val="888888"/>
            <w:sz w:val="20"/>
            <w:szCs w:val="20"/>
          </w:rPr>
          <w:instrText xml:space="preserve"> HYPERLINK "http://www.thegeekstuff.com/tag/google-search-tips-and-tricks/" </w:instrText>
        </w:r>
        <w:r>
          <w:rPr>
            <w:rFonts w:ascii="Georgia" w:hAnsi="Georgia"/>
            <w:color w:val="888888"/>
            <w:sz w:val="20"/>
            <w:szCs w:val="20"/>
          </w:rPr>
          <w:fldChar w:fldCharType="separate"/>
        </w:r>
        <w:r>
          <w:rPr>
            <w:rStyle w:val="Hyperlink"/>
            <w:rFonts w:ascii="Georgia" w:eastAsiaTheme="majorEastAsia" w:hAnsi="Georgia"/>
            <w:color w:val="DD0000"/>
            <w:sz w:val="20"/>
            <w:szCs w:val="20"/>
          </w:rPr>
          <w:t>Google search tips and tricks</w:t>
        </w:r>
        <w:r>
          <w:rPr>
            <w:rFonts w:ascii="Georgia" w:hAnsi="Georgia"/>
            <w:color w:val="888888"/>
            <w:sz w:val="20"/>
            <w:szCs w:val="20"/>
          </w:rPr>
          <w:fldChar w:fldCharType="end"/>
        </w:r>
        <w:r>
          <w:rPr>
            <w:rFonts w:ascii="Georgia" w:hAnsi="Georgia"/>
            <w:color w:val="888888"/>
            <w:sz w:val="20"/>
            <w:szCs w:val="20"/>
          </w:rPr>
          <w:t>,</w:t>
        </w:r>
        <w:r>
          <w:rPr>
            <w:rStyle w:val="apple-converted-space"/>
            <w:rFonts w:ascii="Georgia" w:hAnsi="Georgia"/>
            <w:color w:val="888888"/>
            <w:sz w:val="20"/>
            <w:szCs w:val="20"/>
          </w:rPr>
          <w:t> </w:t>
        </w:r>
        <w:r>
          <w:rPr>
            <w:rFonts w:ascii="Georgia" w:hAnsi="Georgia"/>
            <w:color w:val="888888"/>
            <w:sz w:val="20"/>
            <w:szCs w:val="20"/>
          </w:rPr>
          <w:fldChar w:fldCharType="begin"/>
        </w:r>
        <w:r>
          <w:rPr>
            <w:rFonts w:ascii="Georgia" w:hAnsi="Georgia"/>
            <w:color w:val="888888"/>
            <w:sz w:val="20"/>
            <w:szCs w:val="20"/>
          </w:rPr>
          <w:instrText xml:space="preserve"> HYPERLINK "http://www.thegeekstuff.com/tag/mastering-google-search/" </w:instrText>
        </w:r>
        <w:r>
          <w:rPr>
            <w:rFonts w:ascii="Georgia" w:hAnsi="Georgia"/>
            <w:color w:val="888888"/>
            <w:sz w:val="20"/>
            <w:szCs w:val="20"/>
          </w:rPr>
          <w:fldChar w:fldCharType="separate"/>
        </w:r>
        <w:r>
          <w:rPr>
            <w:rStyle w:val="Hyperlink"/>
            <w:rFonts w:ascii="Georgia" w:eastAsiaTheme="majorEastAsia" w:hAnsi="Georgia"/>
            <w:color w:val="DD0000"/>
            <w:sz w:val="20"/>
            <w:szCs w:val="20"/>
          </w:rPr>
          <w:t xml:space="preserve">Mastering </w:t>
        </w:r>
        <w:proofErr w:type="spellStart"/>
        <w:r>
          <w:rPr>
            <w:rStyle w:val="Hyperlink"/>
            <w:rFonts w:ascii="Georgia" w:eastAsiaTheme="majorEastAsia" w:hAnsi="Georgia"/>
            <w:color w:val="DD0000"/>
            <w:sz w:val="20"/>
            <w:szCs w:val="20"/>
          </w:rPr>
          <w:t>google</w:t>
        </w:r>
        <w:proofErr w:type="spellEnd"/>
        <w:r>
          <w:rPr>
            <w:rStyle w:val="Hyperlink"/>
            <w:rFonts w:ascii="Georgia" w:eastAsiaTheme="majorEastAsia" w:hAnsi="Georgia"/>
            <w:color w:val="DD0000"/>
            <w:sz w:val="20"/>
            <w:szCs w:val="20"/>
          </w:rPr>
          <w:t xml:space="preserve"> search</w:t>
        </w:r>
        <w:r>
          <w:rPr>
            <w:rFonts w:ascii="Georgia" w:hAnsi="Georgia"/>
            <w:color w:val="888888"/>
            <w:sz w:val="20"/>
            <w:szCs w:val="20"/>
          </w:rPr>
          <w:fldChar w:fldCharType="end"/>
        </w:r>
        <w:r>
          <w:rPr>
            <w:rFonts w:ascii="Georgia" w:hAnsi="Georgia"/>
            <w:color w:val="888888"/>
            <w:sz w:val="20"/>
            <w:szCs w:val="20"/>
          </w:rPr>
          <w:t>,</w:t>
        </w:r>
        <w:r>
          <w:rPr>
            <w:rStyle w:val="apple-converted-space"/>
            <w:rFonts w:ascii="Georgia" w:hAnsi="Georgia"/>
            <w:color w:val="888888"/>
            <w:sz w:val="20"/>
            <w:szCs w:val="20"/>
          </w:rPr>
          <w:t> </w:t>
        </w:r>
        <w:r>
          <w:rPr>
            <w:rFonts w:ascii="Georgia" w:hAnsi="Georgia"/>
            <w:color w:val="888888"/>
            <w:sz w:val="20"/>
            <w:szCs w:val="20"/>
          </w:rPr>
          <w:fldChar w:fldCharType="begin"/>
        </w:r>
        <w:r>
          <w:rPr>
            <w:rFonts w:ascii="Georgia" w:hAnsi="Georgia"/>
            <w:color w:val="888888"/>
            <w:sz w:val="20"/>
            <w:szCs w:val="20"/>
          </w:rPr>
          <w:instrText xml:space="preserve"> HYPERLINK "http://www.thegeekstuff.com/tag/money-converter/" </w:instrText>
        </w:r>
        <w:r>
          <w:rPr>
            <w:rFonts w:ascii="Georgia" w:hAnsi="Georgia"/>
            <w:color w:val="888888"/>
            <w:sz w:val="20"/>
            <w:szCs w:val="20"/>
          </w:rPr>
          <w:fldChar w:fldCharType="separate"/>
        </w:r>
        <w:r>
          <w:rPr>
            <w:rStyle w:val="Hyperlink"/>
            <w:rFonts w:ascii="Georgia" w:eastAsiaTheme="majorEastAsia" w:hAnsi="Georgia"/>
            <w:color w:val="DD0000"/>
            <w:sz w:val="20"/>
            <w:szCs w:val="20"/>
          </w:rPr>
          <w:t xml:space="preserve">Money </w:t>
        </w:r>
        <w:proofErr w:type="spellStart"/>
        <w:r>
          <w:rPr>
            <w:rStyle w:val="Hyperlink"/>
            <w:rFonts w:ascii="Georgia" w:eastAsiaTheme="majorEastAsia" w:hAnsi="Georgia"/>
            <w:color w:val="DD0000"/>
            <w:sz w:val="20"/>
            <w:szCs w:val="20"/>
          </w:rPr>
          <w:t>converter</w:t>
        </w:r>
        <w:r>
          <w:rPr>
            <w:rFonts w:ascii="Georgia" w:hAnsi="Georgia"/>
            <w:color w:val="888888"/>
            <w:sz w:val="20"/>
            <w:szCs w:val="20"/>
          </w:rPr>
          <w:fldChar w:fldCharType="end"/>
        </w:r>
        <w:r>
          <w:rPr>
            <w:rFonts w:ascii="Georgia" w:hAnsi="Georgia"/>
            <w:color w:val="888888"/>
            <w:sz w:val="20"/>
            <w:szCs w:val="20"/>
          </w:rPr>
          <w:t>,</w:t>
        </w:r>
        <w:r>
          <w:rPr>
            <w:rFonts w:ascii="Georgia" w:hAnsi="Georgia"/>
            <w:color w:val="888888"/>
            <w:sz w:val="20"/>
            <w:szCs w:val="20"/>
          </w:rPr>
          <w:fldChar w:fldCharType="begin"/>
        </w:r>
        <w:r>
          <w:rPr>
            <w:rFonts w:ascii="Georgia" w:hAnsi="Georgia"/>
            <w:color w:val="888888"/>
            <w:sz w:val="20"/>
            <w:szCs w:val="20"/>
          </w:rPr>
          <w:instrText xml:space="preserve"> HYPERLINK "http://www.thegeekstuff.com/tag/productivity-tips-for-geeks/" </w:instrText>
        </w:r>
        <w:r>
          <w:rPr>
            <w:rFonts w:ascii="Georgia" w:hAnsi="Georgia"/>
            <w:color w:val="888888"/>
            <w:sz w:val="20"/>
            <w:szCs w:val="20"/>
          </w:rPr>
          <w:fldChar w:fldCharType="separate"/>
        </w:r>
        <w:r>
          <w:rPr>
            <w:rStyle w:val="Hyperlink"/>
            <w:rFonts w:ascii="Georgia" w:eastAsiaTheme="majorEastAsia" w:hAnsi="Georgia"/>
            <w:color w:val="DD0000"/>
            <w:sz w:val="20"/>
            <w:szCs w:val="20"/>
          </w:rPr>
          <w:t>Productivity</w:t>
        </w:r>
        <w:proofErr w:type="spellEnd"/>
        <w:r>
          <w:rPr>
            <w:rStyle w:val="Hyperlink"/>
            <w:rFonts w:ascii="Georgia" w:eastAsiaTheme="majorEastAsia" w:hAnsi="Georgia"/>
            <w:color w:val="DD0000"/>
            <w:sz w:val="20"/>
            <w:szCs w:val="20"/>
          </w:rPr>
          <w:t xml:space="preserve"> Tips For Geeks</w:t>
        </w:r>
        <w:r>
          <w:rPr>
            <w:rFonts w:ascii="Georgia" w:hAnsi="Georgia"/>
            <w:color w:val="888888"/>
            <w:sz w:val="20"/>
            <w:szCs w:val="20"/>
          </w:rPr>
          <w:fldChar w:fldCharType="end"/>
        </w:r>
        <w:r>
          <w:rPr>
            <w:rFonts w:ascii="Georgia" w:hAnsi="Georgia"/>
            <w:color w:val="888888"/>
            <w:sz w:val="20"/>
            <w:szCs w:val="20"/>
          </w:rPr>
          <w:t>,</w:t>
        </w:r>
        <w:r>
          <w:rPr>
            <w:rStyle w:val="apple-converted-space"/>
            <w:rFonts w:ascii="Georgia" w:hAnsi="Georgia"/>
            <w:color w:val="888888"/>
            <w:sz w:val="20"/>
            <w:szCs w:val="20"/>
          </w:rPr>
          <w:t> </w:t>
        </w:r>
        <w:r>
          <w:rPr>
            <w:rFonts w:ascii="Georgia" w:hAnsi="Georgia"/>
            <w:color w:val="888888"/>
            <w:sz w:val="20"/>
            <w:szCs w:val="20"/>
          </w:rPr>
          <w:fldChar w:fldCharType="begin"/>
        </w:r>
        <w:r>
          <w:rPr>
            <w:rFonts w:ascii="Georgia" w:hAnsi="Georgia"/>
            <w:color w:val="888888"/>
            <w:sz w:val="20"/>
            <w:szCs w:val="20"/>
          </w:rPr>
          <w:instrText xml:space="preserve"> HYPERLINK "http://www.thegeekstuff.com/tag/time-of-a-place/" </w:instrText>
        </w:r>
        <w:r>
          <w:rPr>
            <w:rFonts w:ascii="Georgia" w:hAnsi="Georgia"/>
            <w:color w:val="888888"/>
            <w:sz w:val="20"/>
            <w:szCs w:val="20"/>
          </w:rPr>
          <w:fldChar w:fldCharType="separate"/>
        </w:r>
        <w:r>
          <w:rPr>
            <w:rStyle w:val="Hyperlink"/>
            <w:rFonts w:ascii="Georgia" w:eastAsiaTheme="majorEastAsia" w:hAnsi="Georgia"/>
            <w:color w:val="DD0000"/>
            <w:sz w:val="20"/>
            <w:szCs w:val="20"/>
          </w:rPr>
          <w:t>Time of a place</w:t>
        </w:r>
        <w:r>
          <w:rPr>
            <w:rFonts w:ascii="Georgia" w:hAnsi="Georgia"/>
            <w:color w:val="888888"/>
            <w:sz w:val="20"/>
            <w:szCs w:val="20"/>
          </w:rPr>
          <w:fldChar w:fldCharType="end"/>
        </w:r>
        <w:r>
          <w:rPr>
            <w:rFonts w:ascii="Georgia" w:hAnsi="Georgia"/>
            <w:color w:val="888888"/>
            <w:sz w:val="20"/>
            <w:szCs w:val="20"/>
          </w:rPr>
          <w:t>,</w:t>
        </w:r>
        <w:r>
          <w:rPr>
            <w:rStyle w:val="apple-converted-space"/>
            <w:rFonts w:ascii="Georgia" w:hAnsi="Georgia"/>
            <w:color w:val="888888"/>
            <w:sz w:val="20"/>
            <w:szCs w:val="20"/>
          </w:rPr>
          <w:t> </w:t>
        </w:r>
        <w:r>
          <w:rPr>
            <w:rFonts w:ascii="Georgia" w:hAnsi="Georgia"/>
            <w:color w:val="888888"/>
            <w:sz w:val="20"/>
            <w:szCs w:val="20"/>
          </w:rPr>
          <w:fldChar w:fldCharType="begin"/>
        </w:r>
        <w:r>
          <w:rPr>
            <w:rFonts w:ascii="Georgia" w:hAnsi="Georgia"/>
            <w:color w:val="888888"/>
            <w:sz w:val="20"/>
            <w:szCs w:val="20"/>
          </w:rPr>
          <w:instrText xml:space="preserve"> HYPERLINK "http://www.thegeekstuff.com/tag/unit-conversion-tool/" </w:instrText>
        </w:r>
        <w:r>
          <w:rPr>
            <w:rFonts w:ascii="Georgia" w:hAnsi="Georgia"/>
            <w:color w:val="888888"/>
            <w:sz w:val="20"/>
            <w:szCs w:val="20"/>
          </w:rPr>
          <w:fldChar w:fldCharType="separate"/>
        </w:r>
        <w:r>
          <w:rPr>
            <w:rStyle w:val="Hyperlink"/>
            <w:rFonts w:ascii="Georgia" w:eastAsiaTheme="majorEastAsia" w:hAnsi="Georgia"/>
            <w:color w:val="DD0000"/>
            <w:sz w:val="20"/>
            <w:szCs w:val="20"/>
          </w:rPr>
          <w:t>Unit conversion tool</w:t>
        </w:r>
        <w:r>
          <w:rPr>
            <w:rFonts w:ascii="Georgia" w:hAnsi="Georgia"/>
            <w:color w:val="888888"/>
            <w:sz w:val="20"/>
            <w:szCs w:val="20"/>
          </w:rPr>
          <w:fldChar w:fldCharType="end"/>
        </w:r>
        <w:r>
          <w:rPr>
            <w:rFonts w:ascii="Georgia" w:hAnsi="Georgia"/>
            <w:color w:val="888888"/>
            <w:sz w:val="20"/>
            <w:szCs w:val="20"/>
          </w:rPr>
          <w:t>,</w:t>
        </w:r>
        <w:r>
          <w:rPr>
            <w:rStyle w:val="apple-converted-space"/>
            <w:rFonts w:ascii="Georgia" w:hAnsi="Georgia"/>
            <w:color w:val="888888"/>
            <w:sz w:val="20"/>
            <w:szCs w:val="20"/>
          </w:rPr>
          <w:t> </w:t>
        </w:r>
        <w:r>
          <w:rPr>
            <w:rFonts w:ascii="Georgia" w:hAnsi="Georgia"/>
            <w:color w:val="888888"/>
            <w:sz w:val="20"/>
            <w:szCs w:val="20"/>
          </w:rPr>
          <w:fldChar w:fldCharType="begin"/>
        </w:r>
        <w:r>
          <w:rPr>
            <w:rFonts w:ascii="Georgia" w:hAnsi="Georgia"/>
            <w:color w:val="888888"/>
            <w:sz w:val="20"/>
            <w:szCs w:val="20"/>
          </w:rPr>
          <w:instrText xml:space="preserve"> HYPERLINK "http://www.thegeekstuff.com/tag/weather-of-a-place/" </w:instrText>
        </w:r>
        <w:r>
          <w:rPr>
            <w:rFonts w:ascii="Georgia" w:hAnsi="Georgia"/>
            <w:color w:val="888888"/>
            <w:sz w:val="20"/>
            <w:szCs w:val="20"/>
          </w:rPr>
          <w:fldChar w:fldCharType="separate"/>
        </w:r>
        <w:r>
          <w:rPr>
            <w:rStyle w:val="Hyperlink"/>
            <w:rFonts w:ascii="Georgia" w:eastAsiaTheme="majorEastAsia" w:hAnsi="Georgia"/>
            <w:color w:val="DD0000"/>
            <w:sz w:val="20"/>
            <w:szCs w:val="20"/>
          </w:rPr>
          <w:t>Weather of a place</w:t>
        </w:r>
        <w:r>
          <w:rPr>
            <w:rFonts w:ascii="Georgia" w:hAnsi="Georgia"/>
            <w:color w:val="888888"/>
            <w:sz w:val="20"/>
            <w:szCs w:val="20"/>
          </w:rPr>
          <w:fldChar w:fldCharType="end"/>
        </w:r>
      </w:ins>
    </w:p>
    <w:p w:rsidR="00B752E6" w:rsidRDefault="00B752E6" w:rsidP="00B752E6">
      <w:pPr>
        <w:pStyle w:val="commentsintro"/>
        <w:spacing w:before="0" w:beforeAutospacing="0" w:after="0" w:afterAutospacing="0" w:line="390" w:lineRule="atLeast"/>
        <w:rPr>
          <w:ins w:id="167" w:author="Unknown"/>
          <w:rFonts w:ascii="Georgia" w:hAnsi="Georgia"/>
          <w:color w:val="888888"/>
        </w:rPr>
      </w:pPr>
      <w:proofErr w:type="gramStart"/>
      <w:ins w:id="168" w:author="Unknown">
        <w:r>
          <w:rPr>
            <w:rStyle w:val="bracket"/>
            <w:rFonts w:ascii="Georgia" w:hAnsi="Georgia"/>
            <w:color w:val="DDDDDD"/>
            <w:sz w:val="39"/>
            <w:szCs w:val="39"/>
          </w:rPr>
          <w:t>{</w:t>
        </w:r>
        <w:r>
          <w:rPr>
            <w:rStyle w:val="apple-converted-space"/>
            <w:rFonts w:ascii="Georgia" w:hAnsi="Georgia"/>
            <w:color w:val="888888"/>
          </w:rPr>
          <w:t> </w:t>
        </w:r>
        <w:r>
          <w:rPr>
            <w:rStyle w:val="numcomments"/>
            <w:rFonts w:ascii="Georgia" w:hAnsi="Georgia"/>
            <w:color w:val="111111"/>
            <w:sz w:val="39"/>
            <w:szCs w:val="39"/>
          </w:rPr>
          <w:t>34</w:t>
        </w:r>
        <w:proofErr w:type="gramEnd"/>
        <w:r>
          <w:rPr>
            <w:rStyle w:val="apple-converted-space"/>
            <w:rFonts w:ascii="Georgia" w:hAnsi="Georgia"/>
            <w:color w:val="888888"/>
          </w:rPr>
          <w:t> </w:t>
        </w:r>
        <w:r>
          <w:rPr>
            <w:rFonts w:ascii="Georgia" w:hAnsi="Georgia"/>
            <w:color w:val="888888"/>
          </w:rPr>
          <w:t>comments…</w:t>
        </w:r>
        <w:r>
          <w:rPr>
            <w:rStyle w:val="apple-converted-space"/>
            <w:rFonts w:ascii="Georgia" w:hAnsi="Georgia"/>
            <w:color w:val="888888"/>
          </w:rPr>
          <w:t> </w:t>
        </w:r>
        <w:r>
          <w:rPr>
            <w:rFonts w:ascii="Georgia" w:hAnsi="Georgia"/>
            <w:color w:val="888888"/>
          </w:rPr>
          <w:fldChar w:fldCharType="begin"/>
        </w:r>
        <w:r>
          <w:rPr>
            <w:rFonts w:ascii="Georgia" w:hAnsi="Georgia"/>
            <w:color w:val="888888"/>
          </w:rPr>
          <w:instrText xml:space="preserve"> HYPERLINK "http://www.thegeekstuff.com/2009/06/expertise-in-google-search/" \l "commentform" </w:instrText>
        </w:r>
        <w:r>
          <w:rPr>
            <w:rFonts w:ascii="Georgia" w:hAnsi="Georgia"/>
            <w:color w:val="888888"/>
          </w:rPr>
          <w:fldChar w:fldCharType="separate"/>
        </w:r>
        <w:r>
          <w:rPr>
            <w:rStyle w:val="Hyperlink"/>
            <w:rFonts w:ascii="Georgia" w:eastAsiaTheme="majorEastAsia" w:hAnsi="Georgia"/>
            <w:color w:val="DD0000"/>
          </w:rPr>
          <w:t>add one</w:t>
        </w:r>
        <w:r>
          <w:rPr>
            <w:rFonts w:ascii="Georgia" w:hAnsi="Georgia"/>
            <w:color w:val="888888"/>
          </w:rPr>
          <w:fldChar w:fldCharType="end"/>
        </w:r>
        <w:r>
          <w:rPr>
            <w:rStyle w:val="apple-converted-space"/>
            <w:rFonts w:ascii="Georgia" w:hAnsi="Georgia"/>
            <w:color w:val="888888"/>
          </w:rPr>
          <w:t> </w:t>
        </w:r>
        <w:r>
          <w:rPr>
            <w:rStyle w:val="bracket"/>
            <w:rFonts w:ascii="Georgia" w:hAnsi="Georgia"/>
            <w:color w:val="DDDDDD"/>
            <w:sz w:val="39"/>
            <w:szCs w:val="39"/>
          </w:rPr>
          <w:t>}</w:t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169" w:author="Unknown"/>
          <w:rFonts w:ascii="Georgia" w:hAnsi="Georgia"/>
          <w:color w:val="111111"/>
        </w:rPr>
      </w:pPr>
      <w:proofErr w:type="spellStart"/>
      <w:ins w:id="170" w:author="Unknown">
        <w:r>
          <w:rPr>
            <w:rStyle w:val="commentauthor"/>
            <w:rFonts w:ascii="Georgia" w:hAnsi="Georgia"/>
            <w:b/>
            <w:bCs/>
            <w:color w:val="111111"/>
          </w:rPr>
          <w:t>beq</w:t>
        </w:r>
        <w:proofErr w:type="spellEnd"/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June 4, 2009, 12:23 pm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390" w:afterAutospacing="0" w:line="390" w:lineRule="atLeast"/>
        <w:rPr>
          <w:ins w:id="171" w:author="Unknown"/>
          <w:rFonts w:ascii="Georgia" w:hAnsi="Georgia"/>
          <w:color w:val="111111"/>
        </w:rPr>
      </w:pPr>
      <w:ins w:id="172" w:author="Unknown">
        <w:r>
          <w:rPr>
            <w:rFonts w:ascii="Georgia" w:hAnsi="Georgia"/>
            <w:color w:val="111111"/>
          </w:rPr>
          <w:t>There is a translate tip too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390" w:afterAutospacing="0" w:line="390" w:lineRule="atLeast"/>
        <w:rPr>
          <w:ins w:id="173" w:author="Unknown"/>
          <w:rFonts w:ascii="Georgia" w:hAnsi="Georgia"/>
          <w:color w:val="111111"/>
        </w:rPr>
      </w:pPr>
      <w:ins w:id="174" w:author="Unknown">
        <w:r>
          <w:rPr>
            <w:rFonts w:ascii="Georgia" w:hAnsi="Georgia"/>
            <w:color w:val="111111"/>
          </w:rPr>
          <w:t>Syntax: translate into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0" w:afterAutospacing="0" w:line="390" w:lineRule="atLeast"/>
        <w:rPr>
          <w:ins w:id="175" w:author="Unknown"/>
          <w:rFonts w:ascii="Georgia" w:hAnsi="Georgia"/>
          <w:color w:val="111111"/>
        </w:rPr>
      </w:pPr>
      <w:proofErr w:type="gramStart"/>
      <w:ins w:id="176" w:author="Unknown">
        <w:r>
          <w:rPr>
            <w:rFonts w:ascii="Georgia" w:hAnsi="Georgia"/>
            <w:color w:val="111111"/>
          </w:rPr>
          <w:t>a</w:t>
        </w:r>
        <w:proofErr w:type="gramEnd"/>
        <w:r>
          <w:rPr>
            <w:rFonts w:ascii="Georgia" w:hAnsi="Georgia"/>
            <w:color w:val="111111"/>
          </w:rPr>
          <w:t xml:space="preserve">. translate </w:t>
        </w:r>
        <w:proofErr w:type="spellStart"/>
        <w:r>
          <w:rPr>
            <w:rFonts w:ascii="Georgia" w:hAnsi="Georgia"/>
            <w:color w:val="111111"/>
          </w:rPr>
          <w:t>hola</w:t>
        </w:r>
        <w:proofErr w:type="spellEnd"/>
        <w:r>
          <w:rPr>
            <w:rFonts w:ascii="Georgia" w:hAnsi="Georgia"/>
            <w:color w:val="111111"/>
          </w:rPr>
          <w:t xml:space="preserve"> into </w:t>
        </w:r>
        <w:proofErr w:type="spellStart"/>
        <w:r>
          <w:rPr>
            <w:rFonts w:ascii="Georgia" w:hAnsi="Georgia"/>
            <w:color w:val="111111"/>
          </w:rPr>
          <w:t>english</w:t>
        </w:r>
        <w:proofErr w:type="spellEnd"/>
        <w:r>
          <w:rPr>
            <w:rFonts w:ascii="Georgia" w:hAnsi="Georgia"/>
            <w:color w:val="111111"/>
          </w:rPr>
          <w:br/>
          <w:t xml:space="preserve">b. translate hello into </w:t>
        </w:r>
        <w:proofErr w:type="spellStart"/>
        <w:r>
          <w:rPr>
            <w:rFonts w:ascii="Georgia" w:hAnsi="Georgia"/>
            <w:color w:val="111111"/>
          </w:rPr>
          <w:t>spanish</w:t>
        </w:r>
        <w:proofErr w:type="spellEnd"/>
      </w:ins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177" w:author="Unknown"/>
          <w:rFonts w:ascii="Georgia" w:hAnsi="Georgia"/>
          <w:color w:val="111111"/>
        </w:rPr>
      </w:pPr>
      <w:ins w:id="178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"comment-11185"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179" w:author="Unknown"/>
          <w:rFonts w:ascii="Georgia" w:hAnsi="Georgia"/>
          <w:color w:val="111111"/>
        </w:rPr>
      </w:pPr>
      <w:proofErr w:type="spellStart"/>
      <w:ins w:id="180" w:author="Unknown">
        <w:r>
          <w:rPr>
            <w:rStyle w:val="commentauthor"/>
            <w:rFonts w:ascii="Georgia" w:hAnsi="Georgia"/>
            <w:b/>
            <w:bCs/>
            <w:color w:val="111111"/>
          </w:rPr>
          <w:t>beq</w:t>
        </w:r>
        <w:proofErr w:type="spellEnd"/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June 4, 2009, 12:24 pm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0" w:afterAutospacing="0" w:line="390" w:lineRule="atLeast"/>
        <w:rPr>
          <w:ins w:id="181" w:author="Unknown"/>
          <w:rFonts w:ascii="Georgia" w:hAnsi="Georgia"/>
          <w:color w:val="111111"/>
        </w:rPr>
      </w:pPr>
      <w:proofErr w:type="gramStart"/>
      <w:ins w:id="182" w:author="Unknown">
        <w:r>
          <w:rPr>
            <w:rFonts w:ascii="Georgia" w:hAnsi="Georgia"/>
            <w:color w:val="111111"/>
          </w:rPr>
          <w:t>errata</w:t>
        </w:r>
        <w:proofErr w:type="gramEnd"/>
        <w:r>
          <w:rPr>
            <w:rFonts w:ascii="Georgia" w:hAnsi="Georgia"/>
            <w:color w:val="111111"/>
          </w:rPr>
          <w:t>:</w:t>
        </w:r>
        <w:r>
          <w:rPr>
            <w:rFonts w:ascii="Georgia" w:hAnsi="Georgia"/>
            <w:color w:val="111111"/>
          </w:rPr>
          <w:br/>
          <w:t>Syntax error above…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390" w:afterAutospacing="0" w:line="390" w:lineRule="atLeast"/>
        <w:rPr>
          <w:ins w:id="183" w:author="Unknown"/>
          <w:rFonts w:ascii="Georgia" w:hAnsi="Georgia"/>
          <w:color w:val="111111"/>
        </w:rPr>
      </w:pPr>
      <w:ins w:id="184" w:author="Unknown">
        <w:r>
          <w:rPr>
            <w:rFonts w:ascii="Georgia" w:hAnsi="Georgia"/>
            <w:color w:val="111111"/>
          </w:rPr>
          <w:t>Syntax: translate (word) into (language)</w:t>
        </w:r>
      </w:ins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185" w:author="Unknown"/>
          <w:rFonts w:ascii="Georgia" w:hAnsi="Georgia"/>
          <w:color w:val="111111"/>
        </w:rPr>
      </w:pPr>
      <w:ins w:id="186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"comment-11186"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187" w:author="Unknown"/>
          <w:rFonts w:ascii="Georgia" w:hAnsi="Georgia"/>
          <w:color w:val="111111"/>
        </w:rPr>
      </w:pPr>
      <w:ins w:id="188" w:author="Unknown">
        <w:r>
          <w:rPr>
            <w:rStyle w:val="commentauthor"/>
            <w:rFonts w:ascii="Georgia" w:hAnsi="Georgia"/>
            <w:b/>
            <w:bCs/>
            <w:color w:val="111111"/>
          </w:rPr>
          <w:lastRenderedPageBreak/>
          <w:fldChar w:fldCharType="begin"/>
        </w:r>
        <w:r>
          <w:rPr>
            <w:rStyle w:val="commentauthor"/>
            <w:rFonts w:ascii="Georgia" w:hAnsi="Georgia"/>
            <w:b/>
            <w:bCs/>
            <w:color w:val="111111"/>
          </w:rPr>
          <w:instrText xml:space="preserve"> HYPERLINK "http://info.birnamdesigns.com/" </w:instrText>
        </w:r>
        <w:r>
          <w:rPr>
            <w:rStyle w:val="commentauthor"/>
            <w:rFonts w:ascii="Georgia" w:hAnsi="Georgia"/>
            <w:b/>
            <w:bCs/>
            <w:color w:val="111111"/>
          </w:rPr>
          <w:fldChar w:fldCharType="separate"/>
        </w:r>
        <w:r>
          <w:rPr>
            <w:rStyle w:val="Hyperlink"/>
            <w:rFonts w:ascii="Georgia" w:hAnsi="Georgia"/>
            <w:b/>
            <w:bCs/>
            <w:color w:val="DD0000"/>
          </w:rPr>
          <w:t>David W.</w:t>
        </w:r>
        <w:r>
          <w:rPr>
            <w:rStyle w:val="commentauthor"/>
            <w:rFonts w:ascii="Georgia" w:hAnsi="Georgia"/>
            <w:b/>
            <w:bCs/>
            <w:color w:val="111111"/>
          </w:rPr>
          <w:fldChar w:fldCharType="end"/>
        </w:r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June 4, 2009, 1:31 pm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390" w:afterAutospacing="0" w:line="390" w:lineRule="atLeast"/>
        <w:rPr>
          <w:ins w:id="189" w:author="Unknown"/>
          <w:rFonts w:ascii="Georgia" w:hAnsi="Georgia"/>
          <w:color w:val="111111"/>
        </w:rPr>
      </w:pPr>
      <w:ins w:id="190" w:author="Unknown">
        <w:r>
          <w:rPr>
            <w:rFonts w:ascii="Georgia" w:hAnsi="Georgia"/>
            <w:color w:val="111111"/>
          </w:rPr>
          <w:t>Nice list, but #5 doesn’t have anything to do with Regex. Maybe you’re thinking of Boolean logic?</w:t>
        </w:r>
      </w:ins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191" w:author="Unknown"/>
          <w:rFonts w:ascii="Georgia" w:hAnsi="Georgia"/>
          <w:color w:val="111111"/>
        </w:rPr>
      </w:pPr>
      <w:ins w:id="192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"comment-11188"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193" w:author="Unknown"/>
          <w:rFonts w:ascii="Georgia" w:hAnsi="Georgia"/>
          <w:color w:val="111111"/>
        </w:rPr>
      </w:pPr>
      <w:proofErr w:type="spellStart"/>
      <w:ins w:id="194" w:author="Unknown">
        <w:r>
          <w:rPr>
            <w:rStyle w:val="commentauthor"/>
            <w:rFonts w:ascii="Georgia" w:hAnsi="Georgia"/>
            <w:b/>
            <w:bCs/>
            <w:color w:val="111111"/>
          </w:rPr>
          <w:t>patek</w:t>
        </w:r>
        <w:proofErr w:type="spellEnd"/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June 4, 2009, 2:21 pm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390" w:afterAutospacing="0" w:line="390" w:lineRule="atLeast"/>
        <w:rPr>
          <w:ins w:id="195" w:author="Unknown"/>
          <w:rFonts w:ascii="Georgia" w:hAnsi="Georgia"/>
          <w:color w:val="111111"/>
        </w:rPr>
      </w:pPr>
      <w:proofErr w:type="spellStart"/>
      <w:proofErr w:type="gramStart"/>
      <w:ins w:id="196" w:author="Unknown">
        <w:r>
          <w:rPr>
            <w:rFonts w:ascii="Georgia" w:hAnsi="Georgia"/>
            <w:color w:val="111111"/>
          </w:rPr>
          <w:t>related:</w:t>
        </w:r>
        <w:proofErr w:type="gramEnd"/>
        <w:r>
          <w:rPr>
            <w:rFonts w:ascii="Georgia" w:hAnsi="Georgia"/>
            <w:color w:val="111111"/>
          </w:rPr>
          <w:t>website</w:t>
        </w:r>
        <w:proofErr w:type="spellEnd"/>
        <w:r>
          <w:rPr>
            <w:rFonts w:ascii="Georgia" w:hAnsi="Georgia"/>
            <w:color w:val="111111"/>
          </w:rPr>
          <w:t xml:space="preserve"> – searches </w:t>
        </w:r>
        <w:proofErr w:type="spellStart"/>
        <w:r>
          <w:rPr>
            <w:rFonts w:ascii="Georgia" w:hAnsi="Georgia"/>
            <w:color w:val="111111"/>
          </w:rPr>
          <w:t>similiar</w:t>
        </w:r>
        <w:proofErr w:type="spellEnd"/>
        <w:r>
          <w:rPr>
            <w:rFonts w:ascii="Georgia" w:hAnsi="Georgia"/>
            <w:color w:val="111111"/>
          </w:rPr>
          <w:t xml:space="preserve"> page</w:t>
        </w:r>
      </w:ins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197" w:author="Unknown"/>
          <w:rFonts w:ascii="Georgia" w:hAnsi="Georgia"/>
          <w:color w:val="111111"/>
        </w:rPr>
      </w:pPr>
      <w:ins w:id="198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"comment-11190"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199" w:author="Unknown"/>
          <w:rFonts w:ascii="Georgia" w:hAnsi="Georgia"/>
          <w:color w:val="111111"/>
        </w:rPr>
      </w:pPr>
      <w:ins w:id="200" w:author="Unknown">
        <w:r>
          <w:rPr>
            <w:rStyle w:val="commentauthor"/>
            <w:rFonts w:ascii="Georgia" w:hAnsi="Georgia"/>
            <w:b/>
            <w:bCs/>
            <w:color w:val="111111"/>
          </w:rPr>
          <w:t xml:space="preserve">Tapas </w:t>
        </w:r>
        <w:proofErr w:type="spellStart"/>
        <w:r>
          <w:rPr>
            <w:rStyle w:val="commentauthor"/>
            <w:rFonts w:ascii="Georgia" w:hAnsi="Georgia"/>
            <w:b/>
            <w:bCs/>
            <w:color w:val="111111"/>
          </w:rPr>
          <w:t>Mallick</w:t>
        </w:r>
        <w:proofErr w:type="spellEnd"/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June 4, 2009, 10:53 pm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390" w:afterAutospacing="0" w:line="390" w:lineRule="atLeast"/>
        <w:rPr>
          <w:ins w:id="201" w:author="Unknown"/>
          <w:rFonts w:ascii="Georgia" w:hAnsi="Georgia"/>
          <w:color w:val="111111"/>
        </w:rPr>
      </w:pPr>
      <w:ins w:id="202" w:author="Unknown">
        <w:r>
          <w:rPr>
            <w:rFonts w:ascii="Georgia" w:hAnsi="Georgia"/>
            <w:color w:val="111111"/>
          </w:rPr>
          <w:t xml:space="preserve">We can use ‘+’ to get the result with the mentioned in the search output. </w:t>
        </w:r>
        <w:proofErr w:type="spellStart"/>
        <w:r>
          <w:rPr>
            <w:rFonts w:ascii="Georgia" w:hAnsi="Georgia"/>
            <w:color w:val="111111"/>
          </w:rPr>
          <w:t>e.g</w:t>
        </w:r>
        <w:proofErr w:type="spellEnd"/>
        <w:r>
          <w:rPr>
            <w:rFonts w:ascii="Georgia" w:hAnsi="Georgia"/>
            <w:color w:val="111111"/>
          </w:rPr>
          <w:t xml:space="preserve">, </w:t>
        </w:r>
        <w:proofErr w:type="spellStart"/>
        <w:r>
          <w:rPr>
            <w:rFonts w:ascii="Georgia" w:hAnsi="Georgia"/>
            <w:color w:val="111111"/>
          </w:rPr>
          <w:t>kolkata</w:t>
        </w:r>
        <w:proofErr w:type="spellEnd"/>
        <w:r>
          <w:rPr>
            <w:rFonts w:ascii="Georgia" w:hAnsi="Georgia"/>
            <w:color w:val="111111"/>
          </w:rPr>
          <w:t xml:space="preserve"> +tapas</w:t>
        </w:r>
      </w:ins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203" w:author="Unknown"/>
          <w:rFonts w:ascii="Georgia" w:hAnsi="Georgia"/>
          <w:color w:val="111111"/>
        </w:rPr>
      </w:pPr>
      <w:ins w:id="204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"comment-11202"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205" w:author="Unknown"/>
          <w:rFonts w:ascii="Georgia" w:hAnsi="Georgia"/>
          <w:color w:val="111111"/>
        </w:rPr>
      </w:pPr>
      <w:ins w:id="206" w:author="Unknown">
        <w:r>
          <w:rPr>
            <w:rStyle w:val="commentauthor"/>
            <w:rFonts w:ascii="Georgia" w:hAnsi="Georgia"/>
            <w:b/>
            <w:bCs/>
            <w:color w:val="111111"/>
          </w:rPr>
          <w:t>Jens</w:t>
        </w:r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June 6, 2009, 10:28 am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390" w:afterAutospacing="0" w:line="390" w:lineRule="atLeast"/>
        <w:rPr>
          <w:ins w:id="207" w:author="Unknown"/>
          <w:rFonts w:ascii="Georgia" w:hAnsi="Georgia"/>
          <w:color w:val="111111"/>
        </w:rPr>
      </w:pPr>
      <w:proofErr w:type="spellStart"/>
      <w:ins w:id="208" w:author="Unknown">
        <w:r>
          <w:rPr>
            <w:rFonts w:ascii="Georgia" w:hAnsi="Georgia"/>
            <w:color w:val="111111"/>
          </w:rPr>
          <w:t>Hm</w:t>
        </w:r>
        <w:proofErr w:type="spellEnd"/>
        <w:r>
          <w:rPr>
            <w:rFonts w:ascii="Georgia" w:hAnsi="Georgia"/>
            <w:color w:val="111111"/>
          </w:rPr>
          <w:t>, the ‘time $CITY’ thing doesn’t work for me…</w:t>
        </w:r>
      </w:ins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209" w:author="Unknown"/>
          <w:rFonts w:ascii="Georgia" w:hAnsi="Georgia"/>
          <w:color w:val="111111"/>
        </w:rPr>
      </w:pPr>
      <w:ins w:id="210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"comment-11245"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211" w:author="Unknown"/>
          <w:rFonts w:ascii="Georgia" w:hAnsi="Georgia"/>
          <w:color w:val="111111"/>
        </w:rPr>
      </w:pPr>
      <w:ins w:id="212" w:author="Unknown">
        <w:r>
          <w:rPr>
            <w:rStyle w:val="commentauthor"/>
            <w:rFonts w:ascii="Georgia" w:hAnsi="Georgia"/>
            <w:b/>
            <w:bCs/>
            <w:color w:val="111111"/>
          </w:rPr>
          <w:t xml:space="preserve">Ramesh </w:t>
        </w:r>
        <w:proofErr w:type="spellStart"/>
        <w:r>
          <w:rPr>
            <w:rStyle w:val="commentauthor"/>
            <w:rFonts w:ascii="Georgia" w:hAnsi="Georgia"/>
            <w:b/>
            <w:bCs/>
            <w:color w:val="111111"/>
          </w:rPr>
          <w:t>Natarajan</w:t>
        </w:r>
        <w:proofErr w:type="spellEnd"/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June 6, 2009, 2:54 pm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0" w:afterAutospacing="0" w:line="390" w:lineRule="atLeast"/>
        <w:rPr>
          <w:ins w:id="213" w:author="Unknown"/>
          <w:rFonts w:ascii="Georgia" w:hAnsi="Georgia"/>
          <w:color w:val="111111"/>
        </w:rPr>
      </w:pPr>
      <w:ins w:id="214" w:author="Unknown">
        <w:r>
          <w:rPr>
            <w:rStyle w:val="Strong"/>
            <w:rFonts w:ascii="Georgia" w:hAnsi="Georgia"/>
            <w:color w:val="111111"/>
          </w:rPr>
          <w:t>@</w:t>
        </w:r>
        <w:proofErr w:type="spellStart"/>
        <w:r>
          <w:rPr>
            <w:rStyle w:val="Strong"/>
            <w:rFonts w:ascii="Georgia" w:hAnsi="Georgia"/>
            <w:color w:val="111111"/>
          </w:rPr>
          <w:t>Beq</w:t>
        </w:r>
        <w:proofErr w:type="spellEnd"/>
        <w:r>
          <w:rPr>
            <w:rStyle w:val="Strong"/>
            <w:rFonts w:ascii="Georgia" w:hAnsi="Georgia"/>
            <w:color w:val="111111"/>
          </w:rPr>
          <w:t>,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0" w:afterAutospacing="0" w:line="390" w:lineRule="atLeast"/>
        <w:rPr>
          <w:ins w:id="215" w:author="Unknown"/>
          <w:rFonts w:ascii="Georgia" w:hAnsi="Georgia"/>
          <w:color w:val="111111"/>
        </w:rPr>
      </w:pPr>
      <w:ins w:id="216" w:author="Unknown">
        <w:r>
          <w:rPr>
            <w:rFonts w:ascii="Georgia" w:hAnsi="Georgia"/>
            <w:color w:val="111111"/>
          </w:rPr>
          <w:lastRenderedPageBreak/>
          <w:t>Thanks for the translation tip. It works great.</w:t>
        </w:r>
        <w:r>
          <w:rPr>
            <w:rFonts w:ascii="Georgia" w:hAnsi="Georgia"/>
            <w:color w:val="111111"/>
          </w:rPr>
          <w:br/>
        </w:r>
        <w:r>
          <w:rPr>
            <w:rStyle w:val="HTMLCode"/>
            <w:rFonts w:eastAsiaTheme="majorEastAsia"/>
            <w:color w:val="111111"/>
          </w:rPr>
          <w:t> </w:t>
        </w:r>
        <w:r>
          <w:rPr>
            <w:rFonts w:ascii="Georgia" w:hAnsi="Georgia"/>
            <w:color w:val="111111"/>
          </w:rPr>
          <w:br/>
        </w:r>
        <w:r>
          <w:rPr>
            <w:rStyle w:val="Strong"/>
            <w:rFonts w:ascii="Georgia" w:hAnsi="Georgia"/>
            <w:color w:val="111111"/>
          </w:rPr>
          <w:t>@David,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0" w:afterAutospacing="0" w:line="390" w:lineRule="atLeast"/>
        <w:rPr>
          <w:ins w:id="217" w:author="Unknown"/>
          <w:rFonts w:ascii="Georgia" w:hAnsi="Georgia"/>
          <w:color w:val="111111"/>
        </w:rPr>
      </w:pPr>
      <w:ins w:id="218" w:author="Unknown">
        <w:r>
          <w:rPr>
            <w:rFonts w:ascii="Georgia" w:hAnsi="Georgia"/>
            <w:color w:val="111111"/>
          </w:rPr>
          <w:t>You are right. #5 is only about OR. I’ve changed the title accordingly. Thanks for pointing this out.</w:t>
        </w:r>
        <w:r>
          <w:rPr>
            <w:rFonts w:ascii="Georgia" w:hAnsi="Georgia"/>
            <w:color w:val="111111"/>
          </w:rPr>
          <w:br/>
        </w:r>
        <w:r>
          <w:rPr>
            <w:rStyle w:val="HTMLCode"/>
            <w:rFonts w:eastAsiaTheme="majorEastAsia"/>
            <w:color w:val="111111"/>
          </w:rPr>
          <w:t> </w:t>
        </w:r>
        <w:r>
          <w:rPr>
            <w:rFonts w:ascii="Georgia" w:hAnsi="Georgia"/>
            <w:color w:val="111111"/>
          </w:rPr>
          <w:br/>
        </w:r>
        <w:r>
          <w:rPr>
            <w:rStyle w:val="Strong"/>
            <w:rFonts w:ascii="Georgia" w:hAnsi="Georgia"/>
            <w:color w:val="111111"/>
          </w:rPr>
          <w:t>@</w:t>
        </w:r>
        <w:proofErr w:type="spellStart"/>
        <w:r>
          <w:rPr>
            <w:rStyle w:val="Strong"/>
            <w:rFonts w:ascii="Georgia" w:hAnsi="Georgia"/>
            <w:color w:val="111111"/>
          </w:rPr>
          <w:t>Patek</w:t>
        </w:r>
        <w:proofErr w:type="spellEnd"/>
        <w:r>
          <w:rPr>
            <w:rStyle w:val="Strong"/>
            <w:rFonts w:ascii="Georgia" w:hAnsi="Georgia"/>
            <w:color w:val="111111"/>
          </w:rPr>
          <w:t>,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0" w:afterAutospacing="0" w:line="390" w:lineRule="atLeast"/>
        <w:rPr>
          <w:ins w:id="219" w:author="Unknown"/>
          <w:rFonts w:ascii="Georgia" w:hAnsi="Georgia"/>
          <w:color w:val="111111"/>
        </w:rPr>
      </w:pPr>
      <w:ins w:id="220" w:author="Unknown">
        <w:r>
          <w:rPr>
            <w:rFonts w:ascii="Georgia" w:hAnsi="Georgia"/>
            <w:color w:val="111111"/>
          </w:rPr>
          <w:t>Thanks for the tip about related website search.</w:t>
        </w:r>
        <w:r>
          <w:rPr>
            <w:rFonts w:ascii="Georgia" w:hAnsi="Georgia"/>
            <w:color w:val="111111"/>
          </w:rPr>
          <w:br/>
        </w:r>
        <w:r>
          <w:rPr>
            <w:rStyle w:val="HTMLCode"/>
            <w:rFonts w:eastAsiaTheme="majorEastAsia"/>
            <w:color w:val="111111"/>
          </w:rPr>
          <w:t> </w:t>
        </w:r>
        <w:r>
          <w:rPr>
            <w:rFonts w:ascii="Georgia" w:hAnsi="Georgia"/>
            <w:color w:val="111111"/>
          </w:rPr>
          <w:br/>
        </w:r>
        <w:r>
          <w:rPr>
            <w:rStyle w:val="Strong"/>
            <w:rFonts w:ascii="Georgia" w:hAnsi="Georgia"/>
            <w:color w:val="111111"/>
          </w:rPr>
          <w:t>@Tapas,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0" w:afterAutospacing="0" w:line="390" w:lineRule="atLeast"/>
        <w:rPr>
          <w:ins w:id="221" w:author="Unknown"/>
          <w:rFonts w:ascii="Georgia" w:hAnsi="Georgia"/>
          <w:color w:val="111111"/>
        </w:rPr>
      </w:pPr>
      <w:ins w:id="222" w:author="Unknown">
        <w:r>
          <w:rPr>
            <w:rFonts w:ascii="Georgia" w:hAnsi="Georgia"/>
            <w:color w:val="111111"/>
          </w:rPr>
          <w:t>Thanks for the tips about +. I tried with “</w:t>
        </w:r>
        <w:proofErr w:type="spellStart"/>
        <w:r>
          <w:rPr>
            <w:rFonts w:ascii="Georgia" w:hAnsi="Georgia"/>
            <w:color w:val="111111"/>
          </w:rPr>
          <w:t>ebooks</w:t>
        </w:r>
        <w:proofErr w:type="spellEnd"/>
        <w:r>
          <w:rPr>
            <w:rFonts w:ascii="Georgia" w:hAnsi="Georgia"/>
            <w:color w:val="111111"/>
          </w:rPr>
          <w:t xml:space="preserve"> +free” and it works great.</w:t>
        </w:r>
        <w:r>
          <w:rPr>
            <w:rFonts w:ascii="Georgia" w:hAnsi="Georgia"/>
            <w:color w:val="111111"/>
          </w:rPr>
          <w:br/>
        </w:r>
        <w:r>
          <w:rPr>
            <w:rStyle w:val="HTMLCode"/>
            <w:rFonts w:eastAsiaTheme="majorEastAsia"/>
            <w:color w:val="111111"/>
          </w:rPr>
          <w:t> </w:t>
        </w:r>
        <w:r>
          <w:rPr>
            <w:rFonts w:ascii="Georgia" w:hAnsi="Georgia"/>
            <w:color w:val="111111"/>
          </w:rPr>
          <w:br/>
        </w:r>
        <w:r>
          <w:rPr>
            <w:rStyle w:val="Strong"/>
            <w:rFonts w:ascii="Georgia" w:hAnsi="Georgia"/>
            <w:color w:val="111111"/>
          </w:rPr>
          <w:t>@Jens,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390" w:afterAutospacing="0" w:line="390" w:lineRule="atLeast"/>
        <w:rPr>
          <w:ins w:id="223" w:author="Unknown"/>
          <w:rFonts w:ascii="Georgia" w:hAnsi="Georgia"/>
          <w:color w:val="111111"/>
        </w:rPr>
      </w:pPr>
      <w:ins w:id="224" w:author="Unknown">
        <w:r>
          <w:rPr>
            <w:rFonts w:ascii="Georgia" w:hAnsi="Georgia"/>
            <w:color w:val="111111"/>
          </w:rPr>
          <w:t xml:space="preserve">Can you please tell me which city did you try? </w:t>
        </w:r>
        <w:proofErr w:type="spellStart"/>
        <w:proofErr w:type="gramStart"/>
        <w:r>
          <w:rPr>
            <w:rFonts w:ascii="Georgia" w:hAnsi="Georgia"/>
            <w:color w:val="111111"/>
          </w:rPr>
          <w:t>i.e</w:t>
        </w:r>
        <w:proofErr w:type="spellEnd"/>
        <w:proofErr w:type="gramEnd"/>
        <w:r>
          <w:rPr>
            <w:rFonts w:ascii="Georgia" w:hAnsi="Georgia"/>
            <w:color w:val="111111"/>
          </w:rPr>
          <w:t xml:space="preserve"> the exact search term you used?</w:t>
        </w:r>
      </w:ins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225" w:author="Unknown"/>
          <w:rFonts w:ascii="Georgia" w:hAnsi="Georgia"/>
          <w:color w:val="111111"/>
        </w:rPr>
      </w:pPr>
      <w:ins w:id="226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"comment-11252"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227" w:author="Unknown"/>
          <w:rFonts w:ascii="Georgia" w:hAnsi="Georgia"/>
          <w:color w:val="111111"/>
        </w:rPr>
      </w:pPr>
      <w:ins w:id="228" w:author="Unknown">
        <w:r>
          <w:rPr>
            <w:rStyle w:val="commentauthor"/>
            <w:rFonts w:ascii="Georgia" w:hAnsi="Georgia"/>
            <w:b/>
            <w:bCs/>
            <w:color w:val="111111"/>
          </w:rPr>
          <w:t>Jens</w:t>
        </w:r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June 7, 2009, 3:54 am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390" w:afterAutospacing="0" w:line="390" w:lineRule="atLeast"/>
        <w:rPr>
          <w:ins w:id="229" w:author="Unknown"/>
          <w:rFonts w:ascii="Georgia" w:hAnsi="Georgia"/>
          <w:color w:val="111111"/>
        </w:rPr>
      </w:pPr>
      <w:ins w:id="230" w:author="Unknown">
        <w:r>
          <w:rPr>
            <w:rFonts w:ascii="Georgia" w:hAnsi="Georgia"/>
            <w:color w:val="111111"/>
          </w:rPr>
          <w:t>@Ramesh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390" w:afterAutospacing="0" w:line="390" w:lineRule="atLeast"/>
        <w:rPr>
          <w:ins w:id="231" w:author="Unknown"/>
          <w:rFonts w:ascii="Georgia" w:hAnsi="Georgia"/>
          <w:color w:val="111111"/>
        </w:rPr>
      </w:pPr>
      <w:ins w:id="232" w:author="Unknown">
        <w:r>
          <w:rPr>
            <w:rFonts w:ascii="Georgia" w:hAnsi="Georgia"/>
            <w:color w:val="111111"/>
          </w:rPr>
          <w:t xml:space="preserve">I </w:t>
        </w:r>
        <w:proofErr w:type="gramStart"/>
        <w:r>
          <w:rPr>
            <w:rFonts w:ascii="Georgia" w:hAnsi="Georgia"/>
            <w:color w:val="111111"/>
          </w:rPr>
          <w:t>used your example, LA, neither</w:t>
        </w:r>
        <w:proofErr w:type="gramEnd"/>
        <w:r>
          <w:rPr>
            <w:rFonts w:ascii="Georgia" w:hAnsi="Georgia"/>
            <w:color w:val="111111"/>
          </w:rPr>
          <w:t xml:space="preserve"> typing it nor using the direct link shows the time like in your screenshot, just normal search results. Other </w:t>
        </w:r>
        <w:proofErr w:type="gramStart"/>
        <w:r>
          <w:rPr>
            <w:rFonts w:ascii="Georgia" w:hAnsi="Georgia"/>
            <w:color w:val="111111"/>
          </w:rPr>
          <w:t>places doesn’t</w:t>
        </w:r>
        <w:proofErr w:type="gramEnd"/>
        <w:r>
          <w:rPr>
            <w:rFonts w:ascii="Georgia" w:hAnsi="Georgia"/>
            <w:color w:val="111111"/>
          </w:rPr>
          <w:t xml:space="preserve"> work too.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0" w:afterAutospacing="0" w:line="390" w:lineRule="atLeast"/>
        <w:rPr>
          <w:ins w:id="233" w:author="Unknown"/>
          <w:rFonts w:ascii="Georgia" w:hAnsi="Georgia"/>
          <w:color w:val="111111"/>
        </w:rPr>
      </w:pPr>
      <w:ins w:id="234" w:author="Unknown">
        <w:r>
          <w:rPr>
            <w:rFonts w:ascii="Georgia" w:hAnsi="Georgia"/>
            <w:color w:val="111111"/>
          </w:rPr>
          <w:t>But the conversion things work, I’ve used them many times before, it’s just the time that doesn’t.</w:t>
        </w:r>
        <w:r>
          <w:rPr>
            <w:rFonts w:ascii="Georgia" w:hAnsi="Georgia"/>
            <w:color w:val="111111"/>
          </w:rPr>
          <w:br/>
          <w:t xml:space="preserve">Strange, maybe it has something to do with my </w:t>
        </w:r>
        <w:proofErr w:type="spellStart"/>
        <w:r>
          <w:rPr>
            <w:rFonts w:ascii="Georgia" w:hAnsi="Georgia"/>
            <w:color w:val="111111"/>
          </w:rPr>
          <w:t>german</w:t>
        </w:r>
        <w:proofErr w:type="spellEnd"/>
        <w:r>
          <w:rPr>
            <w:rFonts w:ascii="Georgia" w:hAnsi="Georgia"/>
            <w:color w:val="111111"/>
          </w:rPr>
          <w:t xml:space="preserve"> browser environment, I don’t know.</w:t>
        </w:r>
        <w:r>
          <w:rPr>
            <w:rFonts w:ascii="Georgia" w:hAnsi="Georgia"/>
            <w:color w:val="111111"/>
          </w:rPr>
          <w:br/>
          <w:t xml:space="preserve">But I get the same results in Opera, FF, </w:t>
        </w:r>
        <w:proofErr w:type="gramStart"/>
        <w:r>
          <w:rPr>
            <w:rFonts w:ascii="Georgia" w:hAnsi="Georgia"/>
            <w:color w:val="111111"/>
          </w:rPr>
          <w:t>Links</w:t>
        </w:r>
        <w:proofErr w:type="gramEnd"/>
        <w:r>
          <w:rPr>
            <w:rFonts w:ascii="Georgia" w:hAnsi="Georgia"/>
            <w:color w:val="111111"/>
          </w:rPr>
          <w:t xml:space="preserve"> and from other hosts it also fails.</w:t>
        </w:r>
      </w:ins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235" w:author="Unknown"/>
          <w:rFonts w:ascii="Georgia" w:hAnsi="Georgia"/>
          <w:color w:val="111111"/>
        </w:rPr>
      </w:pPr>
      <w:ins w:id="236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"comment-11263"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237" w:author="Unknown"/>
          <w:rFonts w:ascii="Georgia" w:hAnsi="Georgia"/>
          <w:color w:val="111111"/>
        </w:rPr>
      </w:pPr>
      <w:ins w:id="238" w:author="Unknown">
        <w:r>
          <w:rPr>
            <w:rStyle w:val="commentauthor"/>
            <w:rFonts w:ascii="Georgia" w:hAnsi="Georgia"/>
            <w:b/>
            <w:bCs/>
            <w:color w:val="111111"/>
          </w:rPr>
          <w:lastRenderedPageBreak/>
          <w:t>Jens</w:t>
        </w:r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June 7, 2009, 4:05 am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0" w:afterAutospacing="0" w:line="390" w:lineRule="atLeast"/>
        <w:rPr>
          <w:ins w:id="239" w:author="Unknown"/>
          <w:rFonts w:ascii="Georgia" w:hAnsi="Georgia"/>
          <w:color w:val="111111"/>
        </w:rPr>
      </w:pPr>
      <w:ins w:id="240" w:author="Unknown">
        <w:r>
          <w:rPr>
            <w:rFonts w:ascii="Georgia" w:hAnsi="Georgia"/>
            <w:color w:val="111111"/>
          </w:rPr>
          <w:t>Okay, got it.</w:t>
        </w:r>
        <w:r>
          <w:rPr>
            <w:rFonts w:ascii="Georgia" w:hAnsi="Georgia"/>
            <w:color w:val="111111"/>
          </w:rPr>
          <w:br/>
          <w:t xml:space="preserve">If I change the </w:t>
        </w:r>
        <w:proofErr w:type="spellStart"/>
        <w:r>
          <w:rPr>
            <w:rFonts w:ascii="Georgia" w:hAnsi="Georgia"/>
            <w:color w:val="111111"/>
          </w:rPr>
          <w:t>prefered</w:t>
        </w:r>
        <w:proofErr w:type="spellEnd"/>
        <w:r>
          <w:rPr>
            <w:rFonts w:ascii="Georgia" w:hAnsi="Georgia"/>
            <w:color w:val="111111"/>
          </w:rPr>
          <w:t xml:space="preserve"> language in the browser settings from DE to EN and delete all cookies I get the desired result, but definitely not with DE, if I switch it from EN the other way.</w:t>
        </w:r>
      </w:ins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241" w:author="Unknown"/>
          <w:rFonts w:ascii="Georgia" w:hAnsi="Georgia"/>
          <w:color w:val="111111"/>
        </w:rPr>
      </w:pPr>
      <w:ins w:id="242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"comment-11264"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243" w:author="Unknown"/>
          <w:rFonts w:ascii="Georgia" w:hAnsi="Georgia"/>
          <w:color w:val="111111"/>
        </w:rPr>
      </w:pPr>
      <w:ins w:id="244" w:author="Unknown">
        <w:r>
          <w:rPr>
            <w:rStyle w:val="commentauthor"/>
            <w:rFonts w:ascii="Georgia" w:hAnsi="Georgia"/>
            <w:b/>
            <w:bCs/>
            <w:color w:val="111111"/>
          </w:rPr>
          <w:t>Anonymous</w:t>
        </w:r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June 8, 2009, 7:12 am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390" w:afterAutospacing="0" w:line="390" w:lineRule="atLeast"/>
        <w:rPr>
          <w:ins w:id="245" w:author="Unknown"/>
          <w:rFonts w:ascii="Georgia" w:hAnsi="Georgia"/>
          <w:color w:val="111111"/>
        </w:rPr>
      </w:pPr>
      <w:proofErr w:type="gramStart"/>
      <w:ins w:id="246" w:author="Unknown">
        <w:r>
          <w:rPr>
            <w:rFonts w:ascii="Georgia" w:hAnsi="Georgia"/>
            <w:color w:val="111111"/>
          </w:rPr>
          <w:t>can</w:t>
        </w:r>
        <w:proofErr w:type="gramEnd"/>
        <w:r>
          <w:rPr>
            <w:rFonts w:ascii="Georgia" w:hAnsi="Georgia"/>
            <w:color w:val="111111"/>
          </w:rPr>
          <w:t xml:space="preserve"> i know where to type the syntax</w:t>
        </w:r>
      </w:ins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247" w:author="Unknown"/>
          <w:rFonts w:ascii="Georgia" w:hAnsi="Georgia"/>
          <w:color w:val="111111"/>
        </w:rPr>
      </w:pPr>
      <w:ins w:id="248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"comment-11286"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249" w:author="Unknown"/>
          <w:rFonts w:ascii="Georgia" w:hAnsi="Georgia"/>
          <w:color w:val="111111"/>
        </w:rPr>
      </w:pPr>
      <w:ins w:id="250" w:author="Unknown">
        <w:r>
          <w:rPr>
            <w:rStyle w:val="commentauthor"/>
            <w:rFonts w:ascii="Georgia" w:hAnsi="Georgia"/>
            <w:b/>
            <w:bCs/>
            <w:color w:val="111111"/>
          </w:rPr>
          <w:fldChar w:fldCharType="begin"/>
        </w:r>
        <w:r>
          <w:rPr>
            <w:rStyle w:val="commentauthor"/>
            <w:rFonts w:ascii="Georgia" w:hAnsi="Georgia"/>
            <w:b/>
            <w:bCs/>
            <w:color w:val="111111"/>
          </w:rPr>
          <w:instrText xml:space="preserve"> HYPERLINK "http://haijen.com/" </w:instrText>
        </w:r>
        <w:r>
          <w:rPr>
            <w:rStyle w:val="commentauthor"/>
            <w:rFonts w:ascii="Georgia" w:hAnsi="Georgia"/>
            <w:b/>
            <w:bCs/>
            <w:color w:val="111111"/>
          </w:rPr>
          <w:fldChar w:fldCharType="separate"/>
        </w:r>
        <w:r>
          <w:rPr>
            <w:rStyle w:val="Hyperlink"/>
            <w:rFonts w:ascii="Georgia" w:hAnsi="Georgia"/>
            <w:b/>
            <w:bCs/>
            <w:color w:val="DD0000"/>
          </w:rPr>
          <w:t>Pieter</w:t>
        </w:r>
        <w:r>
          <w:rPr>
            <w:rStyle w:val="commentauthor"/>
            <w:rFonts w:ascii="Georgia" w:hAnsi="Georgia"/>
            <w:b/>
            <w:bCs/>
            <w:color w:val="111111"/>
          </w:rPr>
          <w:fldChar w:fldCharType="end"/>
        </w:r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June 8, 2009, 8:59 am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390" w:afterAutospacing="0" w:line="390" w:lineRule="atLeast"/>
        <w:rPr>
          <w:ins w:id="251" w:author="Unknown"/>
          <w:rFonts w:ascii="Georgia" w:hAnsi="Georgia"/>
          <w:color w:val="111111"/>
        </w:rPr>
      </w:pPr>
      <w:ins w:id="252" w:author="Unknown">
        <w:r>
          <w:rPr>
            <w:rFonts w:ascii="Georgia" w:hAnsi="Georgia"/>
            <w:color w:val="111111"/>
          </w:rPr>
          <w:t>Ramesh,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390" w:afterAutospacing="0" w:line="390" w:lineRule="atLeast"/>
        <w:rPr>
          <w:ins w:id="253" w:author="Unknown"/>
          <w:rFonts w:ascii="Georgia" w:hAnsi="Georgia"/>
          <w:color w:val="111111"/>
        </w:rPr>
      </w:pPr>
      <w:ins w:id="254" w:author="Unknown">
        <w:r>
          <w:rPr>
            <w:rFonts w:ascii="Georgia" w:hAnsi="Georgia"/>
            <w:color w:val="111111"/>
          </w:rPr>
          <w:t>I just want to thank you, very much, for the nice articles, time after time! Thank you!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0" w:afterAutospacing="0" w:line="390" w:lineRule="atLeast"/>
        <w:rPr>
          <w:ins w:id="255" w:author="Unknown"/>
          <w:rFonts w:ascii="Georgia" w:hAnsi="Georgia"/>
          <w:color w:val="111111"/>
        </w:rPr>
      </w:pPr>
      <w:ins w:id="256" w:author="Unknown">
        <w:r>
          <w:rPr>
            <w:rFonts w:ascii="Georgia" w:hAnsi="Georgia"/>
            <w:color w:val="111111"/>
          </w:rPr>
          <w:t>Kind regards</w:t>
        </w:r>
        <w:proofErr w:type="gramStart"/>
        <w:r>
          <w:rPr>
            <w:rFonts w:ascii="Georgia" w:hAnsi="Georgia"/>
            <w:color w:val="111111"/>
          </w:rPr>
          <w:t>,</w:t>
        </w:r>
        <w:proofErr w:type="gramEnd"/>
        <w:r>
          <w:rPr>
            <w:rFonts w:ascii="Georgia" w:hAnsi="Georgia"/>
            <w:color w:val="111111"/>
          </w:rPr>
          <w:br/>
          <w:t>Pieter</w:t>
        </w:r>
      </w:ins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257" w:author="Unknown"/>
          <w:rFonts w:ascii="Georgia" w:hAnsi="Georgia"/>
          <w:color w:val="111111"/>
        </w:rPr>
      </w:pPr>
      <w:ins w:id="258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"comment-11289"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259" w:author="Unknown"/>
          <w:rFonts w:ascii="Georgia" w:hAnsi="Georgia"/>
          <w:color w:val="111111"/>
        </w:rPr>
      </w:pPr>
      <w:ins w:id="260" w:author="Unknown">
        <w:r>
          <w:rPr>
            <w:rStyle w:val="commentauthor"/>
            <w:rFonts w:ascii="Georgia" w:hAnsi="Georgia"/>
            <w:b/>
            <w:bCs/>
            <w:color w:val="111111"/>
          </w:rPr>
          <w:t xml:space="preserve">Ramesh </w:t>
        </w:r>
        <w:proofErr w:type="spellStart"/>
        <w:r>
          <w:rPr>
            <w:rStyle w:val="commentauthor"/>
            <w:rFonts w:ascii="Georgia" w:hAnsi="Georgia"/>
            <w:b/>
            <w:bCs/>
            <w:color w:val="111111"/>
          </w:rPr>
          <w:t>Natarajan</w:t>
        </w:r>
        <w:proofErr w:type="spellEnd"/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June 14, 2009, 11:50 pm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0" w:afterAutospacing="0" w:line="390" w:lineRule="atLeast"/>
        <w:rPr>
          <w:ins w:id="261" w:author="Unknown"/>
          <w:rFonts w:ascii="Georgia" w:hAnsi="Georgia"/>
          <w:color w:val="111111"/>
        </w:rPr>
      </w:pPr>
      <w:ins w:id="262" w:author="Unknown">
        <w:r>
          <w:rPr>
            <w:rStyle w:val="Strong"/>
            <w:rFonts w:ascii="Georgia" w:hAnsi="Georgia"/>
            <w:color w:val="111111"/>
          </w:rPr>
          <w:t>@Jens,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0" w:afterAutospacing="0" w:line="390" w:lineRule="atLeast"/>
        <w:rPr>
          <w:ins w:id="263" w:author="Unknown"/>
          <w:rFonts w:ascii="Georgia" w:hAnsi="Georgia"/>
          <w:color w:val="111111"/>
        </w:rPr>
      </w:pPr>
      <w:ins w:id="264" w:author="Unknown">
        <w:r>
          <w:rPr>
            <w:rFonts w:ascii="Georgia" w:hAnsi="Georgia"/>
            <w:color w:val="111111"/>
          </w:rPr>
          <w:t>Thanks for sharing information on how you fixed your problem with the Google search tip. I’m glad it worked out for you.</w:t>
        </w:r>
        <w:r>
          <w:rPr>
            <w:rFonts w:ascii="Georgia" w:hAnsi="Georgia"/>
            <w:color w:val="111111"/>
          </w:rPr>
          <w:br/>
        </w:r>
        <w:r>
          <w:rPr>
            <w:rStyle w:val="HTMLCode"/>
            <w:rFonts w:eastAsiaTheme="majorEastAsia"/>
            <w:color w:val="111111"/>
          </w:rPr>
          <w:lastRenderedPageBreak/>
          <w:t> </w:t>
        </w:r>
        <w:r>
          <w:rPr>
            <w:rFonts w:ascii="Georgia" w:hAnsi="Georgia"/>
            <w:color w:val="111111"/>
          </w:rPr>
          <w:br/>
        </w:r>
        <w:r>
          <w:rPr>
            <w:rStyle w:val="Strong"/>
            <w:rFonts w:ascii="Georgia" w:hAnsi="Georgia"/>
            <w:color w:val="111111"/>
          </w:rPr>
          <w:t>@Pieter,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390" w:afterAutospacing="0" w:line="390" w:lineRule="atLeast"/>
        <w:rPr>
          <w:ins w:id="265" w:author="Unknown"/>
          <w:rFonts w:ascii="Georgia" w:hAnsi="Georgia"/>
          <w:color w:val="111111"/>
        </w:rPr>
      </w:pPr>
      <w:ins w:id="266" w:author="Unknown">
        <w:r>
          <w:rPr>
            <w:rFonts w:ascii="Georgia" w:hAnsi="Georgia"/>
            <w:color w:val="111111"/>
          </w:rPr>
          <w:t xml:space="preserve">Thanks a lot for those kind words. The credit on this article goes to </w:t>
        </w:r>
        <w:proofErr w:type="spellStart"/>
        <w:r>
          <w:rPr>
            <w:rFonts w:ascii="Georgia" w:hAnsi="Georgia"/>
            <w:color w:val="111111"/>
          </w:rPr>
          <w:t>Sathiyamoorthy</w:t>
        </w:r>
        <w:proofErr w:type="spellEnd"/>
        <w:r>
          <w:rPr>
            <w:rFonts w:ascii="Georgia" w:hAnsi="Georgia"/>
            <w:color w:val="111111"/>
          </w:rPr>
          <w:t>, who did a wonderful job in coming up with these tips.</w:t>
        </w:r>
      </w:ins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267" w:author="Unknown"/>
          <w:rFonts w:ascii="Georgia" w:hAnsi="Georgia"/>
          <w:color w:val="111111"/>
        </w:rPr>
      </w:pPr>
      <w:ins w:id="268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"comment-11498"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269" w:author="Unknown"/>
          <w:rFonts w:ascii="Georgia" w:hAnsi="Georgia"/>
          <w:color w:val="111111"/>
        </w:rPr>
      </w:pPr>
      <w:ins w:id="270" w:author="Unknown">
        <w:r>
          <w:rPr>
            <w:rStyle w:val="commentauthor"/>
            <w:rFonts w:ascii="Georgia" w:hAnsi="Georgia"/>
            <w:b/>
            <w:bCs/>
            <w:color w:val="111111"/>
          </w:rPr>
          <w:t>Jens</w:t>
        </w:r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June 15, 2009, 1:17 pm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390" w:afterAutospacing="0" w:line="390" w:lineRule="atLeast"/>
        <w:rPr>
          <w:ins w:id="271" w:author="Unknown"/>
          <w:rFonts w:ascii="Georgia" w:hAnsi="Georgia"/>
          <w:color w:val="111111"/>
        </w:rPr>
      </w:pPr>
      <w:ins w:id="272" w:author="Unknown">
        <w:r>
          <w:rPr>
            <w:rFonts w:ascii="Georgia" w:hAnsi="Georgia"/>
            <w:color w:val="111111"/>
          </w:rPr>
          <w:t xml:space="preserve">It doesn’t really work out, if I have to change my default language environment to get a result for the time search. This is a fault at </w:t>
        </w:r>
        <w:proofErr w:type="spellStart"/>
        <w:r>
          <w:rPr>
            <w:rFonts w:ascii="Georgia" w:hAnsi="Georgia"/>
            <w:color w:val="111111"/>
          </w:rPr>
          <w:t>Googles</w:t>
        </w:r>
        <w:proofErr w:type="spellEnd"/>
        <w:r>
          <w:rPr>
            <w:rFonts w:ascii="Georgia" w:hAnsi="Georgia"/>
            <w:color w:val="111111"/>
          </w:rPr>
          <w:t xml:space="preserve"> side, in my eyes. When I use for the measurement conversions LANG doesn’t matter. Why should it matter on </w:t>
        </w:r>
        <w:proofErr w:type="spellStart"/>
        <w:r>
          <w:rPr>
            <w:rFonts w:ascii="Georgia" w:hAnsi="Georgia"/>
            <w:color w:val="111111"/>
          </w:rPr>
          <w:t>timezones</w:t>
        </w:r>
        <w:proofErr w:type="spellEnd"/>
        <w:r>
          <w:rPr>
            <w:rFonts w:ascii="Georgia" w:hAnsi="Georgia"/>
            <w:color w:val="111111"/>
          </w:rPr>
          <w:t>?</w:t>
        </w:r>
        <w:r>
          <w:rPr>
            <w:rStyle w:val="apple-converted-space"/>
            <w:rFonts w:ascii="Georgia" w:hAnsi="Georgia"/>
            <w:color w:val="111111"/>
          </w:rPr>
          <w:t> </w:t>
        </w:r>
      </w:ins>
      <w:r>
        <w:rPr>
          <w:rFonts w:ascii="Georgia" w:hAnsi="Georgia"/>
          <w:noProof/>
          <w:color w:val="111111"/>
        </w:rPr>
        <w:drawing>
          <wp:inline distT="0" distB="0" distL="0" distR="0">
            <wp:extent cx="683895" cy="683895"/>
            <wp:effectExtent l="0" t="0" r="1905" b="1905"/>
            <wp:docPr id="1" name="Picture 1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😉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273" w:author="Unknown"/>
          <w:rFonts w:ascii="Georgia" w:hAnsi="Georgia"/>
          <w:color w:val="111111"/>
        </w:rPr>
      </w:pPr>
      <w:ins w:id="274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"comment-11514"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275" w:author="Unknown"/>
          <w:rFonts w:ascii="Georgia" w:hAnsi="Georgia"/>
          <w:color w:val="111111"/>
        </w:rPr>
      </w:pPr>
      <w:proofErr w:type="spellStart"/>
      <w:ins w:id="276" w:author="Unknown">
        <w:r>
          <w:rPr>
            <w:rStyle w:val="commentauthor"/>
            <w:rFonts w:ascii="Georgia" w:hAnsi="Georgia"/>
            <w:b/>
            <w:bCs/>
            <w:color w:val="111111"/>
          </w:rPr>
          <w:t>Shashi</w:t>
        </w:r>
        <w:proofErr w:type="spellEnd"/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June 29, 2009, 3:16 am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390" w:afterAutospacing="0" w:line="390" w:lineRule="atLeast"/>
        <w:rPr>
          <w:ins w:id="277" w:author="Unknown"/>
          <w:rFonts w:ascii="Georgia" w:hAnsi="Georgia"/>
          <w:color w:val="111111"/>
        </w:rPr>
      </w:pPr>
      <w:ins w:id="278" w:author="Unknown">
        <w:r>
          <w:rPr>
            <w:rFonts w:ascii="Georgia" w:hAnsi="Georgia"/>
            <w:color w:val="111111"/>
          </w:rPr>
          <w:t>Nice tips… I was not aware of these</w:t>
        </w:r>
        <w:proofErr w:type="gramStart"/>
        <w:r>
          <w:rPr>
            <w:rFonts w:ascii="Georgia" w:hAnsi="Georgia"/>
            <w:color w:val="111111"/>
          </w:rPr>
          <w:t>..</w:t>
        </w:r>
        <w:proofErr w:type="gramEnd"/>
      </w:ins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279" w:author="Unknown"/>
          <w:rFonts w:ascii="Georgia" w:hAnsi="Georgia"/>
          <w:color w:val="111111"/>
        </w:rPr>
      </w:pPr>
      <w:ins w:id="280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"comment-12061"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281" w:author="Unknown"/>
          <w:rFonts w:ascii="Georgia" w:hAnsi="Georgia"/>
          <w:color w:val="111111"/>
        </w:rPr>
      </w:pPr>
      <w:ins w:id="282" w:author="Unknown">
        <w:r>
          <w:rPr>
            <w:rStyle w:val="commentauthor"/>
            <w:rFonts w:ascii="Georgia" w:hAnsi="Georgia"/>
            <w:b/>
            <w:bCs/>
            <w:color w:val="111111"/>
          </w:rPr>
          <w:t>Jai</w:t>
        </w:r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July 9, 2009, 10:05 am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390" w:afterAutospacing="0" w:line="390" w:lineRule="atLeast"/>
        <w:rPr>
          <w:ins w:id="283" w:author="Unknown"/>
          <w:rFonts w:ascii="Georgia" w:hAnsi="Georgia"/>
          <w:color w:val="111111"/>
        </w:rPr>
      </w:pPr>
      <w:ins w:id="284" w:author="Unknown">
        <w:r>
          <w:rPr>
            <w:rFonts w:ascii="Georgia" w:hAnsi="Georgia"/>
            <w:color w:val="111111"/>
          </w:rPr>
          <w:t xml:space="preserve">Great </w:t>
        </w:r>
        <w:proofErr w:type="spellStart"/>
        <w:r>
          <w:rPr>
            <w:rFonts w:ascii="Georgia" w:hAnsi="Georgia"/>
            <w:color w:val="111111"/>
          </w:rPr>
          <w:t>googling</w:t>
        </w:r>
        <w:proofErr w:type="spellEnd"/>
        <w:r>
          <w:rPr>
            <w:rFonts w:ascii="Georgia" w:hAnsi="Georgia"/>
            <w:color w:val="111111"/>
          </w:rPr>
          <w:t xml:space="preserve"> tips …. </w:t>
        </w:r>
        <w:proofErr w:type="gramStart"/>
        <w:r>
          <w:rPr>
            <w:rFonts w:ascii="Georgia" w:hAnsi="Georgia"/>
            <w:color w:val="111111"/>
          </w:rPr>
          <w:t>thanks</w:t>
        </w:r>
        <w:proofErr w:type="gramEnd"/>
        <w:r>
          <w:rPr>
            <w:rFonts w:ascii="Georgia" w:hAnsi="Georgia"/>
            <w:color w:val="111111"/>
          </w:rPr>
          <w:t xml:space="preserve"> for sharing</w:t>
        </w:r>
      </w:ins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285" w:author="Unknown"/>
          <w:rFonts w:ascii="Georgia" w:hAnsi="Georgia"/>
          <w:color w:val="111111"/>
        </w:rPr>
      </w:pPr>
      <w:ins w:id="286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"comment-12488"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287" w:author="Unknown"/>
          <w:rFonts w:ascii="Georgia" w:hAnsi="Georgia"/>
          <w:color w:val="111111"/>
        </w:rPr>
      </w:pPr>
      <w:proofErr w:type="spellStart"/>
      <w:ins w:id="288" w:author="Unknown">
        <w:r>
          <w:rPr>
            <w:rStyle w:val="commentauthor"/>
            <w:rFonts w:ascii="Georgia" w:hAnsi="Georgia"/>
            <w:b/>
            <w:bCs/>
            <w:color w:val="111111"/>
          </w:rPr>
          <w:lastRenderedPageBreak/>
          <w:t>sireesha</w:t>
        </w:r>
        <w:proofErr w:type="spellEnd"/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December 24, 2009, 7:19 am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0" w:afterAutospacing="0" w:line="390" w:lineRule="atLeast"/>
        <w:rPr>
          <w:ins w:id="289" w:author="Unknown"/>
          <w:rFonts w:ascii="Georgia" w:hAnsi="Georgia"/>
          <w:color w:val="111111"/>
        </w:rPr>
      </w:pPr>
      <w:proofErr w:type="gramStart"/>
      <w:ins w:id="290" w:author="Unknown">
        <w:r>
          <w:rPr>
            <w:rFonts w:ascii="Georgia" w:hAnsi="Georgia"/>
            <w:color w:val="111111"/>
          </w:rPr>
          <w:t>very</w:t>
        </w:r>
        <w:proofErr w:type="gramEnd"/>
        <w:r>
          <w:rPr>
            <w:rFonts w:ascii="Georgia" w:hAnsi="Georgia"/>
            <w:color w:val="111111"/>
          </w:rPr>
          <w:t xml:space="preserve"> nice tips</w:t>
        </w:r>
        <w:r>
          <w:rPr>
            <w:rFonts w:ascii="Georgia" w:hAnsi="Georgia"/>
            <w:color w:val="111111"/>
          </w:rPr>
          <w:br/>
        </w:r>
        <w:proofErr w:type="spellStart"/>
        <w:r>
          <w:rPr>
            <w:rFonts w:ascii="Georgia" w:hAnsi="Georgia"/>
            <w:color w:val="111111"/>
          </w:rPr>
          <w:t>thanx</w:t>
        </w:r>
        <w:proofErr w:type="spellEnd"/>
        <w:r>
          <w:rPr>
            <w:rFonts w:ascii="Georgia" w:hAnsi="Georgia"/>
            <w:color w:val="111111"/>
          </w:rPr>
          <w:t xml:space="preserve"> for sharing</w:t>
        </w:r>
      </w:ins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291" w:author="Unknown"/>
          <w:rFonts w:ascii="Georgia" w:hAnsi="Georgia"/>
          <w:color w:val="111111"/>
        </w:rPr>
      </w:pPr>
      <w:ins w:id="292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"comment-27186"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293" w:author="Unknown"/>
          <w:rFonts w:ascii="Georgia" w:hAnsi="Georgia"/>
          <w:color w:val="111111"/>
        </w:rPr>
      </w:pPr>
      <w:ins w:id="294" w:author="Unknown">
        <w:r>
          <w:rPr>
            <w:rStyle w:val="commentauthor"/>
            <w:rFonts w:ascii="Georgia" w:hAnsi="Georgia"/>
            <w:b/>
            <w:bCs/>
            <w:color w:val="111111"/>
          </w:rPr>
          <w:t xml:space="preserve">Hassan </w:t>
        </w:r>
        <w:proofErr w:type="spellStart"/>
        <w:r>
          <w:rPr>
            <w:rStyle w:val="commentauthor"/>
            <w:rFonts w:ascii="Georgia" w:hAnsi="Georgia"/>
            <w:b/>
            <w:bCs/>
            <w:color w:val="111111"/>
          </w:rPr>
          <w:t>Yousef</w:t>
        </w:r>
        <w:proofErr w:type="spellEnd"/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January 10, 2010, 6:28 pm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0" w:afterAutospacing="0" w:line="390" w:lineRule="atLeast"/>
        <w:rPr>
          <w:ins w:id="295" w:author="Unknown"/>
          <w:rFonts w:ascii="Georgia" w:hAnsi="Georgia"/>
          <w:color w:val="111111"/>
        </w:rPr>
      </w:pPr>
      <w:proofErr w:type="gramStart"/>
      <w:ins w:id="296" w:author="Unknown">
        <w:r>
          <w:rPr>
            <w:rFonts w:ascii="Georgia" w:hAnsi="Georgia"/>
            <w:color w:val="111111"/>
          </w:rPr>
          <w:t>also</w:t>
        </w:r>
        <w:proofErr w:type="gramEnd"/>
        <w:r>
          <w:rPr>
            <w:rFonts w:ascii="Georgia" w:hAnsi="Georgia"/>
            <w:color w:val="111111"/>
          </w:rPr>
          <w:t xml:space="preserve"> those might be helpful</w:t>
        </w:r>
        <w:r>
          <w:rPr>
            <w:rFonts w:ascii="Georgia" w:hAnsi="Georgia"/>
            <w:color w:val="111111"/>
          </w:rPr>
          <w:br/>
          <w:t xml:space="preserve">search for </w:t>
        </w:r>
        <w:proofErr w:type="spellStart"/>
        <w:r>
          <w:rPr>
            <w:rFonts w:ascii="Georgia" w:hAnsi="Georgia"/>
            <w:color w:val="111111"/>
          </w:rPr>
          <w:t>bsd</w:t>
        </w:r>
        <w:proofErr w:type="spellEnd"/>
        <w:r>
          <w:rPr>
            <w:rFonts w:ascii="Georgia" w:hAnsi="Georgia"/>
            <w:color w:val="111111"/>
          </w:rPr>
          <w:t xml:space="preserve"> UNIX and </w:t>
        </w:r>
        <w:proofErr w:type="spellStart"/>
        <w:r>
          <w:rPr>
            <w:rFonts w:ascii="Georgia" w:hAnsi="Georgia"/>
            <w:color w:val="111111"/>
          </w:rPr>
          <w:t>linux</w:t>
        </w:r>
        <w:proofErr w:type="spellEnd"/>
        <w:r>
          <w:rPr>
            <w:rFonts w:ascii="Georgia" w:hAnsi="Georgia"/>
            <w:color w:val="111111"/>
          </w:rPr>
          <w:t xml:space="preserve"> specific </w:t>
        </w:r>
        <w:proofErr w:type="spellStart"/>
        <w:r>
          <w:rPr>
            <w:rFonts w:ascii="Georgia" w:hAnsi="Georgia"/>
            <w:color w:val="111111"/>
          </w:rPr>
          <w:t>inforamtion</w:t>
        </w:r>
        <w:proofErr w:type="spellEnd"/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"http://www.google.com/bsd"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eastAsiaTheme="majorEastAsia" w:hAnsi="Georgia"/>
            <w:color w:val="DD0000"/>
          </w:rPr>
          <w:t>http://www.google.com/bsd</w:t>
        </w:r>
        <w:r>
          <w:rPr>
            <w:rFonts w:ascii="Georgia" w:hAnsi="Georgia"/>
            <w:color w:val="111111"/>
          </w:rPr>
          <w:fldChar w:fldCharType="end"/>
        </w:r>
        <w:r>
          <w:rPr>
            <w:rFonts w:ascii="Georgia" w:hAnsi="Georgia"/>
            <w:color w:val="111111"/>
          </w:rPr>
          <w:br/>
          <w:t xml:space="preserve">search for </w:t>
        </w:r>
        <w:proofErr w:type="spellStart"/>
        <w:r>
          <w:rPr>
            <w:rFonts w:ascii="Georgia" w:hAnsi="Georgia"/>
            <w:color w:val="111111"/>
          </w:rPr>
          <w:t>linux</w:t>
        </w:r>
        <w:proofErr w:type="spellEnd"/>
        <w:r>
          <w:rPr>
            <w:rFonts w:ascii="Georgia" w:hAnsi="Georgia"/>
            <w:color w:val="111111"/>
          </w:rPr>
          <w:t xml:space="preserve"> specific </w:t>
        </w:r>
        <w:proofErr w:type="spellStart"/>
        <w:r>
          <w:rPr>
            <w:rFonts w:ascii="Georgia" w:hAnsi="Georgia"/>
            <w:color w:val="111111"/>
          </w:rPr>
          <w:t>inforamtion</w:t>
        </w:r>
        <w:proofErr w:type="spellEnd"/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"http://www.google.com/linux"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eastAsiaTheme="majorEastAsia" w:hAnsi="Georgia"/>
            <w:color w:val="DD0000"/>
          </w:rPr>
          <w:t>http://www.google.com/linux</w:t>
        </w:r>
        <w:r>
          <w:rPr>
            <w:rFonts w:ascii="Georgia" w:hAnsi="Georgia"/>
            <w:color w:val="111111"/>
          </w:rPr>
          <w:fldChar w:fldCharType="end"/>
        </w:r>
        <w:r>
          <w:rPr>
            <w:rFonts w:ascii="Georgia" w:hAnsi="Georgia"/>
            <w:color w:val="111111"/>
          </w:rPr>
          <w:br/>
          <w:t>mac</w:t>
        </w:r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"http://www.google.com/mac/"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eastAsiaTheme="majorEastAsia" w:hAnsi="Georgia"/>
            <w:color w:val="DD0000"/>
          </w:rPr>
          <w:t>http://www.google.com/mac/</w:t>
        </w:r>
        <w:r>
          <w:rPr>
            <w:rFonts w:ascii="Georgia" w:hAnsi="Georgia"/>
            <w:color w:val="111111"/>
          </w:rPr>
          <w:fldChar w:fldCharType="end"/>
        </w:r>
        <w:r>
          <w:rPr>
            <w:rFonts w:ascii="Georgia" w:hAnsi="Georgia"/>
            <w:color w:val="111111"/>
          </w:rPr>
          <w:br/>
        </w:r>
        <w:proofErr w:type="spellStart"/>
        <w:r>
          <w:rPr>
            <w:rFonts w:ascii="Georgia" w:hAnsi="Georgia"/>
            <w:color w:val="111111"/>
          </w:rPr>
          <w:t>microsoft</w:t>
        </w:r>
        <w:proofErr w:type="spellEnd"/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"http://www.google.com/microsoft.html"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eastAsiaTheme="majorEastAsia" w:hAnsi="Georgia"/>
            <w:color w:val="DD0000"/>
          </w:rPr>
          <w:t>http://www.google.com/microsoft.html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297" w:author="Unknown"/>
          <w:rFonts w:ascii="Georgia" w:hAnsi="Georgia"/>
          <w:color w:val="111111"/>
        </w:rPr>
      </w:pPr>
      <w:ins w:id="298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"comment-29015"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299" w:author="Unknown"/>
          <w:rFonts w:ascii="Georgia" w:hAnsi="Georgia"/>
          <w:color w:val="111111"/>
        </w:rPr>
      </w:pPr>
      <w:proofErr w:type="spellStart"/>
      <w:ins w:id="300" w:author="Unknown">
        <w:r>
          <w:rPr>
            <w:rStyle w:val="commentauthor"/>
            <w:rFonts w:ascii="Georgia" w:hAnsi="Georgia"/>
            <w:b/>
            <w:bCs/>
            <w:color w:val="111111"/>
          </w:rPr>
          <w:t>Gowri</w:t>
        </w:r>
        <w:proofErr w:type="spellEnd"/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March 4, 2010, 5:38 am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390" w:afterAutospacing="0" w:line="390" w:lineRule="atLeast"/>
        <w:rPr>
          <w:ins w:id="301" w:author="Unknown"/>
          <w:rFonts w:ascii="Georgia" w:hAnsi="Georgia"/>
          <w:color w:val="111111"/>
        </w:rPr>
      </w:pPr>
      <w:ins w:id="302" w:author="Unknown">
        <w:r>
          <w:rPr>
            <w:rFonts w:ascii="Georgia" w:hAnsi="Georgia"/>
            <w:color w:val="111111"/>
          </w:rPr>
          <w:t>Very good tips</w:t>
        </w:r>
      </w:ins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303" w:author="Unknown"/>
          <w:rFonts w:ascii="Georgia" w:hAnsi="Georgia"/>
          <w:color w:val="111111"/>
        </w:rPr>
      </w:pPr>
      <w:ins w:id="304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"comment-37697"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305" w:author="Unknown"/>
          <w:rFonts w:ascii="Georgia" w:hAnsi="Georgia"/>
          <w:color w:val="111111"/>
        </w:rPr>
      </w:pPr>
      <w:ins w:id="306" w:author="Unknown">
        <w:r>
          <w:rPr>
            <w:rStyle w:val="commentauthor"/>
            <w:rFonts w:ascii="Georgia" w:hAnsi="Georgia"/>
            <w:b/>
            <w:bCs/>
            <w:color w:val="111111"/>
          </w:rPr>
          <w:t>Rahul Mukherjee</w:t>
        </w:r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August 19, 2010, 4:15 am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0" w:afterAutospacing="0" w:line="390" w:lineRule="atLeast"/>
        <w:rPr>
          <w:ins w:id="307" w:author="Unknown"/>
          <w:rFonts w:ascii="Georgia" w:hAnsi="Georgia"/>
          <w:color w:val="111111"/>
        </w:rPr>
      </w:pPr>
      <w:ins w:id="308" w:author="Unknown">
        <w:r>
          <w:rPr>
            <w:rFonts w:ascii="Georgia" w:hAnsi="Georgia"/>
            <w:color w:val="111111"/>
          </w:rPr>
          <w:t>Please read info at</w:t>
        </w:r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"http://www.google.com/help/cheatsheet.html"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eastAsiaTheme="majorEastAsia" w:hAnsi="Georgia"/>
            <w:color w:val="DD0000"/>
          </w:rPr>
          <w:t>http://www.google.com/help/cheatsheet.html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309" w:author="Unknown"/>
          <w:rFonts w:ascii="Georgia" w:hAnsi="Georgia"/>
          <w:color w:val="111111"/>
        </w:rPr>
      </w:pPr>
      <w:ins w:id="310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"comment-59758"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311" w:author="Unknown"/>
          <w:rFonts w:ascii="Georgia" w:hAnsi="Georgia"/>
          <w:color w:val="111111"/>
        </w:rPr>
      </w:pPr>
      <w:ins w:id="312" w:author="Unknown">
        <w:r>
          <w:rPr>
            <w:rStyle w:val="commentauthor"/>
            <w:rFonts w:ascii="Georgia" w:hAnsi="Georgia"/>
            <w:b/>
            <w:bCs/>
            <w:color w:val="111111"/>
          </w:rPr>
          <w:fldChar w:fldCharType="begin"/>
        </w:r>
        <w:r>
          <w:rPr>
            <w:rStyle w:val="commentauthor"/>
            <w:rFonts w:ascii="Georgia" w:hAnsi="Georgia"/>
            <w:b/>
            <w:bCs/>
            <w:color w:val="111111"/>
          </w:rPr>
          <w:instrText xml:space="preserve"> HYPERLINK "http://thesavingsnet.com/" </w:instrText>
        </w:r>
        <w:r>
          <w:rPr>
            <w:rStyle w:val="commentauthor"/>
            <w:rFonts w:ascii="Georgia" w:hAnsi="Georgia"/>
            <w:b/>
            <w:bCs/>
            <w:color w:val="111111"/>
          </w:rPr>
          <w:fldChar w:fldCharType="separate"/>
        </w:r>
        <w:r>
          <w:rPr>
            <w:rStyle w:val="Hyperlink"/>
            <w:rFonts w:ascii="Georgia" w:hAnsi="Georgia"/>
            <w:b/>
            <w:bCs/>
            <w:color w:val="DD0000"/>
          </w:rPr>
          <w:t>Sean Benson</w:t>
        </w:r>
        <w:r>
          <w:rPr>
            <w:rStyle w:val="commentauthor"/>
            <w:rFonts w:ascii="Georgia" w:hAnsi="Georgia"/>
            <w:b/>
            <w:bCs/>
            <w:color w:val="111111"/>
          </w:rPr>
          <w:fldChar w:fldCharType="end"/>
        </w:r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January 8, 2011, 2:19 pm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0" w:afterAutospacing="0" w:line="390" w:lineRule="atLeast"/>
        <w:rPr>
          <w:ins w:id="313" w:author="Unknown"/>
          <w:rFonts w:ascii="Georgia" w:hAnsi="Georgia"/>
          <w:color w:val="111111"/>
        </w:rPr>
      </w:pPr>
      <w:ins w:id="314" w:author="Unknown">
        <w:r>
          <w:rPr>
            <w:rFonts w:ascii="Georgia" w:hAnsi="Georgia"/>
            <w:color w:val="111111"/>
          </w:rPr>
          <w:lastRenderedPageBreak/>
          <w:t xml:space="preserve">How do I use the </w:t>
        </w:r>
        <w:proofErr w:type="spellStart"/>
        <w:r>
          <w:rPr>
            <w:rFonts w:ascii="Georgia" w:hAnsi="Georgia"/>
            <w:color w:val="111111"/>
          </w:rPr>
          <w:t>Controle</w:t>
        </w:r>
        <w:proofErr w:type="spellEnd"/>
        <w:r>
          <w:rPr>
            <w:rFonts w:ascii="Georgia" w:hAnsi="Georgia"/>
            <w:color w:val="111111"/>
          </w:rPr>
          <w:t xml:space="preserve"> key to bring up Google </w:t>
        </w:r>
        <w:proofErr w:type="gramStart"/>
        <w:r>
          <w:rPr>
            <w:rFonts w:ascii="Georgia" w:hAnsi="Georgia"/>
            <w:color w:val="111111"/>
          </w:rPr>
          <w:t>search.</w:t>
        </w:r>
        <w:proofErr w:type="gramEnd"/>
        <w:r>
          <w:rPr>
            <w:rFonts w:ascii="Georgia" w:hAnsi="Georgia"/>
            <w:color w:val="111111"/>
          </w:rPr>
          <w:br/>
          <w:t>At one time I could tap twice on the control key from almost anywhere i was working.</w:t>
        </w:r>
        <w:r>
          <w:rPr>
            <w:rFonts w:ascii="Georgia" w:hAnsi="Georgia"/>
            <w:color w:val="111111"/>
          </w:rPr>
          <w:br/>
          <w:t>I am using Windows 7 and Microsoft Office Home and Business 2010.Thanks Sean</w:t>
        </w:r>
      </w:ins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315" w:author="Unknown"/>
          <w:rFonts w:ascii="Georgia" w:hAnsi="Georgia"/>
          <w:color w:val="111111"/>
        </w:rPr>
      </w:pPr>
      <w:ins w:id="316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"comment-78060"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317" w:author="Unknown"/>
          <w:rFonts w:ascii="Georgia" w:hAnsi="Georgia"/>
          <w:color w:val="111111"/>
        </w:rPr>
      </w:pPr>
      <w:ins w:id="318" w:author="Unknown">
        <w:r>
          <w:rPr>
            <w:rStyle w:val="commentauthor"/>
            <w:rFonts w:ascii="Georgia" w:hAnsi="Georgia"/>
            <w:b/>
            <w:bCs/>
            <w:color w:val="111111"/>
          </w:rPr>
          <w:fldChar w:fldCharType="begin"/>
        </w:r>
        <w:r>
          <w:rPr>
            <w:rStyle w:val="commentauthor"/>
            <w:rFonts w:ascii="Georgia" w:hAnsi="Georgia"/>
            <w:b/>
            <w:bCs/>
            <w:color w:val="111111"/>
          </w:rPr>
          <w:instrText xml:space="preserve"> HYPERLINK "http://www.google.com/microsoft.html" </w:instrText>
        </w:r>
        <w:r>
          <w:rPr>
            <w:rStyle w:val="commentauthor"/>
            <w:rFonts w:ascii="Georgia" w:hAnsi="Georgia"/>
            <w:b/>
            <w:bCs/>
            <w:color w:val="111111"/>
          </w:rPr>
          <w:fldChar w:fldCharType="separate"/>
        </w:r>
        <w:proofErr w:type="spellStart"/>
        <w:r>
          <w:rPr>
            <w:rStyle w:val="Hyperlink"/>
            <w:rFonts w:ascii="Georgia" w:hAnsi="Georgia"/>
            <w:b/>
            <w:bCs/>
            <w:color w:val="DD0000"/>
          </w:rPr>
          <w:t>sunil</w:t>
        </w:r>
        <w:proofErr w:type="spellEnd"/>
        <w:r>
          <w:rPr>
            <w:rStyle w:val="Hyperlink"/>
            <w:rFonts w:ascii="Georgia" w:hAnsi="Georgia"/>
            <w:b/>
            <w:bCs/>
            <w:color w:val="DD0000"/>
          </w:rPr>
          <w:t xml:space="preserve"> </w:t>
        </w:r>
        <w:proofErr w:type="spellStart"/>
        <w:r>
          <w:rPr>
            <w:rStyle w:val="Hyperlink"/>
            <w:rFonts w:ascii="Georgia" w:hAnsi="Georgia"/>
            <w:b/>
            <w:bCs/>
            <w:color w:val="DD0000"/>
          </w:rPr>
          <w:t>sharma</w:t>
        </w:r>
        <w:proofErr w:type="spellEnd"/>
        <w:r>
          <w:rPr>
            <w:rStyle w:val="commentauthor"/>
            <w:rFonts w:ascii="Georgia" w:hAnsi="Georgia"/>
            <w:b/>
            <w:bCs/>
            <w:color w:val="111111"/>
          </w:rPr>
          <w:fldChar w:fldCharType="end"/>
        </w:r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March 17, 2011, 3:13 am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0" w:afterAutospacing="0" w:line="390" w:lineRule="atLeast"/>
        <w:rPr>
          <w:ins w:id="319" w:author="Unknown"/>
          <w:rFonts w:ascii="Georgia" w:hAnsi="Georgia"/>
          <w:color w:val="111111"/>
        </w:rPr>
      </w:pPr>
      <w:proofErr w:type="gramStart"/>
      <w:ins w:id="320" w:author="Unknown">
        <w:r>
          <w:rPr>
            <w:rFonts w:ascii="Georgia" w:hAnsi="Georgia"/>
            <w:color w:val="111111"/>
          </w:rPr>
          <w:t>i</w:t>
        </w:r>
        <w:proofErr w:type="gramEnd"/>
        <w:r>
          <w:rPr>
            <w:rFonts w:ascii="Georgia" w:hAnsi="Georgia"/>
            <w:color w:val="111111"/>
          </w:rPr>
          <w:t xml:space="preserve"> is </w:t>
        </w:r>
        <w:proofErr w:type="spellStart"/>
        <w:r>
          <w:rPr>
            <w:rFonts w:ascii="Georgia" w:hAnsi="Georgia"/>
            <w:color w:val="111111"/>
          </w:rPr>
          <w:t>realy</w:t>
        </w:r>
        <w:proofErr w:type="spellEnd"/>
        <w:r>
          <w:rPr>
            <w:rFonts w:ascii="Georgia" w:hAnsi="Georgia"/>
            <w:color w:val="111111"/>
          </w:rPr>
          <w:t xml:space="preserve"> interesting and provides much information.</w:t>
        </w:r>
        <w:r>
          <w:rPr>
            <w:rFonts w:ascii="Georgia" w:hAnsi="Georgia"/>
            <w:color w:val="111111"/>
          </w:rPr>
          <w:br/>
          <w:t>Thanks…….</w:t>
        </w:r>
      </w:ins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321" w:author="Unknown"/>
          <w:rFonts w:ascii="Georgia" w:hAnsi="Georgia"/>
          <w:color w:val="111111"/>
        </w:rPr>
      </w:pPr>
      <w:ins w:id="322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"comment-92881"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323" w:author="Unknown"/>
          <w:rFonts w:ascii="Georgia" w:hAnsi="Georgia"/>
          <w:color w:val="111111"/>
        </w:rPr>
      </w:pPr>
      <w:proofErr w:type="spellStart"/>
      <w:ins w:id="324" w:author="Unknown">
        <w:r>
          <w:rPr>
            <w:rStyle w:val="commentauthor"/>
            <w:rFonts w:ascii="Georgia" w:hAnsi="Georgia"/>
            <w:b/>
            <w:bCs/>
            <w:color w:val="111111"/>
          </w:rPr>
          <w:t>robinatw</w:t>
        </w:r>
        <w:proofErr w:type="spellEnd"/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June 23, 2011, 4:00 am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0" w:afterAutospacing="0" w:line="390" w:lineRule="atLeast"/>
        <w:rPr>
          <w:ins w:id="325" w:author="Unknown"/>
          <w:rFonts w:ascii="Georgia" w:hAnsi="Georgia"/>
          <w:color w:val="111111"/>
        </w:rPr>
      </w:pPr>
      <w:ins w:id="326" w:author="Unknown">
        <w:r>
          <w:rPr>
            <w:rFonts w:ascii="Georgia" w:hAnsi="Georgia"/>
            <w:color w:val="111111"/>
          </w:rPr>
          <w:t>1</w:t>
        </w:r>
        <w:r>
          <w:rPr>
            <w:rFonts w:ascii="MS Mincho" w:eastAsia="MS Mincho" w:hAnsi="MS Mincho" w:cs="MS Mincho" w:hint="eastAsia"/>
            <w:color w:val="111111"/>
          </w:rPr>
          <w:t>、</w:t>
        </w:r>
        <w:r>
          <w:rPr>
            <w:rFonts w:ascii="Georgia" w:hAnsi="Georgia"/>
            <w:color w:val="111111"/>
          </w:rPr>
          <w:t>nagios ~tutorial</w:t>
        </w:r>
        <w:r>
          <w:rPr>
            <w:rFonts w:ascii="Georgia" w:hAnsi="Georgia"/>
            <w:color w:val="111111"/>
          </w:rPr>
          <w:br/>
          <w:t>2</w:t>
        </w:r>
        <w:r>
          <w:rPr>
            <w:rFonts w:ascii="MS Mincho" w:eastAsia="MS Mincho" w:hAnsi="MS Mincho" w:cs="MS Mincho" w:hint="eastAsia"/>
            <w:color w:val="111111"/>
          </w:rPr>
          <w:t>、</w:t>
        </w:r>
        <w:r>
          <w:rPr>
            <w:rFonts w:ascii="Georgia" w:hAnsi="Georgia"/>
            <w:color w:val="111111"/>
          </w:rPr>
          <w:t>vim editor * and replace examples</w:t>
        </w:r>
        <w:r>
          <w:rPr>
            <w:rFonts w:ascii="Georgia" w:hAnsi="Georgia"/>
            <w:color w:val="111111"/>
          </w:rPr>
          <w:br/>
          <w:t>3</w:t>
        </w:r>
        <w:r>
          <w:rPr>
            <w:rFonts w:ascii="MS Mincho" w:eastAsia="MS Mincho" w:hAnsi="MS Mincho" w:cs="MS Mincho" w:hint="eastAsia"/>
            <w:color w:val="111111"/>
          </w:rPr>
          <w:t>、</w:t>
        </w:r>
        <w:r>
          <w:rPr>
            <w:rFonts w:ascii="Georgia" w:hAnsi="Georgia"/>
            <w:color w:val="111111"/>
          </w:rPr>
          <w:t>bash examples OR programs</w:t>
        </w:r>
        <w:r>
          <w:rPr>
            <w:rFonts w:ascii="Georgia" w:hAnsi="Georgia"/>
            <w:color w:val="111111"/>
          </w:rPr>
          <w:br/>
          <w:t>4</w:t>
        </w:r>
        <w:r>
          <w:rPr>
            <w:rFonts w:ascii="MS Mincho" w:eastAsia="MS Mincho" w:hAnsi="MS Mincho" w:cs="MS Mincho" w:hint="eastAsia"/>
            <w:color w:val="111111"/>
          </w:rPr>
          <w:t>、</w:t>
        </w:r>
        <w:r>
          <w:rPr>
            <w:rFonts w:ascii="Georgia" w:hAnsi="Georgia"/>
            <w:color w:val="111111"/>
          </w:rPr>
          <w:t>examples site</w:t>
        </w:r>
        <w:proofErr w:type="gramStart"/>
        <w:r>
          <w:rPr>
            <w:rFonts w:ascii="Georgia" w:hAnsi="Georgia"/>
            <w:color w:val="111111"/>
          </w:rPr>
          <w:t>:www.thegeekstuff.com</w:t>
        </w:r>
        <w:proofErr w:type="gramEnd"/>
        <w:r>
          <w:rPr>
            <w:rFonts w:ascii="Georgia" w:hAnsi="Georgia"/>
            <w:color w:val="111111"/>
          </w:rPr>
          <w:br/>
          <w:t>5</w:t>
        </w:r>
        <w:r>
          <w:rPr>
            <w:rFonts w:ascii="MS Mincho" w:eastAsia="MS Mincho" w:hAnsi="MS Mincho" w:cs="MS Mincho" w:hint="eastAsia"/>
            <w:color w:val="111111"/>
          </w:rPr>
          <w:t>、</w:t>
        </w:r>
        <w:r>
          <w:rPr>
            <w:rFonts w:ascii="Georgia" w:hAnsi="Georgia" w:cs="Georgia"/>
            <w:color w:val="111111"/>
          </w:rPr>
          <w:t>”</w:t>
        </w:r>
        <w:r>
          <w:rPr>
            <w:rFonts w:ascii="Georgia" w:hAnsi="Georgia"/>
            <w:color w:val="111111"/>
          </w:rPr>
          <w:t>guide to install php5 from source”</w:t>
        </w:r>
        <w:r>
          <w:rPr>
            <w:rFonts w:ascii="Georgia" w:hAnsi="Georgia"/>
            <w:color w:val="111111"/>
          </w:rPr>
          <w:br/>
          <w:t>6</w:t>
        </w:r>
        <w:r>
          <w:rPr>
            <w:rFonts w:ascii="MS Mincho" w:eastAsia="MS Mincho" w:hAnsi="MS Mincho" w:cs="MS Mincho" w:hint="eastAsia"/>
            <w:color w:val="111111"/>
          </w:rPr>
          <w:t>、</w:t>
        </w:r>
        <w:r>
          <w:rPr>
            <w:rFonts w:ascii="Georgia" w:hAnsi="Georgia"/>
            <w:color w:val="111111"/>
          </w:rPr>
          <w:t xml:space="preserve">linux introduction </w:t>
        </w:r>
        <w:proofErr w:type="spellStart"/>
        <w:r>
          <w:rPr>
            <w:rFonts w:ascii="Georgia" w:hAnsi="Georgia"/>
            <w:color w:val="111111"/>
          </w:rPr>
          <w:t>filetype:ppt</w:t>
        </w:r>
        <w:proofErr w:type="spellEnd"/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0" w:afterAutospacing="0" w:line="390" w:lineRule="atLeast"/>
        <w:rPr>
          <w:ins w:id="327" w:author="Unknown"/>
          <w:rFonts w:ascii="Georgia" w:hAnsi="Georgia"/>
          <w:color w:val="111111"/>
        </w:rPr>
      </w:pPr>
      <w:proofErr w:type="gramStart"/>
      <w:ins w:id="328" w:author="Unknown">
        <w:r>
          <w:rPr>
            <w:rFonts w:ascii="Georgia" w:hAnsi="Georgia"/>
            <w:color w:val="111111"/>
          </w:rPr>
          <w:t>at</w:t>
        </w:r>
        <w:proofErr w:type="gramEnd"/>
        <w:r>
          <w:rPr>
            <w:rFonts w:ascii="Georgia" w:hAnsi="Georgia"/>
            <w:color w:val="111111"/>
          </w:rPr>
          <w:t xml:space="preserve"> </w:t>
        </w:r>
        <w:proofErr w:type="spellStart"/>
        <w:r>
          <w:rPr>
            <w:rFonts w:ascii="Georgia" w:hAnsi="Georgia"/>
            <w:color w:val="111111"/>
          </w:rPr>
          <w:t>lest</w:t>
        </w:r>
        <w:proofErr w:type="spellEnd"/>
        <w:r>
          <w:rPr>
            <w:rFonts w:ascii="Georgia" w:hAnsi="Georgia"/>
            <w:color w:val="111111"/>
          </w:rPr>
          <w:t>, i think above key points is good for me..</w:t>
        </w:r>
        <w:r>
          <w:rPr>
            <w:rFonts w:ascii="Georgia" w:hAnsi="Georgia"/>
            <w:color w:val="111111"/>
          </w:rPr>
          <w:br/>
        </w:r>
        <w:proofErr w:type="gramStart"/>
        <w:r>
          <w:rPr>
            <w:rFonts w:ascii="Georgia" w:hAnsi="Georgia"/>
            <w:color w:val="111111"/>
          </w:rPr>
          <w:t>thanks</w:t>
        </w:r>
        <w:proofErr w:type="gramEnd"/>
        <w:r>
          <w:rPr>
            <w:rFonts w:ascii="Georgia" w:hAnsi="Georgia"/>
            <w:color w:val="111111"/>
          </w:rPr>
          <w:t xml:space="preserve"> for your post…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390" w:afterAutospacing="0" w:line="390" w:lineRule="atLeast"/>
        <w:rPr>
          <w:ins w:id="329" w:author="Unknown"/>
          <w:rFonts w:ascii="Georgia" w:hAnsi="Georgia"/>
          <w:color w:val="111111"/>
        </w:rPr>
      </w:pPr>
      <w:ins w:id="330" w:author="Unknown">
        <w:r>
          <w:rPr>
            <w:rFonts w:ascii="Georgia" w:hAnsi="Georgia"/>
            <w:color w:val="111111"/>
          </w:rPr>
          <w:t>Robin</w:t>
        </w:r>
      </w:ins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331" w:author="Unknown"/>
          <w:rFonts w:ascii="Georgia" w:hAnsi="Georgia"/>
          <w:color w:val="111111"/>
        </w:rPr>
      </w:pPr>
      <w:ins w:id="332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"comment-114107"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333" w:author="Unknown"/>
          <w:rFonts w:ascii="Georgia" w:hAnsi="Georgia"/>
          <w:color w:val="111111"/>
        </w:rPr>
      </w:pPr>
      <w:proofErr w:type="spellStart"/>
      <w:ins w:id="334" w:author="Unknown">
        <w:r>
          <w:rPr>
            <w:rStyle w:val="commentauthor"/>
            <w:rFonts w:ascii="Georgia" w:hAnsi="Georgia"/>
            <w:b/>
            <w:bCs/>
            <w:color w:val="111111"/>
          </w:rPr>
          <w:t>lalit</w:t>
        </w:r>
        <w:proofErr w:type="spellEnd"/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October 5, 2011, 7:00 am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390" w:afterAutospacing="0" w:line="390" w:lineRule="atLeast"/>
        <w:rPr>
          <w:ins w:id="335" w:author="Unknown"/>
          <w:rFonts w:ascii="Georgia" w:hAnsi="Georgia"/>
          <w:color w:val="111111"/>
        </w:rPr>
      </w:pPr>
      <w:proofErr w:type="spellStart"/>
      <w:ins w:id="336" w:author="Unknown">
        <w:r>
          <w:rPr>
            <w:rFonts w:ascii="Georgia" w:hAnsi="Georgia"/>
            <w:color w:val="111111"/>
          </w:rPr>
          <w:t>Any one</w:t>
        </w:r>
        <w:proofErr w:type="spellEnd"/>
        <w:r>
          <w:rPr>
            <w:rFonts w:ascii="Georgia" w:hAnsi="Georgia"/>
            <w:color w:val="111111"/>
          </w:rPr>
          <w:t xml:space="preserve"> </w:t>
        </w:r>
        <w:proofErr w:type="gramStart"/>
        <w:r>
          <w:rPr>
            <w:rFonts w:ascii="Georgia" w:hAnsi="Georgia"/>
            <w:color w:val="111111"/>
          </w:rPr>
          <w:t>tell</w:t>
        </w:r>
        <w:proofErr w:type="gramEnd"/>
        <w:r>
          <w:rPr>
            <w:rFonts w:ascii="Georgia" w:hAnsi="Georgia"/>
            <w:color w:val="111111"/>
          </w:rPr>
          <w:t xml:space="preserve"> me why we use + operator for searching elements &amp; what it does.</w:t>
        </w:r>
      </w:ins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337" w:author="Unknown"/>
          <w:rFonts w:ascii="Georgia" w:hAnsi="Georgia"/>
          <w:color w:val="111111"/>
        </w:rPr>
      </w:pPr>
      <w:ins w:id="338" w:author="Unknown">
        <w:r>
          <w:rPr>
            <w:rFonts w:ascii="Georgia" w:hAnsi="Georgia"/>
            <w:color w:val="111111"/>
          </w:rPr>
          <w:lastRenderedPageBreak/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"comment-130295"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339" w:author="Unknown"/>
          <w:rFonts w:ascii="Georgia" w:hAnsi="Georgia"/>
          <w:color w:val="111111"/>
        </w:rPr>
      </w:pPr>
      <w:proofErr w:type="spellStart"/>
      <w:ins w:id="340" w:author="Unknown">
        <w:r>
          <w:rPr>
            <w:rStyle w:val="commentauthor"/>
            <w:rFonts w:ascii="Georgia" w:hAnsi="Georgia"/>
            <w:b/>
            <w:bCs/>
            <w:color w:val="111111"/>
          </w:rPr>
          <w:t>Chander</w:t>
        </w:r>
        <w:proofErr w:type="spellEnd"/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October 22, 2011, 10:42 pm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390" w:afterAutospacing="0" w:line="390" w:lineRule="atLeast"/>
        <w:rPr>
          <w:ins w:id="341" w:author="Unknown"/>
          <w:rFonts w:ascii="Georgia" w:hAnsi="Georgia"/>
          <w:color w:val="111111"/>
        </w:rPr>
      </w:pPr>
      <w:ins w:id="342" w:author="Unknown">
        <w:r>
          <w:rPr>
            <w:rFonts w:ascii="Georgia" w:hAnsi="Georgia"/>
            <w:color w:val="111111"/>
          </w:rPr>
          <w:t>Awesome sir ……Thanks</w:t>
        </w:r>
      </w:ins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343" w:author="Unknown"/>
          <w:rFonts w:ascii="Georgia" w:hAnsi="Georgia"/>
          <w:color w:val="111111"/>
        </w:rPr>
      </w:pPr>
      <w:ins w:id="344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"comment-134384"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345" w:author="Unknown"/>
          <w:rFonts w:ascii="Georgia" w:hAnsi="Georgia"/>
          <w:color w:val="111111"/>
        </w:rPr>
      </w:pPr>
      <w:proofErr w:type="spellStart"/>
      <w:ins w:id="346" w:author="Unknown">
        <w:r>
          <w:rPr>
            <w:rStyle w:val="commentauthor"/>
            <w:rFonts w:ascii="Georgia" w:hAnsi="Georgia"/>
            <w:b/>
            <w:bCs/>
            <w:color w:val="111111"/>
          </w:rPr>
          <w:t>Mallikarjuna</w:t>
        </w:r>
        <w:proofErr w:type="spellEnd"/>
        <w:r>
          <w:rPr>
            <w:rStyle w:val="commentauthor"/>
            <w:rFonts w:ascii="Georgia" w:hAnsi="Georgia"/>
            <w:b/>
            <w:bCs/>
            <w:color w:val="111111"/>
          </w:rPr>
          <w:t xml:space="preserve"> </w:t>
        </w:r>
        <w:proofErr w:type="spellStart"/>
        <w:r>
          <w:rPr>
            <w:rStyle w:val="commentauthor"/>
            <w:rFonts w:ascii="Georgia" w:hAnsi="Georgia"/>
            <w:b/>
            <w:bCs/>
            <w:color w:val="111111"/>
          </w:rPr>
          <w:t>Paitl</w:t>
        </w:r>
        <w:proofErr w:type="spellEnd"/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January 19, 2012, 5:18 pm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0" w:afterAutospacing="0" w:line="390" w:lineRule="atLeast"/>
        <w:rPr>
          <w:ins w:id="347" w:author="Unknown"/>
          <w:rFonts w:ascii="Georgia" w:hAnsi="Georgia"/>
          <w:color w:val="111111"/>
        </w:rPr>
      </w:pPr>
      <w:proofErr w:type="spellStart"/>
      <w:ins w:id="348" w:author="Unknown">
        <w:r>
          <w:rPr>
            <w:rFonts w:ascii="Georgia" w:hAnsi="Georgia"/>
            <w:color w:val="111111"/>
          </w:rPr>
          <w:t>Cool</w:t>
        </w:r>
        <w:proofErr w:type="gramStart"/>
        <w:r>
          <w:rPr>
            <w:rFonts w:ascii="Georgia" w:hAnsi="Georgia"/>
            <w:color w:val="111111"/>
          </w:rPr>
          <w:t>..really</w:t>
        </w:r>
        <w:proofErr w:type="spellEnd"/>
        <w:proofErr w:type="gramEnd"/>
        <w:r>
          <w:rPr>
            <w:rFonts w:ascii="Georgia" w:hAnsi="Georgia"/>
            <w:color w:val="111111"/>
          </w:rPr>
          <w:t xml:space="preserve"> helped lot in my daily activity.</w:t>
        </w:r>
        <w:r>
          <w:rPr>
            <w:rFonts w:ascii="Georgia" w:hAnsi="Georgia"/>
            <w:color w:val="111111"/>
          </w:rPr>
          <w:br/>
          <w:t>Thanks.</w:t>
        </w:r>
      </w:ins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349" w:author="Unknown"/>
          <w:rFonts w:ascii="Georgia" w:hAnsi="Georgia"/>
          <w:color w:val="111111"/>
        </w:rPr>
      </w:pPr>
      <w:ins w:id="350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"comment-181052"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351" w:author="Unknown"/>
          <w:rFonts w:ascii="Georgia" w:hAnsi="Georgia"/>
          <w:color w:val="111111"/>
        </w:rPr>
      </w:pPr>
      <w:proofErr w:type="spellStart"/>
      <w:ins w:id="352" w:author="Unknown">
        <w:r>
          <w:rPr>
            <w:rStyle w:val="commentauthor"/>
            <w:rFonts w:ascii="Georgia" w:hAnsi="Georgia"/>
            <w:b/>
            <w:bCs/>
            <w:color w:val="111111"/>
          </w:rPr>
          <w:t>Riz</w:t>
        </w:r>
        <w:proofErr w:type="spellEnd"/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June 12, 2012, 10:32 pm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0" w:afterAutospacing="0" w:line="390" w:lineRule="atLeast"/>
        <w:rPr>
          <w:ins w:id="353" w:author="Unknown"/>
          <w:rFonts w:ascii="Georgia" w:hAnsi="Georgia"/>
          <w:color w:val="111111"/>
        </w:rPr>
      </w:pPr>
      <w:ins w:id="354" w:author="Unknown">
        <w:r>
          <w:rPr>
            <w:rFonts w:ascii="Georgia" w:hAnsi="Georgia"/>
            <w:color w:val="111111"/>
          </w:rPr>
          <w:t>Thanks for the wonderful tutorial.</w:t>
        </w:r>
        <w:r>
          <w:rPr>
            <w:rFonts w:ascii="Georgia" w:hAnsi="Georgia"/>
            <w:color w:val="111111"/>
          </w:rPr>
          <w:br/>
          <w:t>About ‘Money Conversion using Google’, it also works with the amount I need to convert.</w:t>
        </w:r>
        <w:r>
          <w:rPr>
            <w:rFonts w:ascii="Georgia" w:hAnsi="Georgia"/>
            <w:color w:val="111111"/>
          </w:rPr>
          <w:br/>
          <w:t>e.g. 600 USD in INR</w:t>
        </w:r>
        <w:r>
          <w:rPr>
            <w:rFonts w:ascii="Georgia" w:hAnsi="Georgia"/>
            <w:color w:val="111111"/>
          </w:rPr>
          <w:br/>
        </w:r>
        <w:proofErr w:type="gramStart"/>
        <w:r>
          <w:rPr>
            <w:rFonts w:ascii="Georgia" w:hAnsi="Georgia"/>
            <w:color w:val="111111"/>
          </w:rPr>
          <w:t>It</w:t>
        </w:r>
        <w:proofErr w:type="gramEnd"/>
        <w:r>
          <w:rPr>
            <w:rFonts w:ascii="Georgia" w:hAnsi="Georgia"/>
            <w:color w:val="111111"/>
          </w:rPr>
          <w:t xml:space="preserve"> gives the calculated total amount. </w:t>
        </w:r>
        <w:proofErr w:type="gramStart"/>
        <w:r>
          <w:rPr>
            <w:rFonts w:ascii="Georgia" w:hAnsi="Georgia"/>
            <w:color w:val="111111"/>
          </w:rPr>
          <w:t>Very handy.</w:t>
        </w:r>
        <w:proofErr w:type="gramEnd"/>
      </w:ins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355" w:author="Unknown"/>
          <w:rFonts w:ascii="Georgia" w:hAnsi="Georgia"/>
          <w:color w:val="111111"/>
        </w:rPr>
      </w:pPr>
      <w:ins w:id="356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"comment-251300"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357" w:author="Unknown"/>
          <w:rFonts w:ascii="Georgia" w:hAnsi="Georgia"/>
          <w:color w:val="111111"/>
        </w:rPr>
      </w:pPr>
      <w:proofErr w:type="spellStart"/>
      <w:ins w:id="358" w:author="Unknown">
        <w:r>
          <w:rPr>
            <w:rStyle w:val="commentauthor"/>
            <w:rFonts w:ascii="Georgia" w:hAnsi="Georgia"/>
            <w:b/>
            <w:bCs/>
            <w:color w:val="111111"/>
          </w:rPr>
          <w:t>Tipu</w:t>
        </w:r>
        <w:proofErr w:type="spellEnd"/>
        <w:r>
          <w:rPr>
            <w:rStyle w:val="commentauthor"/>
            <w:rFonts w:ascii="Georgia" w:hAnsi="Georgia"/>
            <w:b/>
            <w:bCs/>
            <w:color w:val="111111"/>
          </w:rPr>
          <w:t xml:space="preserve"> (</w:t>
        </w:r>
        <w:proofErr w:type="spellStart"/>
        <w:r>
          <w:rPr>
            <w:rStyle w:val="commentauthor"/>
            <w:rFonts w:ascii="Georgia" w:hAnsi="Georgia"/>
            <w:b/>
            <w:bCs/>
            <w:color w:val="111111"/>
          </w:rPr>
          <w:t>TStar</w:t>
        </w:r>
        <w:proofErr w:type="spellEnd"/>
        <w:r>
          <w:rPr>
            <w:rStyle w:val="commentauthor"/>
            <w:rFonts w:ascii="Georgia" w:hAnsi="Georgia"/>
            <w:b/>
            <w:bCs/>
            <w:color w:val="111111"/>
          </w:rPr>
          <w:t>)</w:t>
        </w:r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September 17, 2012, 11:42 am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390" w:afterAutospacing="0" w:line="390" w:lineRule="atLeast"/>
        <w:rPr>
          <w:ins w:id="359" w:author="Unknown"/>
          <w:rFonts w:ascii="Georgia" w:hAnsi="Georgia"/>
          <w:color w:val="111111"/>
        </w:rPr>
      </w:pPr>
      <w:proofErr w:type="spellStart"/>
      <w:ins w:id="360" w:author="Unknown">
        <w:r>
          <w:rPr>
            <w:rFonts w:ascii="Georgia" w:hAnsi="Georgia"/>
            <w:color w:val="111111"/>
          </w:rPr>
          <w:t>Awesum</w:t>
        </w:r>
        <w:proofErr w:type="spellEnd"/>
        <w:r>
          <w:rPr>
            <w:rFonts w:ascii="Georgia" w:hAnsi="Georgia"/>
            <w:color w:val="111111"/>
          </w:rPr>
          <w:t xml:space="preserve">…. </w:t>
        </w:r>
        <w:proofErr w:type="gramStart"/>
        <w:r>
          <w:rPr>
            <w:rFonts w:ascii="Georgia" w:hAnsi="Georgia"/>
            <w:color w:val="111111"/>
          </w:rPr>
          <w:t>This are</w:t>
        </w:r>
        <w:proofErr w:type="gramEnd"/>
        <w:r>
          <w:rPr>
            <w:rFonts w:ascii="Georgia" w:hAnsi="Georgia"/>
            <w:color w:val="111111"/>
          </w:rPr>
          <w:t xml:space="preserve"> really helpful…thanks for this …</w:t>
        </w:r>
      </w:ins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361" w:author="Unknown"/>
          <w:rFonts w:ascii="Georgia" w:hAnsi="Georgia"/>
          <w:color w:val="111111"/>
        </w:rPr>
      </w:pPr>
      <w:ins w:id="362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"comment-308872"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363" w:author="Unknown"/>
          <w:rFonts w:ascii="Georgia" w:hAnsi="Georgia"/>
          <w:color w:val="111111"/>
        </w:rPr>
      </w:pPr>
      <w:proofErr w:type="spellStart"/>
      <w:ins w:id="364" w:author="Unknown">
        <w:r>
          <w:rPr>
            <w:rStyle w:val="commentauthor"/>
            <w:rFonts w:ascii="Georgia" w:hAnsi="Georgia"/>
            <w:b/>
            <w:bCs/>
            <w:color w:val="111111"/>
          </w:rPr>
          <w:lastRenderedPageBreak/>
          <w:t>sunil</w:t>
        </w:r>
        <w:proofErr w:type="spellEnd"/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October 30, 2012, 11:24 pm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390" w:afterAutospacing="0" w:line="390" w:lineRule="atLeast"/>
        <w:rPr>
          <w:ins w:id="365" w:author="Unknown"/>
          <w:rFonts w:ascii="Georgia" w:hAnsi="Georgia"/>
          <w:color w:val="111111"/>
        </w:rPr>
      </w:pPr>
      <w:ins w:id="366" w:author="Unknown">
        <w:r>
          <w:rPr>
            <w:rFonts w:ascii="Georgia" w:hAnsi="Georgia"/>
            <w:color w:val="111111"/>
          </w:rPr>
          <w:t>Thanks a ton…i can get results faster than before (y)</w:t>
        </w:r>
      </w:ins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367" w:author="Unknown"/>
          <w:rFonts w:ascii="Georgia" w:hAnsi="Georgia"/>
          <w:color w:val="111111"/>
        </w:rPr>
      </w:pPr>
      <w:ins w:id="368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"comment-358897"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369" w:author="Unknown"/>
          <w:rFonts w:ascii="Georgia" w:hAnsi="Georgia"/>
          <w:color w:val="111111"/>
        </w:rPr>
      </w:pPr>
      <w:proofErr w:type="spellStart"/>
      <w:ins w:id="370" w:author="Unknown">
        <w:r>
          <w:rPr>
            <w:rStyle w:val="commentauthor"/>
            <w:rFonts w:ascii="Georgia" w:hAnsi="Georgia"/>
            <w:b/>
            <w:bCs/>
            <w:color w:val="111111"/>
          </w:rPr>
          <w:t>Arjun</w:t>
        </w:r>
        <w:proofErr w:type="spellEnd"/>
        <w:r>
          <w:rPr>
            <w:rStyle w:val="commentauthor"/>
            <w:rFonts w:ascii="Georgia" w:hAnsi="Georgia"/>
            <w:b/>
            <w:bCs/>
            <w:color w:val="111111"/>
          </w:rPr>
          <w:t xml:space="preserve"> </w:t>
        </w:r>
        <w:proofErr w:type="spellStart"/>
        <w:r>
          <w:rPr>
            <w:rStyle w:val="commentauthor"/>
            <w:rFonts w:ascii="Georgia" w:hAnsi="Georgia"/>
            <w:b/>
            <w:bCs/>
            <w:color w:val="111111"/>
          </w:rPr>
          <w:t>Sanapati</w:t>
        </w:r>
        <w:proofErr w:type="spellEnd"/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November 1, 2012, 1:31 pm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390" w:afterAutospacing="0" w:line="390" w:lineRule="atLeast"/>
        <w:rPr>
          <w:ins w:id="371" w:author="Unknown"/>
          <w:rFonts w:ascii="Georgia" w:hAnsi="Georgia"/>
          <w:color w:val="111111"/>
        </w:rPr>
      </w:pPr>
      <w:ins w:id="372" w:author="Unknown">
        <w:r>
          <w:rPr>
            <w:rFonts w:ascii="Georgia" w:hAnsi="Georgia"/>
            <w:color w:val="111111"/>
          </w:rPr>
          <w:t>Tips are really helpful.</w:t>
        </w:r>
      </w:ins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373" w:author="Unknown"/>
          <w:rFonts w:ascii="Georgia" w:hAnsi="Georgia"/>
          <w:color w:val="111111"/>
        </w:rPr>
      </w:pPr>
      <w:ins w:id="374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"comment-361136"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375" w:author="Unknown"/>
          <w:rFonts w:ascii="Georgia" w:hAnsi="Georgia"/>
          <w:color w:val="111111"/>
        </w:rPr>
      </w:pPr>
      <w:proofErr w:type="spellStart"/>
      <w:ins w:id="376" w:author="Unknown">
        <w:r>
          <w:rPr>
            <w:rStyle w:val="commentauthor"/>
            <w:rFonts w:ascii="Georgia" w:hAnsi="Georgia"/>
            <w:b/>
            <w:bCs/>
            <w:color w:val="111111"/>
          </w:rPr>
          <w:t>sam</w:t>
        </w:r>
        <w:proofErr w:type="spellEnd"/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April 25, 2013, 2:00 am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390" w:afterAutospacing="0" w:line="390" w:lineRule="atLeast"/>
        <w:rPr>
          <w:ins w:id="377" w:author="Unknown"/>
          <w:rFonts w:ascii="Georgia" w:hAnsi="Georgia"/>
          <w:color w:val="111111"/>
        </w:rPr>
      </w:pPr>
      <w:proofErr w:type="spellStart"/>
      <w:proofErr w:type="gramStart"/>
      <w:ins w:id="378" w:author="Unknown">
        <w:r>
          <w:rPr>
            <w:rFonts w:ascii="Georgia" w:hAnsi="Georgia"/>
            <w:color w:val="111111"/>
          </w:rPr>
          <w:t>oh!</w:t>
        </w:r>
        <w:proofErr w:type="gramEnd"/>
        <w:r>
          <w:rPr>
            <w:rFonts w:ascii="Georgia" w:hAnsi="Georgia"/>
            <w:color w:val="111111"/>
          </w:rPr>
          <w:t>my</w:t>
        </w:r>
        <w:proofErr w:type="spellEnd"/>
        <w:r>
          <w:rPr>
            <w:rFonts w:ascii="Georgia" w:hAnsi="Georgia"/>
            <w:color w:val="111111"/>
          </w:rPr>
          <w:t xml:space="preserve"> god, mind blowing search tips brother. </w:t>
        </w:r>
        <w:proofErr w:type="gramStart"/>
        <w:r>
          <w:rPr>
            <w:rFonts w:ascii="Georgia" w:hAnsi="Georgia"/>
            <w:color w:val="111111"/>
          </w:rPr>
          <w:t>i</w:t>
        </w:r>
        <w:proofErr w:type="gramEnd"/>
        <w:r>
          <w:rPr>
            <w:rFonts w:ascii="Georgia" w:hAnsi="Georgia"/>
            <w:color w:val="111111"/>
          </w:rPr>
          <w:t xml:space="preserve"> am thankful to u.</w:t>
        </w:r>
      </w:ins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379" w:author="Unknown"/>
          <w:rFonts w:ascii="Georgia" w:hAnsi="Georgia"/>
          <w:color w:val="111111"/>
        </w:rPr>
      </w:pPr>
      <w:ins w:id="380" w:author="Unknown">
        <w:r>
          <w:rPr>
            <w:rFonts w:ascii="Georgia" w:hAnsi="Georgia"/>
            <w:color w:val="111111"/>
          </w:rPr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"comment-712262"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B752E6" w:rsidRDefault="00B752E6" w:rsidP="00B752E6">
      <w:pPr>
        <w:numPr>
          <w:ilvl w:val="0"/>
          <w:numId w:val="4"/>
        </w:numPr>
        <w:pBdr>
          <w:top w:val="dotted" w:sz="6" w:space="0" w:color="DDDDDD"/>
          <w:bottom w:val="dotted" w:sz="6" w:space="20" w:color="DDDDDD"/>
        </w:pBdr>
        <w:spacing w:after="0" w:line="390" w:lineRule="atLeast"/>
        <w:ind w:left="0"/>
        <w:rPr>
          <w:ins w:id="381" w:author="Unknown"/>
          <w:rFonts w:ascii="Georgia" w:hAnsi="Georgia"/>
          <w:color w:val="111111"/>
        </w:rPr>
      </w:pPr>
      <w:ins w:id="382" w:author="Unknown">
        <w:r>
          <w:rPr>
            <w:rStyle w:val="commentauthor"/>
            <w:rFonts w:ascii="Georgia" w:hAnsi="Georgia"/>
            <w:b/>
            <w:bCs/>
            <w:color w:val="111111"/>
          </w:rPr>
          <w:t>Beckett</w:t>
        </w:r>
        <w:r>
          <w:rPr>
            <w:rStyle w:val="apple-converted-space"/>
            <w:rFonts w:ascii="Georgia" w:hAnsi="Georgia"/>
            <w:color w:val="111111"/>
          </w:rPr>
          <w:t> </w:t>
        </w:r>
        <w:r>
          <w:rPr>
            <w:rStyle w:val="commentdate"/>
            <w:rFonts w:ascii="Georgia" w:hAnsi="Georgia"/>
            <w:color w:val="888888"/>
            <w:sz w:val="20"/>
            <w:szCs w:val="20"/>
          </w:rPr>
          <w:t>September 3, 2013, 12:33 pm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390" w:afterAutospacing="0" w:line="390" w:lineRule="atLeast"/>
        <w:rPr>
          <w:ins w:id="383" w:author="Unknown"/>
          <w:rFonts w:ascii="Georgia" w:hAnsi="Georgia"/>
          <w:color w:val="111111"/>
        </w:rPr>
      </w:pPr>
      <w:ins w:id="384" w:author="Unknown">
        <w:r>
          <w:rPr>
            <w:rFonts w:ascii="Georgia" w:hAnsi="Georgia"/>
            <w:color w:val="111111"/>
          </w:rPr>
          <w:t>Hey, this is well organized page. Thanks for putting it up.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390" w:afterAutospacing="0" w:line="390" w:lineRule="atLeast"/>
        <w:rPr>
          <w:ins w:id="385" w:author="Unknown"/>
          <w:rFonts w:ascii="Georgia" w:hAnsi="Georgia"/>
          <w:color w:val="111111"/>
        </w:rPr>
      </w:pPr>
      <w:proofErr w:type="gramStart"/>
      <w:ins w:id="386" w:author="Unknown">
        <w:r>
          <w:rPr>
            <w:rFonts w:ascii="Georgia" w:hAnsi="Georgia"/>
            <w:color w:val="111111"/>
          </w:rPr>
          <w:t>One question.</w:t>
        </w:r>
        <w:proofErr w:type="gramEnd"/>
        <w:r>
          <w:rPr>
            <w:rFonts w:ascii="Georgia" w:hAnsi="Georgia"/>
            <w:color w:val="111111"/>
          </w:rPr>
          <w:t xml:space="preserve"> I’ve been noticing that when excluding words in Google I find that sometimes the amount of results actually increases! Do you know why that could </w:t>
        </w:r>
        <w:proofErr w:type="gramStart"/>
        <w:r>
          <w:rPr>
            <w:rFonts w:ascii="Georgia" w:hAnsi="Georgia"/>
            <w:color w:val="111111"/>
          </w:rPr>
          <w:t>happen.</w:t>
        </w:r>
        <w:proofErr w:type="gramEnd"/>
        <w:r>
          <w:rPr>
            <w:rFonts w:ascii="Georgia" w:hAnsi="Georgia"/>
            <w:color w:val="111111"/>
          </w:rPr>
          <w:t xml:space="preserve"> I can’t figure it out for the life of me.</w:t>
        </w:r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390" w:afterAutospacing="0" w:line="390" w:lineRule="atLeast"/>
        <w:rPr>
          <w:ins w:id="387" w:author="Unknown"/>
          <w:rFonts w:ascii="Georgia" w:hAnsi="Georgia"/>
          <w:color w:val="111111"/>
        </w:rPr>
      </w:pPr>
      <w:proofErr w:type="gramStart"/>
      <w:ins w:id="388" w:author="Unknown">
        <w:r>
          <w:rPr>
            <w:rFonts w:ascii="Georgia" w:hAnsi="Georgia"/>
            <w:color w:val="111111"/>
          </w:rPr>
          <w:t>Example.</w:t>
        </w:r>
        <w:proofErr w:type="gramEnd"/>
        <w:r>
          <w:rPr>
            <w:rFonts w:ascii="Georgia" w:hAnsi="Georgia"/>
            <w:color w:val="111111"/>
          </w:rPr>
          <w:t xml:space="preserve"> “Jaguar” (208 million results)</w:t>
        </w:r>
        <w:proofErr w:type="gramStart"/>
        <w:r>
          <w:rPr>
            <w:rFonts w:ascii="Georgia" w:hAnsi="Georgia"/>
            <w:color w:val="111111"/>
          </w:rPr>
          <w:t>..”Jaguar -cars” (244 million).</w:t>
        </w:r>
        <w:proofErr w:type="gramEnd"/>
      </w:ins>
    </w:p>
    <w:p w:rsidR="00B752E6" w:rsidRDefault="00B752E6" w:rsidP="00B752E6">
      <w:pPr>
        <w:pStyle w:val="NormalWeb"/>
        <w:pBdr>
          <w:top w:val="dotted" w:sz="6" w:space="0" w:color="DDDDDD"/>
          <w:bottom w:val="dotted" w:sz="6" w:space="20" w:color="DDDDDD"/>
        </w:pBdr>
        <w:spacing w:before="0" w:beforeAutospacing="0" w:after="390" w:afterAutospacing="0" w:line="390" w:lineRule="atLeast"/>
        <w:rPr>
          <w:ins w:id="389" w:author="Unknown"/>
          <w:rFonts w:ascii="Georgia" w:hAnsi="Georgia"/>
          <w:color w:val="111111"/>
        </w:rPr>
      </w:pPr>
      <w:ins w:id="390" w:author="Unknown">
        <w:r>
          <w:rPr>
            <w:rFonts w:ascii="Georgia" w:hAnsi="Georgia"/>
            <w:color w:val="111111"/>
          </w:rPr>
          <w:t>Thanks B</w:t>
        </w:r>
      </w:ins>
    </w:p>
    <w:p w:rsidR="00B752E6" w:rsidRDefault="00B752E6" w:rsidP="00B752E6">
      <w:pPr>
        <w:pBdr>
          <w:top w:val="dotted" w:sz="6" w:space="0" w:color="DDDDDD"/>
          <w:bottom w:val="dotted" w:sz="6" w:space="20" w:color="DDDDDD"/>
        </w:pBdr>
        <w:spacing w:line="390" w:lineRule="atLeast"/>
        <w:rPr>
          <w:ins w:id="391" w:author="Unknown"/>
          <w:rFonts w:ascii="Georgia" w:hAnsi="Georgia"/>
          <w:color w:val="111111"/>
        </w:rPr>
      </w:pPr>
      <w:ins w:id="392" w:author="Unknown">
        <w:r>
          <w:rPr>
            <w:rFonts w:ascii="Georgia" w:hAnsi="Georgia"/>
            <w:color w:val="111111"/>
          </w:rPr>
          <w:lastRenderedPageBreak/>
          <w:fldChar w:fldCharType="begin"/>
        </w:r>
        <w:r>
          <w:rPr>
            <w:rFonts w:ascii="Georgia" w:hAnsi="Georgia"/>
            <w:color w:val="111111"/>
          </w:rPr>
          <w:instrText xml:space="preserve"> HYPERLINK "http://www.thegeekstuff.com/2009/06/expertise-in-google-search/" \l "comment-914974" \o "permalink to this comment" </w:instrText>
        </w:r>
        <w:r>
          <w:rPr>
            <w:rFonts w:ascii="Georgia" w:hAnsi="Georgia"/>
            <w:color w:val="111111"/>
          </w:rPr>
          <w:fldChar w:fldCharType="separate"/>
        </w:r>
        <w:r>
          <w:rPr>
            <w:rStyle w:val="Hyperlink"/>
            <w:rFonts w:ascii="Georgia" w:hAnsi="Georgia"/>
            <w:caps/>
            <w:color w:val="888888"/>
            <w:spacing w:val="15"/>
            <w:sz w:val="20"/>
            <w:szCs w:val="20"/>
          </w:rPr>
          <w:t>LINK</w:t>
        </w:r>
        <w:r>
          <w:rPr>
            <w:rFonts w:ascii="Georgia" w:hAnsi="Georgia"/>
            <w:color w:val="111111"/>
          </w:rPr>
          <w:fldChar w:fldCharType="end"/>
        </w:r>
      </w:ins>
    </w:p>
    <w:p w:rsidR="007D172B" w:rsidRDefault="007D172B"/>
    <w:sectPr w:rsidR="007D1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B48F0"/>
    <w:multiLevelType w:val="multilevel"/>
    <w:tmpl w:val="BE3E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0A0C87"/>
    <w:multiLevelType w:val="multilevel"/>
    <w:tmpl w:val="AF1C3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CF041B"/>
    <w:multiLevelType w:val="multilevel"/>
    <w:tmpl w:val="5F50E8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63749D"/>
    <w:multiLevelType w:val="multilevel"/>
    <w:tmpl w:val="0DA25A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2E6"/>
    <w:rsid w:val="007D172B"/>
    <w:rsid w:val="00B7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52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2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2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2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2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2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75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52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752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752E6"/>
    <w:rPr>
      <w:b/>
      <w:bCs/>
    </w:rPr>
  </w:style>
  <w:style w:type="character" w:customStyle="1" w:styleId="apple-converted-space">
    <w:name w:val="apple-converted-space"/>
    <w:basedOn w:val="DefaultParagraphFont"/>
    <w:rsid w:val="00B752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2E6"/>
    <w:rPr>
      <w:rFonts w:ascii="Courier New" w:eastAsia="Times New Roman" w:hAnsi="Courier New" w:cs="Courier New"/>
      <w:sz w:val="20"/>
      <w:szCs w:val="20"/>
    </w:rPr>
  </w:style>
  <w:style w:type="paragraph" w:customStyle="1" w:styleId="posttags">
    <w:name w:val="post_tags"/>
    <w:basedOn w:val="Normal"/>
    <w:rsid w:val="00B75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tagsintro">
    <w:name w:val="post_tags_intro"/>
    <w:basedOn w:val="DefaultParagraphFont"/>
    <w:rsid w:val="00B752E6"/>
  </w:style>
  <w:style w:type="paragraph" w:customStyle="1" w:styleId="commentsintro">
    <w:name w:val="comments_intro"/>
    <w:basedOn w:val="Normal"/>
    <w:rsid w:val="00B75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racket">
    <w:name w:val="bracket"/>
    <w:basedOn w:val="DefaultParagraphFont"/>
    <w:rsid w:val="00B752E6"/>
  </w:style>
  <w:style w:type="character" w:customStyle="1" w:styleId="numcomments">
    <w:name w:val="num_comments"/>
    <w:basedOn w:val="DefaultParagraphFont"/>
    <w:rsid w:val="00B752E6"/>
  </w:style>
  <w:style w:type="character" w:customStyle="1" w:styleId="commentauthor">
    <w:name w:val="comment_author"/>
    <w:basedOn w:val="DefaultParagraphFont"/>
    <w:rsid w:val="00B752E6"/>
  </w:style>
  <w:style w:type="character" w:customStyle="1" w:styleId="commentdate">
    <w:name w:val="comment_date"/>
    <w:basedOn w:val="DefaultParagraphFont"/>
    <w:rsid w:val="00B752E6"/>
  </w:style>
  <w:style w:type="paragraph" w:styleId="BalloonText">
    <w:name w:val="Balloon Text"/>
    <w:basedOn w:val="Normal"/>
    <w:link w:val="BalloonTextChar"/>
    <w:uiPriority w:val="99"/>
    <w:semiHidden/>
    <w:unhideWhenUsed/>
    <w:rsid w:val="00B75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52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2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2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2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2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2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75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52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752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752E6"/>
    <w:rPr>
      <w:b/>
      <w:bCs/>
    </w:rPr>
  </w:style>
  <w:style w:type="character" w:customStyle="1" w:styleId="apple-converted-space">
    <w:name w:val="apple-converted-space"/>
    <w:basedOn w:val="DefaultParagraphFont"/>
    <w:rsid w:val="00B752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2E6"/>
    <w:rPr>
      <w:rFonts w:ascii="Courier New" w:eastAsia="Times New Roman" w:hAnsi="Courier New" w:cs="Courier New"/>
      <w:sz w:val="20"/>
      <w:szCs w:val="20"/>
    </w:rPr>
  </w:style>
  <w:style w:type="paragraph" w:customStyle="1" w:styleId="posttags">
    <w:name w:val="post_tags"/>
    <w:basedOn w:val="Normal"/>
    <w:rsid w:val="00B75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tagsintro">
    <w:name w:val="post_tags_intro"/>
    <w:basedOn w:val="DefaultParagraphFont"/>
    <w:rsid w:val="00B752E6"/>
  </w:style>
  <w:style w:type="paragraph" w:customStyle="1" w:styleId="commentsintro">
    <w:name w:val="comments_intro"/>
    <w:basedOn w:val="Normal"/>
    <w:rsid w:val="00B75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racket">
    <w:name w:val="bracket"/>
    <w:basedOn w:val="DefaultParagraphFont"/>
    <w:rsid w:val="00B752E6"/>
  </w:style>
  <w:style w:type="character" w:customStyle="1" w:styleId="numcomments">
    <w:name w:val="num_comments"/>
    <w:basedOn w:val="DefaultParagraphFont"/>
    <w:rsid w:val="00B752E6"/>
  </w:style>
  <w:style w:type="character" w:customStyle="1" w:styleId="commentauthor">
    <w:name w:val="comment_author"/>
    <w:basedOn w:val="DefaultParagraphFont"/>
    <w:rsid w:val="00B752E6"/>
  </w:style>
  <w:style w:type="character" w:customStyle="1" w:styleId="commentdate">
    <w:name w:val="comment_date"/>
    <w:basedOn w:val="DefaultParagraphFont"/>
    <w:rsid w:val="00B752E6"/>
  </w:style>
  <w:style w:type="paragraph" w:styleId="BalloonText">
    <w:name w:val="Balloon Text"/>
    <w:basedOn w:val="Normal"/>
    <w:link w:val="BalloonTextChar"/>
    <w:uiPriority w:val="99"/>
    <w:semiHidden/>
    <w:unhideWhenUsed/>
    <w:rsid w:val="00B75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7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405">
          <w:marLeft w:val="0"/>
          <w:marRight w:val="0"/>
          <w:marTop w:val="0"/>
          <w:marBottom w:val="0"/>
          <w:divBdr>
            <w:top w:val="none" w:sz="0" w:space="2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37682">
                  <w:marLeft w:val="0"/>
                  <w:marRight w:val="0"/>
                  <w:marTop w:val="10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045016">
          <w:marLeft w:val="0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565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666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5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105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12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826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66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791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3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68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93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97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69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449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235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56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402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8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35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60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555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81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662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35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80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74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1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60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34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96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geekstuff.com/2009/08/15-essential-gmail-labs-feature/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www.thegeekstuff.com/2010/11/50-linux-commands/" TargetMode="External"/><Relationship Id="rId26" Type="http://schemas.openxmlformats.org/officeDocument/2006/relationships/hyperlink" Target="http://www.thegeekstuff.com/2011/06/iptables-rules-examples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thegeekstuff.com/linux-101-hacks-ebook/" TargetMode="External"/><Relationship Id="rId34" Type="http://schemas.openxmlformats.org/officeDocument/2006/relationships/hyperlink" Target="http://www.thegeekstuff.com/vim-101-hacks-ebook/" TargetMode="External"/><Relationship Id="rId7" Type="http://schemas.openxmlformats.org/officeDocument/2006/relationships/hyperlink" Target="http://www.thegeekstuff.com/2009/07/best-gmail-tips-and-tricks/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www.thegeekstuff.com/2010/12/50-unix-linux-sysadmin-tutorials/" TargetMode="External"/><Relationship Id="rId25" Type="http://schemas.openxmlformats.org/officeDocument/2006/relationships/hyperlink" Target="http://www.thegeekstuff.com/2009/03/8-essential-vim-editor-navigation-fundamentals/" TargetMode="External"/><Relationship Id="rId33" Type="http://schemas.openxmlformats.org/officeDocument/2006/relationships/image" Target="media/image11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://www.thegeekstuff.com/2009/03/15-practical-linux-find-command-examples/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www.thegeekstuff.com/tag/productivity-tips-for-geeks/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www.thegeekstuff.com/2009/10/unix-sed-tutorial-advanced-sed-substitution-examples/" TargetMode="External"/><Relationship Id="rId32" Type="http://schemas.openxmlformats.org/officeDocument/2006/relationships/hyperlink" Target="http://www.thegeekstuff.com/nagios-core-ebook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://www.thegeekstuff.com/2010/01/awk-introduction-tutorial-7-awk-print-examples/" TargetMode="External"/><Relationship Id="rId28" Type="http://schemas.openxmlformats.org/officeDocument/2006/relationships/hyperlink" Target="http://www.thegeekstuff.com/bash-101-hacks-ebook/" TargetMode="External"/><Relationship Id="rId36" Type="http://schemas.openxmlformats.org/officeDocument/2006/relationships/image" Target="media/image13.png"/><Relationship Id="rId10" Type="http://schemas.openxmlformats.org/officeDocument/2006/relationships/image" Target="media/image1.jpeg"/><Relationship Id="rId19" Type="http://schemas.openxmlformats.org/officeDocument/2006/relationships/hyperlink" Target="http://www.thegeekstuff.com/2011/12/linux-performance-monitoring-tools/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google.com/search?q=time%20los%20angeles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8.png"/><Relationship Id="rId27" Type="http://schemas.openxmlformats.org/officeDocument/2006/relationships/hyperlink" Target="http://www.thegeekstuff.com/2008/08/turbocharge-putty-with-12-powerful-add-ons-software-for-geeks-3/" TargetMode="External"/><Relationship Id="rId30" Type="http://schemas.openxmlformats.org/officeDocument/2006/relationships/hyperlink" Target="http://www.thegeekstuff.com/sed-awk-101-hacks-ebook/" TargetMode="External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2954</Words>
  <Characters>16844</Characters>
  <Application>Microsoft Office Word</Application>
  <DocSecurity>0</DocSecurity>
  <Lines>140</Lines>
  <Paragraphs>39</Paragraphs>
  <ScaleCrop>false</ScaleCrop>
  <Company/>
  <LinksUpToDate>false</LinksUpToDate>
  <CharactersWithSpaces>19759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AungWinHtut</dc:creator>
  <cp:lastModifiedBy>AungWinHtut</cp:lastModifiedBy>
  <cp:revision>1</cp:revision>
  <dcterms:created xsi:type="dcterms:W3CDTF">2015-07-02T17:20:00Z</dcterms:created>
  <dcterms:modified xsi:type="dcterms:W3CDTF">2015-07-02T17:20:00Z</dcterms:modified>
</cp:coreProperties>
</file>