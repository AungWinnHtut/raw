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F15" w:rsidRPr="008C1F15" w:rsidRDefault="008C1F15" w:rsidP="008C1F15">
      <w:pPr>
        <w:shd w:val="clear" w:color="auto" w:fill="FFFFFF"/>
        <w:spacing w:after="0" w:line="585" w:lineRule="atLeast"/>
        <w:outlineLvl w:val="0"/>
        <w:rPr>
          <w:rFonts w:ascii="Georgia" w:eastAsia="Times New Roman" w:hAnsi="Georgia" w:cs="Times New Roman"/>
          <w:color w:val="111111"/>
          <w:kern w:val="36"/>
          <w:sz w:val="39"/>
          <w:szCs w:val="39"/>
        </w:rPr>
      </w:pPr>
      <w:r w:rsidRPr="008C1F15">
        <w:rPr>
          <w:rFonts w:ascii="Georgia" w:eastAsia="Times New Roman" w:hAnsi="Georgia" w:cs="Times New Roman"/>
          <w:color w:val="111111"/>
          <w:kern w:val="36"/>
          <w:sz w:val="39"/>
          <w:szCs w:val="39"/>
        </w:rPr>
        <w:t>8 Essential Vim Editor Navigation Fundamentals</w:t>
      </w:r>
    </w:p>
    <w:p w:rsidR="008C1F15" w:rsidRDefault="008C1F15" w:rsidP="008C1F15">
      <w:pPr>
        <w:pStyle w:val="NormalWeb"/>
        <w:spacing w:before="0" w:beforeAutospacing="0" w:after="0" w:afterAutospacing="0" w:line="390" w:lineRule="atLeast"/>
        <w:rPr>
          <w:rFonts w:ascii="Georgia" w:hAnsi="Georgia"/>
          <w:color w:val="111111"/>
        </w:rPr>
      </w:pPr>
      <w:proofErr w:type="gramStart"/>
      <w:r>
        <w:rPr>
          <w:rStyle w:val="Emphasis"/>
          <w:rFonts w:ascii="Georgia" w:eastAsiaTheme="majorEastAsia" w:hAnsi="Georgia"/>
          <w:color w:val="111111"/>
        </w:rPr>
        <w:t>his</w:t>
      </w:r>
      <w:proofErr w:type="gramEnd"/>
      <w:r>
        <w:rPr>
          <w:rStyle w:val="Emphasis"/>
          <w:rFonts w:ascii="Georgia" w:eastAsiaTheme="majorEastAsia" w:hAnsi="Georgia"/>
          <w:color w:val="111111"/>
        </w:rPr>
        <w:t xml:space="preserve"> article is written by </w:t>
      </w:r>
      <w:proofErr w:type="spellStart"/>
      <w:r>
        <w:rPr>
          <w:rStyle w:val="Emphasis"/>
          <w:rFonts w:ascii="Georgia" w:eastAsiaTheme="majorEastAsia" w:hAnsi="Georgia"/>
          <w:color w:val="111111"/>
        </w:rPr>
        <w:t>SathiyaMoorthy</w:t>
      </w:r>
      <w:proofErr w:type="spellEnd"/>
      <w:r>
        <w:rPr>
          <w:rStyle w:val="Emphasis"/>
          <w:rFonts w:ascii="Georgia" w:eastAsiaTheme="majorEastAsia" w:hAnsi="Georgia"/>
          <w:color w:val="111111"/>
        </w:rPr>
        <w:t>.</w:t>
      </w:r>
      <w:r>
        <w:rPr>
          <w:rFonts w:ascii="Georgia" w:hAnsi="Georgia"/>
          <w:color w:val="111111"/>
        </w:rPr>
        <w:br/>
      </w:r>
      <w:r w:rsidRPr="008C1F15">
        <w:rPr>
          <w:rFonts w:ascii="Georgia" w:hAnsi="Georgia"/>
          <w:color w:val="111111"/>
        </w:rPr>
        <w:t>http://www.thegeekstuff.com/2009/03/8-essential-vim-editor-navigation-fundamentals/</w:t>
      </w:r>
      <w:bookmarkStart w:id="0" w:name="_GoBack"/>
      <w:bookmarkEnd w:id="0"/>
      <w:r>
        <w:rPr>
          <w:rFonts w:ascii="Georgia" w:hAnsi="Georgia"/>
          <w:color w:val="111111"/>
        </w:rPr>
        <w:br/>
      </w:r>
      <w:proofErr w:type="gramStart"/>
      <w:r>
        <w:rPr>
          <w:rFonts w:ascii="Georgia" w:hAnsi="Georgia"/>
          <w:color w:val="111111"/>
        </w:rPr>
        <w:t>This</w:t>
      </w:r>
      <w:proofErr w:type="gramEnd"/>
      <w:r>
        <w:rPr>
          <w:rFonts w:ascii="Georgia" w:hAnsi="Georgia"/>
          <w:color w:val="111111"/>
        </w:rPr>
        <w:t xml:space="preserve"> article is part of the ongoing</w:t>
      </w:r>
      <w:r>
        <w:rPr>
          <w:rStyle w:val="apple-converted-space"/>
          <w:rFonts w:ascii="Georgia" w:hAnsi="Georgia"/>
          <w:color w:val="111111"/>
        </w:rPr>
        <w:t> </w:t>
      </w:r>
      <w:hyperlink r:id="rId6" w:history="1">
        <w:r>
          <w:rPr>
            <w:rStyle w:val="Hyperlink"/>
            <w:rFonts w:ascii="Georgia" w:hAnsi="Georgia"/>
            <w:color w:val="DD0000"/>
          </w:rPr>
          <w:t>Vi / Vim Tips and Tricks</w:t>
        </w:r>
      </w:hyperlink>
      <w:r>
        <w:rPr>
          <w:rStyle w:val="apple-converted-space"/>
          <w:rFonts w:ascii="Georgia" w:hAnsi="Georgia"/>
          <w:color w:val="111111"/>
        </w:rPr>
        <w:t> </w:t>
      </w:r>
      <w:r>
        <w:rPr>
          <w:rFonts w:ascii="Georgia" w:hAnsi="Georgia"/>
          <w:color w:val="111111"/>
        </w:rPr>
        <w:t xml:space="preserve">series. Navigation is a vital part of text editing. To be very productive, you should be aware of all possible navigation shortcuts in your editor. In this article, let us review the following 8 </w:t>
      </w:r>
      <w:proofErr w:type="gramStart"/>
      <w:r>
        <w:rPr>
          <w:rFonts w:ascii="Georgia" w:hAnsi="Georgia"/>
          <w:color w:val="111111"/>
        </w:rPr>
        <w:t>Vi</w:t>
      </w:r>
      <w:proofErr w:type="gramEnd"/>
      <w:r>
        <w:rPr>
          <w:rFonts w:ascii="Georgia" w:hAnsi="Georgia"/>
          <w:color w:val="111111"/>
        </w:rPr>
        <w:t xml:space="preserve"> / Vim navigation options.</w:t>
      </w:r>
    </w:p>
    <w:p w:rsidR="008C1F15" w:rsidRDefault="008C1F15" w:rsidP="008C1F15">
      <w:pPr>
        <w:numPr>
          <w:ilvl w:val="0"/>
          <w:numId w:val="1"/>
        </w:numPr>
        <w:spacing w:after="0" w:line="390" w:lineRule="atLeast"/>
        <w:ind w:left="390"/>
        <w:rPr>
          <w:rFonts w:ascii="Georgia" w:hAnsi="Georgia"/>
          <w:color w:val="111111"/>
        </w:rPr>
      </w:pPr>
      <w:r>
        <w:rPr>
          <w:rFonts w:ascii="Georgia" w:hAnsi="Georgia"/>
          <w:color w:val="111111"/>
        </w:rPr>
        <w:t>Line navigation</w:t>
      </w:r>
    </w:p>
    <w:p w:rsidR="008C1F15" w:rsidRDefault="008C1F15" w:rsidP="008C1F15">
      <w:pPr>
        <w:numPr>
          <w:ilvl w:val="0"/>
          <w:numId w:val="1"/>
        </w:numPr>
        <w:spacing w:after="0" w:line="390" w:lineRule="atLeast"/>
        <w:ind w:left="390"/>
        <w:rPr>
          <w:rFonts w:ascii="Georgia" w:hAnsi="Georgia"/>
          <w:color w:val="111111"/>
        </w:rPr>
      </w:pPr>
      <w:r>
        <w:rPr>
          <w:rFonts w:ascii="Georgia" w:hAnsi="Georgia"/>
          <w:color w:val="111111"/>
        </w:rPr>
        <w:t>Screen navigation</w:t>
      </w:r>
    </w:p>
    <w:p w:rsidR="008C1F15" w:rsidRDefault="008C1F15" w:rsidP="008C1F15">
      <w:pPr>
        <w:numPr>
          <w:ilvl w:val="0"/>
          <w:numId w:val="1"/>
        </w:numPr>
        <w:spacing w:after="0" w:line="390" w:lineRule="atLeast"/>
        <w:ind w:left="390"/>
        <w:rPr>
          <w:rFonts w:ascii="Georgia" w:hAnsi="Georgia"/>
          <w:color w:val="111111"/>
        </w:rPr>
      </w:pPr>
      <w:r>
        <w:rPr>
          <w:rFonts w:ascii="Georgia" w:hAnsi="Georgia"/>
          <w:color w:val="111111"/>
        </w:rPr>
        <w:t>Word navigation</w:t>
      </w:r>
    </w:p>
    <w:p w:rsidR="008C1F15" w:rsidRDefault="008C1F15" w:rsidP="008C1F15">
      <w:pPr>
        <w:numPr>
          <w:ilvl w:val="0"/>
          <w:numId w:val="1"/>
        </w:numPr>
        <w:spacing w:after="0" w:line="390" w:lineRule="atLeast"/>
        <w:ind w:left="390"/>
        <w:rPr>
          <w:rFonts w:ascii="Georgia" w:hAnsi="Georgia"/>
          <w:color w:val="111111"/>
        </w:rPr>
      </w:pPr>
      <w:r>
        <w:rPr>
          <w:rFonts w:ascii="Georgia" w:hAnsi="Georgia"/>
          <w:color w:val="111111"/>
        </w:rPr>
        <w:t>Special navigation</w:t>
      </w:r>
    </w:p>
    <w:p w:rsidR="008C1F15" w:rsidRDefault="008C1F15" w:rsidP="008C1F15">
      <w:pPr>
        <w:numPr>
          <w:ilvl w:val="0"/>
          <w:numId w:val="1"/>
        </w:numPr>
        <w:spacing w:after="0" w:line="390" w:lineRule="atLeast"/>
        <w:ind w:left="390"/>
        <w:rPr>
          <w:rFonts w:ascii="Georgia" w:hAnsi="Georgia"/>
          <w:color w:val="111111"/>
        </w:rPr>
      </w:pPr>
      <w:r>
        <w:rPr>
          <w:rFonts w:ascii="Georgia" w:hAnsi="Georgia"/>
          <w:color w:val="111111"/>
        </w:rPr>
        <w:t>Paragraph navigation</w:t>
      </w:r>
    </w:p>
    <w:p w:rsidR="008C1F15" w:rsidRDefault="008C1F15" w:rsidP="008C1F15">
      <w:pPr>
        <w:numPr>
          <w:ilvl w:val="0"/>
          <w:numId w:val="1"/>
        </w:numPr>
        <w:spacing w:after="0" w:line="390" w:lineRule="atLeast"/>
        <w:ind w:left="390"/>
        <w:rPr>
          <w:rFonts w:ascii="Georgia" w:hAnsi="Georgia"/>
          <w:color w:val="111111"/>
        </w:rPr>
      </w:pPr>
      <w:r>
        <w:rPr>
          <w:rFonts w:ascii="Georgia" w:hAnsi="Georgia"/>
          <w:color w:val="111111"/>
        </w:rPr>
        <w:t>Search navigation</w:t>
      </w:r>
    </w:p>
    <w:p w:rsidR="008C1F15" w:rsidRDefault="008C1F15" w:rsidP="008C1F15">
      <w:pPr>
        <w:numPr>
          <w:ilvl w:val="0"/>
          <w:numId w:val="1"/>
        </w:numPr>
        <w:spacing w:after="0" w:line="390" w:lineRule="atLeast"/>
        <w:ind w:left="390"/>
        <w:rPr>
          <w:rFonts w:ascii="Georgia" w:hAnsi="Georgia"/>
          <w:color w:val="111111"/>
        </w:rPr>
      </w:pPr>
      <w:r>
        <w:rPr>
          <w:rFonts w:ascii="Georgia" w:hAnsi="Georgia"/>
          <w:color w:val="111111"/>
        </w:rPr>
        <w:t>Code navigation</w:t>
      </w:r>
    </w:p>
    <w:p w:rsidR="008C1F15" w:rsidRDefault="008C1F15" w:rsidP="008C1F15">
      <w:pPr>
        <w:numPr>
          <w:ilvl w:val="0"/>
          <w:numId w:val="1"/>
        </w:numPr>
        <w:spacing w:after="0" w:line="390" w:lineRule="atLeast"/>
        <w:ind w:left="390"/>
        <w:rPr>
          <w:rFonts w:ascii="Georgia" w:hAnsi="Georgia"/>
          <w:color w:val="111111"/>
        </w:rPr>
      </w:pPr>
      <w:r>
        <w:rPr>
          <w:rFonts w:ascii="Georgia" w:hAnsi="Georgia"/>
          <w:color w:val="111111"/>
        </w:rPr>
        <w:t>Navigation from command line</w:t>
      </w:r>
    </w:p>
    <w:p w:rsidR="008C1F15" w:rsidRDefault="008C1F15" w:rsidP="008C1F15">
      <w:pPr>
        <w:pStyle w:val="Heading3"/>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1. Vim Line Navigation</w:t>
      </w:r>
    </w:p>
    <w:p w:rsidR="008C1F15" w:rsidRDefault="008C1F15" w:rsidP="008C1F15">
      <w:pPr>
        <w:pStyle w:val="NormalWeb"/>
        <w:spacing w:before="0" w:beforeAutospacing="0" w:after="390" w:afterAutospacing="0" w:line="390" w:lineRule="atLeast"/>
        <w:rPr>
          <w:rFonts w:ascii="Georgia" w:hAnsi="Georgia"/>
          <w:color w:val="111111"/>
        </w:rPr>
      </w:pPr>
      <w:r>
        <w:rPr>
          <w:rFonts w:ascii="Georgia" w:hAnsi="Georgia"/>
          <w:color w:val="111111"/>
        </w:rPr>
        <w:t xml:space="preserve">Following are </w:t>
      </w:r>
      <w:proofErr w:type="gramStart"/>
      <w:r>
        <w:rPr>
          <w:rFonts w:ascii="Georgia" w:hAnsi="Georgia"/>
          <w:color w:val="111111"/>
        </w:rPr>
        <w:t>the four navigation that can be done line by line</w:t>
      </w:r>
      <w:proofErr w:type="gramEnd"/>
      <w:r>
        <w:rPr>
          <w:rFonts w:ascii="Georgia" w:hAnsi="Georgia"/>
          <w:color w:val="111111"/>
        </w:rPr>
        <w:t>.</w:t>
      </w:r>
    </w:p>
    <w:p w:rsidR="008C1F15" w:rsidRDefault="008C1F15" w:rsidP="008C1F15">
      <w:pPr>
        <w:numPr>
          <w:ilvl w:val="0"/>
          <w:numId w:val="2"/>
        </w:numPr>
        <w:spacing w:after="0" w:line="390" w:lineRule="atLeast"/>
        <w:ind w:left="390"/>
        <w:rPr>
          <w:rFonts w:ascii="Georgia" w:hAnsi="Georgia"/>
          <w:color w:val="111111"/>
        </w:rPr>
      </w:pPr>
      <w:r>
        <w:rPr>
          <w:rFonts w:ascii="Georgia" w:hAnsi="Georgia"/>
          <w:color w:val="111111"/>
        </w:rPr>
        <w:t>k – navigate upwards</w:t>
      </w:r>
    </w:p>
    <w:p w:rsidR="008C1F15" w:rsidRDefault="008C1F15" w:rsidP="008C1F15">
      <w:pPr>
        <w:numPr>
          <w:ilvl w:val="0"/>
          <w:numId w:val="2"/>
        </w:numPr>
        <w:spacing w:after="0" w:line="390" w:lineRule="atLeast"/>
        <w:ind w:left="390"/>
        <w:rPr>
          <w:rFonts w:ascii="Georgia" w:hAnsi="Georgia"/>
          <w:color w:val="111111"/>
        </w:rPr>
      </w:pPr>
      <w:r>
        <w:rPr>
          <w:rFonts w:ascii="Georgia" w:hAnsi="Georgia"/>
          <w:color w:val="111111"/>
        </w:rPr>
        <w:t>j – navigate downwards</w:t>
      </w:r>
    </w:p>
    <w:p w:rsidR="008C1F15" w:rsidRDefault="008C1F15" w:rsidP="008C1F15">
      <w:pPr>
        <w:numPr>
          <w:ilvl w:val="0"/>
          <w:numId w:val="2"/>
        </w:numPr>
        <w:spacing w:after="0" w:line="390" w:lineRule="atLeast"/>
        <w:ind w:left="390"/>
        <w:rPr>
          <w:rFonts w:ascii="Georgia" w:hAnsi="Georgia"/>
          <w:color w:val="111111"/>
        </w:rPr>
      </w:pPr>
      <w:r>
        <w:rPr>
          <w:rFonts w:ascii="Georgia" w:hAnsi="Georgia"/>
          <w:color w:val="111111"/>
        </w:rPr>
        <w:t>l – navigate right side</w:t>
      </w:r>
    </w:p>
    <w:p w:rsidR="008C1F15" w:rsidRDefault="008C1F15" w:rsidP="008C1F15">
      <w:pPr>
        <w:numPr>
          <w:ilvl w:val="0"/>
          <w:numId w:val="2"/>
        </w:numPr>
        <w:spacing w:after="0" w:line="390" w:lineRule="atLeast"/>
        <w:ind w:left="390"/>
        <w:rPr>
          <w:rFonts w:ascii="Georgia" w:hAnsi="Georgia"/>
          <w:color w:val="111111"/>
        </w:rPr>
      </w:pPr>
      <w:r>
        <w:rPr>
          <w:rFonts w:ascii="Georgia" w:hAnsi="Georgia"/>
          <w:color w:val="111111"/>
        </w:rPr>
        <w:t>h – navigate left side</w:t>
      </w:r>
    </w:p>
    <w:p w:rsidR="008C1F15" w:rsidRDefault="008C1F15" w:rsidP="008C1F15">
      <w:pPr>
        <w:pStyle w:val="NormalWeb"/>
        <w:spacing w:before="0" w:beforeAutospacing="0" w:after="0" w:afterAutospacing="0" w:line="390" w:lineRule="atLeast"/>
        <w:rPr>
          <w:rFonts w:ascii="Georgia" w:hAnsi="Georgia"/>
          <w:color w:val="111111"/>
        </w:rPr>
      </w:pPr>
      <w:r>
        <w:rPr>
          <w:rFonts w:ascii="Georgia" w:hAnsi="Georgia"/>
          <w:color w:val="111111"/>
        </w:rPr>
        <w:br/>
        <w:t>By using the repeat factor in VIM we can do this operation for N times. For example, when you want to</w:t>
      </w:r>
      <w:r>
        <w:rPr>
          <w:rFonts w:ascii="Georgia" w:hAnsi="Georgia"/>
          <w:color w:val="111111"/>
        </w:rPr>
        <w:br/>
        <w:t>go down by 10 lines, then type “10j”.</w:t>
      </w:r>
      <w:r>
        <w:rPr>
          <w:rFonts w:ascii="Georgia" w:hAnsi="Georgia"/>
          <w:color w:val="111111"/>
        </w:rPr>
        <w:br/>
      </w:r>
      <w:r>
        <w:rPr>
          <w:rFonts w:ascii="Georgia" w:hAnsi="Georgia"/>
          <w:color w:val="111111"/>
        </w:rPr>
        <w:br/>
        <w:t>Within a line if you want to navigate to different position, you have 4 other options.</w:t>
      </w:r>
    </w:p>
    <w:p w:rsidR="008C1F15" w:rsidRDefault="008C1F15" w:rsidP="008C1F15">
      <w:pPr>
        <w:numPr>
          <w:ilvl w:val="0"/>
          <w:numId w:val="3"/>
        </w:numPr>
        <w:spacing w:after="0" w:line="390" w:lineRule="atLeast"/>
        <w:ind w:left="390"/>
        <w:rPr>
          <w:rFonts w:ascii="Georgia" w:hAnsi="Georgia"/>
          <w:color w:val="111111"/>
        </w:rPr>
      </w:pPr>
      <w:r>
        <w:rPr>
          <w:rFonts w:ascii="Georgia" w:hAnsi="Georgia"/>
          <w:color w:val="111111"/>
        </w:rPr>
        <w:t>0 – go to the starting of the current line.</w:t>
      </w:r>
    </w:p>
    <w:p w:rsidR="008C1F15" w:rsidRDefault="008C1F15" w:rsidP="008C1F15">
      <w:pPr>
        <w:numPr>
          <w:ilvl w:val="0"/>
          <w:numId w:val="3"/>
        </w:numPr>
        <w:spacing w:after="0" w:line="390" w:lineRule="atLeast"/>
        <w:ind w:left="390"/>
        <w:rPr>
          <w:rFonts w:ascii="Georgia" w:hAnsi="Georgia"/>
          <w:color w:val="111111"/>
        </w:rPr>
      </w:pPr>
      <w:r>
        <w:rPr>
          <w:rFonts w:ascii="Georgia" w:hAnsi="Georgia"/>
          <w:color w:val="111111"/>
        </w:rPr>
        <w:t xml:space="preserve">^ – go to the first </w:t>
      </w:r>
      <w:proofErr w:type="spellStart"/>
      <w:r>
        <w:rPr>
          <w:rFonts w:ascii="Georgia" w:hAnsi="Georgia"/>
          <w:color w:val="111111"/>
        </w:rPr>
        <w:t>non blank</w:t>
      </w:r>
      <w:proofErr w:type="spellEnd"/>
      <w:r>
        <w:rPr>
          <w:rFonts w:ascii="Georgia" w:hAnsi="Georgia"/>
          <w:color w:val="111111"/>
        </w:rPr>
        <w:t xml:space="preserve"> character of the line.</w:t>
      </w:r>
    </w:p>
    <w:p w:rsidR="008C1F15" w:rsidRDefault="008C1F15" w:rsidP="008C1F15">
      <w:pPr>
        <w:numPr>
          <w:ilvl w:val="0"/>
          <w:numId w:val="3"/>
        </w:numPr>
        <w:spacing w:after="0" w:line="390" w:lineRule="atLeast"/>
        <w:ind w:left="390"/>
        <w:rPr>
          <w:rFonts w:ascii="Georgia" w:hAnsi="Georgia"/>
          <w:color w:val="111111"/>
        </w:rPr>
      </w:pPr>
      <w:r>
        <w:rPr>
          <w:rFonts w:ascii="Georgia" w:hAnsi="Georgia"/>
          <w:color w:val="111111"/>
        </w:rPr>
        <w:lastRenderedPageBreak/>
        <w:t>$ – go to the end of the current line.</w:t>
      </w:r>
    </w:p>
    <w:p w:rsidR="008C1F15" w:rsidRDefault="008C1F15" w:rsidP="008C1F15">
      <w:pPr>
        <w:numPr>
          <w:ilvl w:val="0"/>
          <w:numId w:val="3"/>
        </w:numPr>
        <w:spacing w:after="0" w:line="390" w:lineRule="atLeast"/>
        <w:ind w:left="390"/>
        <w:rPr>
          <w:rFonts w:ascii="Georgia" w:hAnsi="Georgia"/>
          <w:color w:val="111111"/>
        </w:rPr>
      </w:pPr>
      <w:r>
        <w:rPr>
          <w:rFonts w:ascii="Georgia" w:hAnsi="Georgia"/>
          <w:color w:val="111111"/>
        </w:rPr>
        <w:t>g_ – go to the last non blank character of the line.</w:t>
      </w:r>
    </w:p>
    <w:p w:rsidR="008C1F15" w:rsidRDefault="008C1F15" w:rsidP="008C1F15">
      <w:pPr>
        <w:pStyle w:val="Heading3"/>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2. Vim Screen Navigation</w:t>
      </w:r>
    </w:p>
    <w:p w:rsidR="008C1F15" w:rsidRDefault="008C1F15" w:rsidP="008C1F15">
      <w:pPr>
        <w:pStyle w:val="NormalWeb"/>
        <w:spacing w:before="0" w:beforeAutospacing="0" w:after="390" w:afterAutospacing="0" w:line="390" w:lineRule="atLeast"/>
        <w:rPr>
          <w:rFonts w:ascii="Georgia" w:hAnsi="Georgia"/>
          <w:color w:val="111111"/>
        </w:rPr>
      </w:pPr>
      <w:r>
        <w:rPr>
          <w:rFonts w:ascii="Georgia" w:hAnsi="Georgia"/>
          <w:color w:val="111111"/>
        </w:rPr>
        <w:t xml:space="preserve">Following are </w:t>
      </w:r>
      <w:proofErr w:type="gramStart"/>
      <w:r>
        <w:rPr>
          <w:rFonts w:ascii="Georgia" w:hAnsi="Georgia"/>
          <w:color w:val="111111"/>
        </w:rPr>
        <w:t>the three navigation which can be done in relation to text shown in the screen</w:t>
      </w:r>
      <w:proofErr w:type="gramEnd"/>
      <w:r>
        <w:rPr>
          <w:rFonts w:ascii="Georgia" w:hAnsi="Georgia"/>
          <w:color w:val="111111"/>
        </w:rPr>
        <w:t>.</w:t>
      </w:r>
    </w:p>
    <w:p w:rsidR="008C1F15" w:rsidRDefault="008C1F15" w:rsidP="008C1F15">
      <w:pPr>
        <w:numPr>
          <w:ilvl w:val="0"/>
          <w:numId w:val="4"/>
        </w:numPr>
        <w:spacing w:after="0" w:line="390" w:lineRule="atLeast"/>
        <w:ind w:left="390"/>
        <w:rPr>
          <w:rFonts w:ascii="Georgia" w:hAnsi="Georgia"/>
          <w:color w:val="111111"/>
        </w:rPr>
      </w:pPr>
      <w:r>
        <w:rPr>
          <w:rFonts w:ascii="Georgia" w:hAnsi="Georgia"/>
          <w:color w:val="111111"/>
        </w:rPr>
        <w:t>H – Go to the first line of current screen.</w:t>
      </w:r>
    </w:p>
    <w:p w:rsidR="008C1F15" w:rsidRDefault="008C1F15" w:rsidP="008C1F15">
      <w:pPr>
        <w:numPr>
          <w:ilvl w:val="0"/>
          <w:numId w:val="4"/>
        </w:numPr>
        <w:spacing w:after="0" w:line="390" w:lineRule="atLeast"/>
        <w:ind w:left="390"/>
        <w:rPr>
          <w:rFonts w:ascii="Georgia" w:hAnsi="Georgia"/>
          <w:color w:val="111111"/>
        </w:rPr>
      </w:pPr>
      <w:r>
        <w:rPr>
          <w:rFonts w:ascii="Georgia" w:hAnsi="Georgia"/>
          <w:color w:val="111111"/>
        </w:rPr>
        <w:t>M – Go to the middle line of current screen.</w:t>
      </w:r>
    </w:p>
    <w:p w:rsidR="008C1F15" w:rsidRDefault="008C1F15" w:rsidP="008C1F15">
      <w:pPr>
        <w:numPr>
          <w:ilvl w:val="0"/>
          <w:numId w:val="4"/>
        </w:numPr>
        <w:spacing w:after="0" w:line="390" w:lineRule="atLeast"/>
        <w:ind w:left="390"/>
        <w:rPr>
          <w:rFonts w:ascii="Georgia" w:hAnsi="Georgia"/>
          <w:color w:val="111111"/>
        </w:rPr>
      </w:pPr>
      <w:r>
        <w:rPr>
          <w:rFonts w:ascii="Georgia" w:hAnsi="Georgia"/>
          <w:color w:val="111111"/>
        </w:rPr>
        <w:t>L – Go to the last line of current screen.</w:t>
      </w:r>
    </w:p>
    <w:p w:rsidR="008C1F15" w:rsidRDefault="008C1F15" w:rsidP="008C1F15">
      <w:pPr>
        <w:numPr>
          <w:ilvl w:val="0"/>
          <w:numId w:val="4"/>
        </w:numPr>
        <w:spacing w:after="0" w:line="390" w:lineRule="atLeast"/>
        <w:ind w:left="390"/>
        <w:rPr>
          <w:rFonts w:ascii="Georgia" w:hAnsi="Georgia"/>
          <w:color w:val="111111"/>
        </w:rPr>
      </w:pPr>
      <w:proofErr w:type="spellStart"/>
      <w:proofErr w:type="gramStart"/>
      <w:r>
        <w:rPr>
          <w:rFonts w:ascii="Georgia" w:hAnsi="Georgia"/>
          <w:color w:val="111111"/>
        </w:rPr>
        <w:t>ctrl+</w:t>
      </w:r>
      <w:proofErr w:type="gramEnd"/>
      <w:r>
        <w:rPr>
          <w:rFonts w:ascii="Georgia" w:hAnsi="Georgia"/>
          <w:color w:val="111111"/>
        </w:rPr>
        <w:t>f</w:t>
      </w:r>
      <w:proofErr w:type="spellEnd"/>
      <w:r>
        <w:rPr>
          <w:rFonts w:ascii="Georgia" w:hAnsi="Georgia"/>
          <w:color w:val="111111"/>
        </w:rPr>
        <w:t xml:space="preserve"> – Jump forward one full screen.</w:t>
      </w:r>
    </w:p>
    <w:p w:rsidR="008C1F15" w:rsidRDefault="008C1F15" w:rsidP="008C1F15">
      <w:pPr>
        <w:numPr>
          <w:ilvl w:val="0"/>
          <w:numId w:val="4"/>
        </w:numPr>
        <w:spacing w:after="0" w:line="390" w:lineRule="atLeast"/>
        <w:ind w:left="390"/>
        <w:rPr>
          <w:rFonts w:ascii="Georgia" w:hAnsi="Georgia"/>
          <w:color w:val="111111"/>
        </w:rPr>
      </w:pPr>
      <w:proofErr w:type="spellStart"/>
      <w:r>
        <w:rPr>
          <w:rFonts w:ascii="Georgia" w:hAnsi="Georgia"/>
          <w:color w:val="111111"/>
        </w:rPr>
        <w:t>ctrl+b</w:t>
      </w:r>
      <w:proofErr w:type="spellEnd"/>
      <w:r>
        <w:rPr>
          <w:rFonts w:ascii="Georgia" w:hAnsi="Georgia"/>
          <w:color w:val="111111"/>
        </w:rPr>
        <w:t xml:space="preserve"> – Jump backwards one full screen</w:t>
      </w:r>
    </w:p>
    <w:p w:rsidR="008C1F15" w:rsidRDefault="008C1F15" w:rsidP="008C1F15">
      <w:pPr>
        <w:numPr>
          <w:ilvl w:val="0"/>
          <w:numId w:val="4"/>
        </w:numPr>
        <w:spacing w:after="0" w:line="390" w:lineRule="atLeast"/>
        <w:ind w:left="390"/>
        <w:rPr>
          <w:rFonts w:ascii="Georgia" w:hAnsi="Georgia"/>
          <w:color w:val="111111"/>
        </w:rPr>
      </w:pPr>
      <w:proofErr w:type="spellStart"/>
      <w:r>
        <w:rPr>
          <w:rFonts w:ascii="Georgia" w:hAnsi="Georgia"/>
          <w:color w:val="111111"/>
        </w:rPr>
        <w:t>ctrl+d</w:t>
      </w:r>
      <w:proofErr w:type="spellEnd"/>
      <w:r>
        <w:rPr>
          <w:rFonts w:ascii="Georgia" w:hAnsi="Georgia"/>
          <w:color w:val="111111"/>
        </w:rPr>
        <w:t xml:space="preserve"> – Jump forward (down) a half screen</w:t>
      </w:r>
    </w:p>
    <w:p w:rsidR="008C1F15" w:rsidRDefault="008C1F15" w:rsidP="008C1F15">
      <w:pPr>
        <w:numPr>
          <w:ilvl w:val="0"/>
          <w:numId w:val="4"/>
        </w:numPr>
        <w:spacing w:after="0" w:line="390" w:lineRule="atLeast"/>
        <w:ind w:left="390"/>
        <w:rPr>
          <w:rFonts w:ascii="Georgia" w:hAnsi="Georgia"/>
          <w:color w:val="111111"/>
        </w:rPr>
      </w:pPr>
      <w:proofErr w:type="spellStart"/>
      <w:r>
        <w:rPr>
          <w:rFonts w:ascii="Georgia" w:hAnsi="Georgia"/>
          <w:color w:val="111111"/>
        </w:rPr>
        <w:t>ctrl+u</w:t>
      </w:r>
      <w:proofErr w:type="spellEnd"/>
      <w:r>
        <w:rPr>
          <w:rFonts w:ascii="Georgia" w:hAnsi="Georgia"/>
          <w:color w:val="111111"/>
        </w:rPr>
        <w:t xml:space="preserve"> – Jump back (up) one half screen</w:t>
      </w:r>
    </w:p>
    <w:p w:rsidR="008C1F15" w:rsidRDefault="008C1F15" w:rsidP="008C1F15">
      <w:pPr>
        <w:pStyle w:val="Heading3"/>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3. Vim Special Navigation</w:t>
      </w:r>
    </w:p>
    <w:p w:rsidR="008C1F15" w:rsidRDefault="008C1F15" w:rsidP="008C1F15">
      <w:pPr>
        <w:pStyle w:val="NormalWeb"/>
        <w:spacing w:before="0" w:beforeAutospacing="0" w:after="390" w:afterAutospacing="0" w:line="390" w:lineRule="atLeast"/>
        <w:rPr>
          <w:rFonts w:ascii="Georgia" w:hAnsi="Georgia"/>
          <w:color w:val="111111"/>
        </w:rPr>
      </w:pPr>
      <w:r>
        <w:rPr>
          <w:rFonts w:ascii="Georgia" w:hAnsi="Georgia"/>
          <w:color w:val="111111"/>
        </w:rPr>
        <w:t>You may want to do some special navigation inside a file, which are:</w:t>
      </w:r>
    </w:p>
    <w:p w:rsidR="008C1F15" w:rsidRDefault="008C1F15" w:rsidP="008C1F15">
      <w:pPr>
        <w:numPr>
          <w:ilvl w:val="0"/>
          <w:numId w:val="5"/>
        </w:numPr>
        <w:spacing w:after="0" w:line="390" w:lineRule="atLeast"/>
        <w:ind w:left="390"/>
        <w:rPr>
          <w:rFonts w:ascii="Georgia" w:hAnsi="Georgia"/>
          <w:color w:val="111111"/>
        </w:rPr>
      </w:pPr>
      <w:r>
        <w:rPr>
          <w:rFonts w:ascii="Georgia" w:hAnsi="Georgia"/>
          <w:color w:val="111111"/>
        </w:rPr>
        <w:t>N% – Go to the Nth percentage line of the file.</w:t>
      </w:r>
    </w:p>
    <w:p w:rsidR="008C1F15" w:rsidRDefault="008C1F15" w:rsidP="008C1F15">
      <w:pPr>
        <w:numPr>
          <w:ilvl w:val="0"/>
          <w:numId w:val="5"/>
        </w:numPr>
        <w:spacing w:after="0" w:line="390" w:lineRule="atLeast"/>
        <w:ind w:left="390"/>
        <w:rPr>
          <w:rFonts w:ascii="Georgia" w:hAnsi="Georgia"/>
          <w:color w:val="111111"/>
        </w:rPr>
      </w:pPr>
      <w:r>
        <w:rPr>
          <w:rFonts w:ascii="Georgia" w:hAnsi="Georgia"/>
          <w:color w:val="111111"/>
        </w:rPr>
        <w:t xml:space="preserve">NG – Go to the </w:t>
      </w:r>
      <w:proofErr w:type="gramStart"/>
      <w:r>
        <w:rPr>
          <w:rFonts w:ascii="Georgia" w:hAnsi="Georgia"/>
          <w:color w:val="111111"/>
        </w:rPr>
        <w:t>Nth</w:t>
      </w:r>
      <w:proofErr w:type="gramEnd"/>
      <w:r>
        <w:rPr>
          <w:rFonts w:ascii="Georgia" w:hAnsi="Georgia"/>
          <w:color w:val="111111"/>
        </w:rPr>
        <w:t xml:space="preserve"> line of the file.</w:t>
      </w:r>
    </w:p>
    <w:p w:rsidR="008C1F15" w:rsidRDefault="008C1F15" w:rsidP="008C1F15">
      <w:pPr>
        <w:numPr>
          <w:ilvl w:val="0"/>
          <w:numId w:val="5"/>
        </w:numPr>
        <w:spacing w:after="0" w:line="390" w:lineRule="atLeast"/>
        <w:ind w:left="390"/>
        <w:rPr>
          <w:rFonts w:ascii="Georgia" w:hAnsi="Georgia"/>
          <w:color w:val="111111"/>
        </w:rPr>
      </w:pPr>
      <w:r>
        <w:rPr>
          <w:rFonts w:ascii="Georgia" w:hAnsi="Georgia"/>
          <w:color w:val="111111"/>
        </w:rPr>
        <w:t>G – Go to the end of the file.</w:t>
      </w:r>
    </w:p>
    <w:p w:rsidR="008C1F15" w:rsidRDefault="008C1F15" w:rsidP="008C1F15">
      <w:pPr>
        <w:numPr>
          <w:ilvl w:val="0"/>
          <w:numId w:val="5"/>
        </w:numPr>
        <w:spacing w:after="0" w:line="390" w:lineRule="atLeast"/>
        <w:ind w:left="390"/>
        <w:rPr>
          <w:rFonts w:ascii="Georgia" w:hAnsi="Georgia"/>
          <w:color w:val="111111"/>
        </w:rPr>
      </w:pPr>
      <w:r>
        <w:rPr>
          <w:rFonts w:ascii="Georgia" w:hAnsi="Georgia"/>
          <w:color w:val="111111"/>
        </w:rPr>
        <w:t>`” – Go to the position where you were in NORMAL MODE while last closing the file.</w:t>
      </w:r>
    </w:p>
    <w:p w:rsidR="008C1F15" w:rsidRDefault="008C1F15" w:rsidP="008C1F15">
      <w:pPr>
        <w:numPr>
          <w:ilvl w:val="0"/>
          <w:numId w:val="5"/>
        </w:numPr>
        <w:spacing w:after="0" w:line="390" w:lineRule="atLeast"/>
        <w:ind w:left="390"/>
        <w:rPr>
          <w:rFonts w:ascii="Georgia" w:hAnsi="Georgia"/>
          <w:color w:val="111111"/>
        </w:rPr>
      </w:pPr>
      <w:r>
        <w:rPr>
          <w:rFonts w:ascii="Georgia" w:hAnsi="Georgia"/>
          <w:color w:val="111111"/>
        </w:rPr>
        <w:t>`^ – Go to the position where you were in INSERT MODE while last closing the file.</w:t>
      </w:r>
    </w:p>
    <w:p w:rsidR="008C1F15" w:rsidRDefault="008C1F15" w:rsidP="008C1F15">
      <w:pPr>
        <w:numPr>
          <w:ilvl w:val="0"/>
          <w:numId w:val="5"/>
        </w:numPr>
        <w:spacing w:after="0" w:line="390" w:lineRule="atLeast"/>
        <w:ind w:left="390"/>
        <w:rPr>
          <w:rFonts w:ascii="Georgia" w:hAnsi="Georgia"/>
          <w:color w:val="111111"/>
        </w:rPr>
      </w:pPr>
      <w:r>
        <w:rPr>
          <w:rFonts w:ascii="Georgia" w:hAnsi="Georgia"/>
          <w:color w:val="111111"/>
        </w:rPr>
        <w:t>g – Go to the beginning of the file.</w:t>
      </w:r>
    </w:p>
    <w:p w:rsidR="008C1F15" w:rsidRDefault="008C1F15" w:rsidP="008C1F15">
      <w:pPr>
        <w:pStyle w:val="Heading3"/>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4. Vim Word Navigation</w:t>
      </w:r>
    </w:p>
    <w:p w:rsidR="008C1F15" w:rsidRDefault="008C1F15" w:rsidP="008C1F15">
      <w:pPr>
        <w:pStyle w:val="NormalWeb"/>
        <w:spacing w:before="0" w:beforeAutospacing="0" w:after="390" w:afterAutospacing="0" w:line="390" w:lineRule="atLeast"/>
        <w:rPr>
          <w:rFonts w:ascii="Georgia" w:hAnsi="Georgia"/>
          <w:color w:val="111111"/>
        </w:rPr>
      </w:pPr>
      <w:r>
        <w:rPr>
          <w:rFonts w:ascii="Georgia" w:hAnsi="Georgia"/>
          <w:color w:val="111111"/>
        </w:rPr>
        <w:t xml:space="preserve">You may want to do </w:t>
      </w:r>
      <w:proofErr w:type="gramStart"/>
      <w:r>
        <w:rPr>
          <w:rFonts w:ascii="Georgia" w:hAnsi="Georgia"/>
          <w:color w:val="111111"/>
        </w:rPr>
        <w:t>several navigation in relation to the words,</w:t>
      </w:r>
      <w:proofErr w:type="gramEnd"/>
      <w:r>
        <w:rPr>
          <w:rFonts w:ascii="Georgia" w:hAnsi="Georgia"/>
          <w:color w:val="111111"/>
        </w:rPr>
        <w:t xml:space="preserve"> such as:</w:t>
      </w:r>
    </w:p>
    <w:p w:rsidR="008C1F15" w:rsidRDefault="008C1F15" w:rsidP="008C1F15">
      <w:pPr>
        <w:numPr>
          <w:ilvl w:val="0"/>
          <w:numId w:val="6"/>
        </w:numPr>
        <w:spacing w:after="0" w:line="390" w:lineRule="atLeast"/>
        <w:ind w:left="390"/>
        <w:rPr>
          <w:ins w:id="1" w:author="Unknown"/>
          <w:rFonts w:ascii="Georgia" w:hAnsi="Georgia"/>
          <w:color w:val="111111"/>
        </w:rPr>
      </w:pPr>
      <w:ins w:id="2" w:author="Unknown">
        <w:r>
          <w:rPr>
            <w:rFonts w:ascii="Georgia" w:hAnsi="Georgia"/>
            <w:color w:val="111111"/>
          </w:rPr>
          <w:t xml:space="preserve">e – </w:t>
        </w:r>
        <w:proofErr w:type="gramStart"/>
        <w:r>
          <w:rPr>
            <w:rFonts w:ascii="Georgia" w:hAnsi="Georgia"/>
            <w:color w:val="111111"/>
          </w:rPr>
          <w:t>go</w:t>
        </w:r>
        <w:proofErr w:type="gramEnd"/>
        <w:r>
          <w:rPr>
            <w:rFonts w:ascii="Georgia" w:hAnsi="Georgia"/>
            <w:color w:val="111111"/>
          </w:rPr>
          <w:t xml:space="preserve"> to the end of the current word.</w:t>
        </w:r>
      </w:ins>
    </w:p>
    <w:p w:rsidR="008C1F15" w:rsidRDefault="008C1F15" w:rsidP="008C1F15">
      <w:pPr>
        <w:numPr>
          <w:ilvl w:val="0"/>
          <w:numId w:val="6"/>
        </w:numPr>
        <w:spacing w:after="0" w:line="390" w:lineRule="atLeast"/>
        <w:ind w:left="390"/>
        <w:rPr>
          <w:ins w:id="3" w:author="Unknown"/>
          <w:rFonts w:ascii="Georgia" w:hAnsi="Georgia"/>
          <w:color w:val="111111"/>
        </w:rPr>
      </w:pPr>
      <w:ins w:id="4" w:author="Unknown">
        <w:r>
          <w:rPr>
            <w:rFonts w:ascii="Georgia" w:hAnsi="Georgia"/>
            <w:color w:val="111111"/>
          </w:rPr>
          <w:t xml:space="preserve">E – </w:t>
        </w:r>
        <w:proofErr w:type="gramStart"/>
        <w:r>
          <w:rPr>
            <w:rFonts w:ascii="Georgia" w:hAnsi="Georgia"/>
            <w:color w:val="111111"/>
          </w:rPr>
          <w:t>go</w:t>
        </w:r>
        <w:proofErr w:type="gramEnd"/>
        <w:r>
          <w:rPr>
            <w:rFonts w:ascii="Georgia" w:hAnsi="Georgia"/>
            <w:color w:val="111111"/>
          </w:rPr>
          <w:t xml:space="preserve"> to the end of the current WORD.</w:t>
        </w:r>
      </w:ins>
    </w:p>
    <w:p w:rsidR="008C1F15" w:rsidRDefault="008C1F15" w:rsidP="008C1F15">
      <w:pPr>
        <w:numPr>
          <w:ilvl w:val="0"/>
          <w:numId w:val="6"/>
        </w:numPr>
        <w:spacing w:after="0" w:line="390" w:lineRule="atLeast"/>
        <w:ind w:left="390"/>
        <w:rPr>
          <w:ins w:id="5" w:author="Unknown"/>
          <w:rFonts w:ascii="Georgia" w:hAnsi="Georgia"/>
          <w:color w:val="111111"/>
        </w:rPr>
      </w:pPr>
      <w:ins w:id="6" w:author="Unknown">
        <w:r>
          <w:rPr>
            <w:rFonts w:ascii="Georgia" w:hAnsi="Georgia"/>
            <w:color w:val="111111"/>
          </w:rPr>
          <w:t xml:space="preserve">b – </w:t>
        </w:r>
        <w:proofErr w:type="gramStart"/>
        <w:r>
          <w:rPr>
            <w:rFonts w:ascii="Georgia" w:hAnsi="Georgia"/>
            <w:color w:val="111111"/>
          </w:rPr>
          <w:t>go</w:t>
        </w:r>
        <w:proofErr w:type="gramEnd"/>
        <w:r>
          <w:rPr>
            <w:rFonts w:ascii="Georgia" w:hAnsi="Georgia"/>
            <w:color w:val="111111"/>
          </w:rPr>
          <w:t xml:space="preserve"> to the previous (before) word.</w:t>
        </w:r>
      </w:ins>
    </w:p>
    <w:p w:rsidR="008C1F15" w:rsidRDefault="008C1F15" w:rsidP="008C1F15">
      <w:pPr>
        <w:numPr>
          <w:ilvl w:val="0"/>
          <w:numId w:val="6"/>
        </w:numPr>
        <w:spacing w:after="0" w:line="390" w:lineRule="atLeast"/>
        <w:ind w:left="390"/>
        <w:rPr>
          <w:ins w:id="7" w:author="Unknown"/>
          <w:rFonts w:ascii="Georgia" w:hAnsi="Georgia"/>
          <w:color w:val="111111"/>
        </w:rPr>
      </w:pPr>
      <w:ins w:id="8" w:author="Unknown">
        <w:r>
          <w:rPr>
            <w:rFonts w:ascii="Georgia" w:hAnsi="Georgia"/>
            <w:color w:val="111111"/>
          </w:rPr>
          <w:t xml:space="preserve">B – </w:t>
        </w:r>
        <w:proofErr w:type="gramStart"/>
        <w:r>
          <w:rPr>
            <w:rFonts w:ascii="Georgia" w:hAnsi="Georgia"/>
            <w:color w:val="111111"/>
          </w:rPr>
          <w:t>go</w:t>
        </w:r>
        <w:proofErr w:type="gramEnd"/>
        <w:r>
          <w:rPr>
            <w:rFonts w:ascii="Georgia" w:hAnsi="Georgia"/>
            <w:color w:val="111111"/>
          </w:rPr>
          <w:t xml:space="preserve"> to the previous (before) WORD.</w:t>
        </w:r>
      </w:ins>
    </w:p>
    <w:p w:rsidR="008C1F15" w:rsidRDefault="008C1F15" w:rsidP="008C1F15">
      <w:pPr>
        <w:numPr>
          <w:ilvl w:val="0"/>
          <w:numId w:val="6"/>
        </w:numPr>
        <w:spacing w:after="0" w:line="390" w:lineRule="atLeast"/>
        <w:ind w:left="390"/>
        <w:rPr>
          <w:ins w:id="9" w:author="Unknown"/>
          <w:rFonts w:ascii="Georgia" w:hAnsi="Georgia"/>
          <w:color w:val="111111"/>
        </w:rPr>
      </w:pPr>
      <w:ins w:id="10" w:author="Unknown">
        <w:r>
          <w:rPr>
            <w:rFonts w:ascii="Georgia" w:hAnsi="Georgia"/>
            <w:color w:val="111111"/>
          </w:rPr>
          <w:lastRenderedPageBreak/>
          <w:t xml:space="preserve">w – </w:t>
        </w:r>
        <w:proofErr w:type="gramStart"/>
        <w:r>
          <w:rPr>
            <w:rFonts w:ascii="Georgia" w:hAnsi="Georgia"/>
            <w:color w:val="111111"/>
          </w:rPr>
          <w:t>go</w:t>
        </w:r>
        <w:proofErr w:type="gramEnd"/>
        <w:r>
          <w:rPr>
            <w:rFonts w:ascii="Georgia" w:hAnsi="Georgia"/>
            <w:color w:val="111111"/>
          </w:rPr>
          <w:t xml:space="preserve"> to the next word.</w:t>
        </w:r>
      </w:ins>
    </w:p>
    <w:p w:rsidR="008C1F15" w:rsidRDefault="008C1F15" w:rsidP="008C1F15">
      <w:pPr>
        <w:numPr>
          <w:ilvl w:val="0"/>
          <w:numId w:val="6"/>
        </w:numPr>
        <w:spacing w:after="0" w:line="390" w:lineRule="atLeast"/>
        <w:ind w:left="390"/>
        <w:rPr>
          <w:ins w:id="11" w:author="Unknown"/>
          <w:rFonts w:ascii="Georgia" w:hAnsi="Georgia"/>
          <w:color w:val="111111"/>
        </w:rPr>
      </w:pPr>
      <w:ins w:id="12" w:author="Unknown">
        <w:r>
          <w:rPr>
            <w:rFonts w:ascii="Georgia" w:hAnsi="Georgia"/>
            <w:color w:val="111111"/>
          </w:rPr>
          <w:t xml:space="preserve">W – </w:t>
        </w:r>
        <w:proofErr w:type="gramStart"/>
        <w:r>
          <w:rPr>
            <w:rFonts w:ascii="Georgia" w:hAnsi="Georgia"/>
            <w:color w:val="111111"/>
          </w:rPr>
          <w:t>go</w:t>
        </w:r>
        <w:proofErr w:type="gramEnd"/>
        <w:r>
          <w:rPr>
            <w:rFonts w:ascii="Georgia" w:hAnsi="Georgia"/>
            <w:color w:val="111111"/>
          </w:rPr>
          <w:t xml:space="preserve"> to the next WORD.</w:t>
        </w:r>
      </w:ins>
    </w:p>
    <w:p w:rsidR="008C1F15" w:rsidRDefault="008C1F15" w:rsidP="008C1F15">
      <w:pPr>
        <w:pStyle w:val="NormalWeb"/>
        <w:spacing w:before="0" w:beforeAutospacing="0" w:after="0" w:afterAutospacing="0" w:line="390" w:lineRule="atLeast"/>
        <w:rPr>
          <w:ins w:id="13" w:author="Unknown"/>
          <w:rFonts w:ascii="Georgia" w:hAnsi="Georgia"/>
          <w:color w:val="111111"/>
        </w:rPr>
      </w:pPr>
      <w:ins w:id="14" w:author="Unknown">
        <w:r>
          <w:rPr>
            <w:rFonts w:ascii="Georgia" w:hAnsi="Georgia"/>
            <w:color w:val="111111"/>
          </w:rPr>
          <w:br/>
          <w:t>WORD – WORD consists of a sequence of non-blank characters, separated with white space.</w:t>
        </w:r>
        <w:r>
          <w:rPr>
            <w:rFonts w:ascii="Georgia" w:hAnsi="Georgia"/>
            <w:color w:val="111111"/>
          </w:rPr>
          <w:br/>
        </w:r>
        <w:proofErr w:type="gramStart"/>
        <w:r>
          <w:rPr>
            <w:rFonts w:ascii="Georgia" w:hAnsi="Georgia"/>
            <w:color w:val="111111"/>
          </w:rPr>
          <w:t>word</w:t>
        </w:r>
        <w:proofErr w:type="gramEnd"/>
        <w:r>
          <w:rPr>
            <w:rFonts w:ascii="Georgia" w:hAnsi="Georgia"/>
            <w:color w:val="111111"/>
          </w:rPr>
          <w:t xml:space="preserve"> – word consists of a sequence of letters, digits and underscores.</w:t>
        </w:r>
        <w:r>
          <w:rPr>
            <w:rFonts w:ascii="Georgia" w:hAnsi="Georgia"/>
            <w:color w:val="111111"/>
          </w:rPr>
          <w:br/>
        </w:r>
        <w:r>
          <w:rPr>
            <w:rFonts w:ascii="Georgia" w:hAnsi="Georgia"/>
            <w:color w:val="111111"/>
          </w:rPr>
          <w:br/>
          <w:t>Example to show the difference between WORD and word</w:t>
        </w:r>
      </w:ins>
    </w:p>
    <w:p w:rsidR="008C1F15" w:rsidRDefault="008C1F15" w:rsidP="008C1F15">
      <w:pPr>
        <w:numPr>
          <w:ilvl w:val="0"/>
          <w:numId w:val="7"/>
        </w:numPr>
        <w:spacing w:after="0" w:line="390" w:lineRule="atLeast"/>
        <w:ind w:left="390"/>
        <w:rPr>
          <w:ins w:id="15" w:author="Unknown"/>
          <w:rFonts w:ascii="Georgia" w:hAnsi="Georgia"/>
          <w:color w:val="111111"/>
        </w:rPr>
      </w:pPr>
      <w:ins w:id="16" w:author="Unknown">
        <w:r>
          <w:rPr>
            <w:rFonts w:ascii="Georgia" w:hAnsi="Georgia"/>
            <w:color w:val="111111"/>
          </w:rPr>
          <w:t>192.168.1.1 – single WORD</w:t>
        </w:r>
      </w:ins>
    </w:p>
    <w:p w:rsidR="008C1F15" w:rsidRDefault="008C1F15" w:rsidP="008C1F15">
      <w:pPr>
        <w:numPr>
          <w:ilvl w:val="0"/>
          <w:numId w:val="7"/>
        </w:numPr>
        <w:spacing w:after="0" w:line="390" w:lineRule="atLeast"/>
        <w:ind w:left="390"/>
        <w:rPr>
          <w:ins w:id="17" w:author="Unknown"/>
          <w:rFonts w:ascii="Georgia" w:hAnsi="Georgia"/>
          <w:color w:val="111111"/>
        </w:rPr>
      </w:pPr>
      <w:ins w:id="18" w:author="Unknown">
        <w:r>
          <w:rPr>
            <w:rFonts w:ascii="Georgia" w:hAnsi="Georgia"/>
            <w:color w:val="111111"/>
          </w:rPr>
          <w:t>192.168.1.1 – seven words.</w:t>
        </w:r>
      </w:ins>
    </w:p>
    <w:p w:rsidR="008C1F15" w:rsidRDefault="008C1F15" w:rsidP="008C1F15">
      <w:pPr>
        <w:pStyle w:val="Heading3"/>
        <w:spacing w:before="440" w:after="147" w:line="293" w:lineRule="atLeast"/>
        <w:rPr>
          <w:ins w:id="19" w:author="Unknown"/>
          <w:rFonts w:ascii="Georgia" w:hAnsi="Georgia"/>
          <w:b w:val="0"/>
          <w:bCs w:val="0"/>
          <w:color w:val="111111"/>
          <w:sz w:val="31"/>
          <w:szCs w:val="31"/>
        </w:rPr>
      </w:pPr>
      <w:ins w:id="20" w:author="Unknown">
        <w:r>
          <w:rPr>
            <w:rFonts w:ascii="Georgia" w:hAnsi="Georgia"/>
            <w:b w:val="0"/>
            <w:bCs w:val="0"/>
            <w:color w:val="111111"/>
            <w:sz w:val="31"/>
            <w:szCs w:val="31"/>
          </w:rPr>
          <w:t>5. Vim Paragraph Navigation</w:t>
        </w:r>
      </w:ins>
    </w:p>
    <w:p w:rsidR="008C1F15" w:rsidRDefault="008C1F15" w:rsidP="008C1F15">
      <w:pPr>
        <w:numPr>
          <w:ilvl w:val="0"/>
          <w:numId w:val="8"/>
        </w:numPr>
        <w:spacing w:after="0" w:line="390" w:lineRule="atLeast"/>
        <w:ind w:left="390"/>
        <w:rPr>
          <w:ins w:id="21" w:author="Unknown"/>
          <w:rFonts w:ascii="Georgia" w:hAnsi="Georgia"/>
          <w:color w:val="111111"/>
          <w:sz w:val="24"/>
          <w:szCs w:val="24"/>
        </w:rPr>
      </w:pPr>
      <w:proofErr w:type="gramStart"/>
      <w:ins w:id="22" w:author="Unknown">
        <w:r>
          <w:rPr>
            <w:rStyle w:val="Strong"/>
            <w:rFonts w:ascii="Georgia" w:hAnsi="Georgia"/>
            <w:color w:val="111111"/>
          </w:rPr>
          <w:t>{</w:t>
        </w:r>
        <w:r>
          <w:rPr>
            <w:rStyle w:val="apple-converted-space"/>
            <w:rFonts w:ascii="Georgia" w:hAnsi="Georgia"/>
            <w:color w:val="111111"/>
          </w:rPr>
          <w:t> </w:t>
        </w:r>
        <w:r>
          <w:rPr>
            <w:rFonts w:ascii="Georgia" w:hAnsi="Georgia"/>
            <w:color w:val="111111"/>
          </w:rPr>
          <w:t>–</w:t>
        </w:r>
        <w:proofErr w:type="gramEnd"/>
        <w:r>
          <w:rPr>
            <w:rFonts w:ascii="Georgia" w:hAnsi="Georgia"/>
            <w:color w:val="111111"/>
          </w:rPr>
          <w:t xml:space="preserve"> Go to the beginning of the current paragraph. By pressing </w:t>
        </w:r>
        <w:proofErr w:type="gramStart"/>
        <w:r>
          <w:rPr>
            <w:rFonts w:ascii="Georgia" w:hAnsi="Georgia"/>
            <w:color w:val="111111"/>
          </w:rPr>
          <w:t>{ again</w:t>
        </w:r>
        <w:proofErr w:type="gramEnd"/>
        <w:r>
          <w:rPr>
            <w:rFonts w:ascii="Georgia" w:hAnsi="Georgia"/>
            <w:color w:val="111111"/>
          </w:rPr>
          <w:t xml:space="preserve"> and again move to the previous paragraph beginnings.</w:t>
        </w:r>
      </w:ins>
    </w:p>
    <w:p w:rsidR="008C1F15" w:rsidRDefault="008C1F15" w:rsidP="008C1F15">
      <w:pPr>
        <w:numPr>
          <w:ilvl w:val="0"/>
          <w:numId w:val="8"/>
        </w:numPr>
        <w:spacing w:after="0" w:line="390" w:lineRule="atLeast"/>
        <w:ind w:left="390"/>
        <w:rPr>
          <w:ins w:id="23" w:author="Unknown"/>
          <w:rFonts w:ascii="Georgia" w:hAnsi="Georgia"/>
          <w:color w:val="111111"/>
        </w:rPr>
      </w:pPr>
      <w:ins w:id="24" w:author="Unknown">
        <w:r>
          <w:rPr>
            <w:rStyle w:val="Strong"/>
            <w:rFonts w:ascii="Georgia" w:hAnsi="Georgia"/>
            <w:color w:val="111111"/>
          </w:rPr>
          <w:t>}</w:t>
        </w:r>
        <w:r>
          <w:rPr>
            <w:rStyle w:val="apple-converted-space"/>
            <w:rFonts w:ascii="Georgia" w:hAnsi="Georgia"/>
            <w:color w:val="111111"/>
          </w:rPr>
          <w:t> </w:t>
        </w:r>
        <w:r>
          <w:rPr>
            <w:rFonts w:ascii="Georgia" w:hAnsi="Georgia"/>
            <w:color w:val="111111"/>
          </w:rPr>
          <w:t xml:space="preserve">– Go to the end of the current paragraph. By </w:t>
        </w:r>
        <w:proofErr w:type="gramStart"/>
        <w:r>
          <w:rPr>
            <w:rFonts w:ascii="Georgia" w:hAnsi="Georgia"/>
            <w:color w:val="111111"/>
          </w:rPr>
          <w:t>pressing }</w:t>
        </w:r>
        <w:proofErr w:type="gramEnd"/>
        <w:r>
          <w:rPr>
            <w:rFonts w:ascii="Georgia" w:hAnsi="Georgia"/>
            <w:color w:val="111111"/>
          </w:rPr>
          <w:t xml:space="preserve"> again and again move to the next paragraph end, and again.</w:t>
        </w:r>
      </w:ins>
    </w:p>
    <w:p w:rsidR="008C1F15" w:rsidRDefault="008C1F15" w:rsidP="008C1F15">
      <w:pPr>
        <w:pStyle w:val="Heading3"/>
        <w:spacing w:before="440" w:after="147" w:line="293" w:lineRule="atLeast"/>
        <w:rPr>
          <w:ins w:id="25" w:author="Unknown"/>
          <w:rFonts w:ascii="Georgia" w:hAnsi="Georgia"/>
          <w:b w:val="0"/>
          <w:bCs w:val="0"/>
          <w:color w:val="111111"/>
          <w:sz w:val="31"/>
          <w:szCs w:val="31"/>
        </w:rPr>
      </w:pPr>
      <w:ins w:id="26" w:author="Unknown">
        <w:r>
          <w:rPr>
            <w:rFonts w:ascii="Georgia" w:hAnsi="Georgia"/>
            <w:b w:val="0"/>
            <w:bCs w:val="0"/>
            <w:color w:val="111111"/>
            <w:sz w:val="31"/>
            <w:szCs w:val="31"/>
          </w:rPr>
          <w:t>6. Vim Search Navigation</w:t>
        </w:r>
      </w:ins>
    </w:p>
    <w:p w:rsidR="008C1F15" w:rsidRDefault="008C1F15" w:rsidP="008C1F15">
      <w:pPr>
        <w:numPr>
          <w:ilvl w:val="0"/>
          <w:numId w:val="9"/>
        </w:numPr>
        <w:spacing w:after="0" w:line="390" w:lineRule="atLeast"/>
        <w:ind w:left="390"/>
        <w:rPr>
          <w:ins w:id="27" w:author="Unknown"/>
          <w:rFonts w:ascii="Georgia" w:hAnsi="Georgia"/>
          <w:color w:val="111111"/>
          <w:sz w:val="24"/>
          <w:szCs w:val="24"/>
        </w:rPr>
      </w:pPr>
      <w:ins w:id="28" w:author="Unknown">
        <w:r>
          <w:rPr>
            <w:rStyle w:val="Strong"/>
            <w:rFonts w:ascii="Georgia" w:hAnsi="Georgia"/>
            <w:color w:val="111111"/>
          </w:rPr>
          <w:t>/i</w:t>
        </w:r>
        <w:r>
          <w:rPr>
            <w:rStyle w:val="apple-converted-space"/>
            <w:rFonts w:ascii="Georgia" w:hAnsi="Georgia"/>
            <w:color w:val="111111"/>
          </w:rPr>
          <w:t> </w:t>
        </w:r>
        <w:r>
          <w:rPr>
            <w:rFonts w:ascii="Georgia" w:hAnsi="Georgia"/>
            <w:color w:val="111111"/>
          </w:rPr>
          <w:t xml:space="preserve">– Search for a pattern which </w:t>
        </w:r>
        <w:proofErr w:type="gramStart"/>
        <w:r>
          <w:rPr>
            <w:rFonts w:ascii="Georgia" w:hAnsi="Georgia"/>
            <w:color w:val="111111"/>
          </w:rPr>
          <w:t>will</w:t>
        </w:r>
        <w:proofErr w:type="gramEnd"/>
        <w:r>
          <w:rPr>
            <w:rFonts w:ascii="Georgia" w:hAnsi="Georgia"/>
            <w:color w:val="111111"/>
          </w:rPr>
          <w:t xml:space="preserve"> you take you to the next occurrence of it.</w:t>
        </w:r>
      </w:ins>
    </w:p>
    <w:p w:rsidR="008C1F15" w:rsidRDefault="008C1F15" w:rsidP="008C1F15">
      <w:pPr>
        <w:numPr>
          <w:ilvl w:val="0"/>
          <w:numId w:val="9"/>
        </w:numPr>
        <w:spacing w:after="0" w:line="390" w:lineRule="atLeast"/>
        <w:ind w:left="390"/>
        <w:rPr>
          <w:ins w:id="29" w:author="Unknown"/>
          <w:rFonts w:ascii="Georgia" w:hAnsi="Georgia"/>
          <w:color w:val="111111"/>
        </w:rPr>
      </w:pPr>
      <w:ins w:id="30" w:author="Unknown">
        <w:r>
          <w:rPr>
            <w:rStyle w:val="Strong"/>
            <w:rFonts w:ascii="Georgia" w:hAnsi="Georgia"/>
            <w:color w:val="111111"/>
          </w:rPr>
          <w:t>?i</w:t>
        </w:r>
        <w:r>
          <w:rPr>
            <w:rStyle w:val="apple-converted-space"/>
            <w:rFonts w:ascii="Georgia" w:hAnsi="Georgia"/>
            <w:color w:val="111111"/>
          </w:rPr>
          <w:t> </w:t>
        </w:r>
        <w:r>
          <w:rPr>
            <w:rFonts w:ascii="Georgia" w:hAnsi="Georgia"/>
            <w:color w:val="111111"/>
          </w:rPr>
          <w:t xml:space="preserve">– Search for a pattern which </w:t>
        </w:r>
        <w:proofErr w:type="gramStart"/>
        <w:r>
          <w:rPr>
            <w:rFonts w:ascii="Georgia" w:hAnsi="Georgia"/>
            <w:color w:val="111111"/>
          </w:rPr>
          <w:t>will</w:t>
        </w:r>
        <w:proofErr w:type="gramEnd"/>
        <w:r>
          <w:rPr>
            <w:rFonts w:ascii="Georgia" w:hAnsi="Georgia"/>
            <w:color w:val="111111"/>
          </w:rPr>
          <w:t xml:space="preserve"> you take you to the previous occurrence of it.</w:t>
        </w:r>
      </w:ins>
    </w:p>
    <w:p w:rsidR="008C1F15" w:rsidRDefault="008C1F15" w:rsidP="008C1F15">
      <w:pPr>
        <w:numPr>
          <w:ilvl w:val="0"/>
          <w:numId w:val="9"/>
        </w:numPr>
        <w:spacing w:after="0" w:line="390" w:lineRule="atLeast"/>
        <w:ind w:left="390"/>
        <w:rPr>
          <w:ins w:id="31" w:author="Unknown"/>
          <w:rFonts w:ascii="Georgia" w:hAnsi="Georgia"/>
          <w:color w:val="111111"/>
        </w:rPr>
      </w:pPr>
      <w:ins w:id="32" w:author="Unknown">
        <w:r>
          <w:rPr>
            <w:rStyle w:val="Strong"/>
            <w:rFonts w:ascii="Georgia" w:hAnsi="Georgia"/>
            <w:color w:val="111111"/>
          </w:rPr>
          <w:t>*</w:t>
        </w:r>
        <w:r>
          <w:rPr>
            <w:rStyle w:val="apple-converted-space"/>
            <w:rFonts w:ascii="Georgia" w:hAnsi="Georgia"/>
            <w:b/>
            <w:bCs/>
            <w:color w:val="111111"/>
          </w:rPr>
          <w:t> </w:t>
        </w:r>
        <w:r>
          <w:rPr>
            <w:rFonts w:ascii="Georgia" w:hAnsi="Georgia"/>
            <w:color w:val="111111"/>
          </w:rPr>
          <w:t>– Go to the next occurrence of the current word under the cursor.</w:t>
        </w:r>
      </w:ins>
    </w:p>
    <w:p w:rsidR="008C1F15" w:rsidRDefault="008C1F15" w:rsidP="008C1F15">
      <w:pPr>
        <w:numPr>
          <w:ilvl w:val="0"/>
          <w:numId w:val="9"/>
        </w:numPr>
        <w:spacing w:after="0" w:line="390" w:lineRule="atLeast"/>
        <w:ind w:left="390"/>
        <w:rPr>
          <w:ins w:id="33" w:author="Unknown"/>
          <w:rFonts w:ascii="Georgia" w:hAnsi="Georgia"/>
          <w:color w:val="111111"/>
        </w:rPr>
      </w:pPr>
      <w:ins w:id="34" w:author="Unknown">
        <w:r>
          <w:rPr>
            <w:rStyle w:val="Strong"/>
            <w:rFonts w:ascii="Georgia" w:hAnsi="Georgia"/>
            <w:color w:val="111111"/>
          </w:rPr>
          <w:t>#</w:t>
        </w:r>
        <w:r>
          <w:rPr>
            <w:rStyle w:val="apple-converted-space"/>
            <w:rFonts w:ascii="Georgia" w:hAnsi="Georgia"/>
            <w:b/>
            <w:bCs/>
            <w:color w:val="111111"/>
          </w:rPr>
          <w:t> </w:t>
        </w:r>
        <w:r>
          <w:rPr>
            <w:rFonts w:ascii="Georgia" w:hAnsi="Georgia"/>
            <w:color w:val="111111"/>
          </w:rPr>
          <w:t>– Go to the previous occurrence of the current word under the cursor.</w:t>
        </w:r>
      </w:ins>
    </w:p>
    <w:p w:rsidR="008C1F15" w:rsidRDefault="008C1F15" w:rsidP="008C1F15">
      <w:pPr>
        <w:pStyle w:val="Heading3"/>
        <w:spacing w:before="440" w:after="147" w:line="293" w:lineRule="atLeast"/>
        <w:rPr>
          <w:ins w:id="35" w:author="Unknown"/>
          <w:rFonts w:ascii="Georgia" w:hAnsi="Georgia"/>
          <w:b w:val="0"/>
          <w:bCs w:val="0"/>
          <w:color w:val="111111"/>
          <w:sz w:val="31"/>
          <w:szCs w:val="31"/>
        </w:rPr>
      </w:pPr>
      <w:ins w:id="36" w:author="Unknown">
        <w:r>
          <w:rPr>
            <w:rFonts w:ascii="Georgia" w:hAnsi="Georgia"/>
            <w:b w:val="0"/>
            <w:bCs w:val="0"/>
            <w:color w:val="111111"/>
            <w:sz w:val="31"/>
            <w:szCs w:val="31"/>
          </w:rPr>
          <w:t>7. Vim Code Navigation</w:t>
        </w:r>
      </w:ins>
    </w:p>
    <w:p w:rsidR="008C1F15" w:rsidRDefault="008C1F15" w:rsidP="008C1F15">
      <w:pPr>
        <w:pStyle w:val="NormalWeb"/>
        <w:spacing w:before="0" w:beforeAutospacing="0" w:after="0" w:afterAutospacing="0" w:line="390" w:lineRule="atLeast"/>
        <w:rPr>
          <w:ins w:id="37" w:author="Unknown"/>
          <w:rFonts w:ascii="Georgia" w:hAnsi="Georgia"/>
          <w:color w:val="111111"/>
        </w:rPr>
      </w:pPr>
      <w:ins w:id="38" w:author="Unknown">
        <w:r>
          <w:rPr>
            <w:rStyle w:val="Strong"/>
            <w:rFonts w:ascii="Georgia" w:hAnsi="Georgia"/>
            <w:color w:val="111111"/>
          </w:rPr>
          <w:t>%</w:t>
        </w:r>
        <w:r>
          <w:rPr>
            <w:rStyle w:val="apple-converted-space"/>
            <w:rFonts w:ascii="Georgia" w:hAnsi="Georgia"/>
            <w:color w:val="111111"/>
          </w:rPr>
          <w:t> </w:t>
        </w:r>
        <w:r>
          <w:rPr>
            <w:rFonts w:ascii="Georgia" w:hAnsi="Georgia"/>
            <w:color w:val="111111"/>
          </w:rPr>
          <w:t>– Go to the matching braces, or parenthesis inside code.</w:t>
        </w:r>
      </w:ins>
    </w:p>
    <w:p w:rsidR="008C1F15" w:rsidRDefault="008C1F15" w:rsidP="008C1F15">
      <w:pPr>
        <w:pStyle w:val="Heading3"/>
        <w:spacing w:before="440" w:after="147" w:line="293" w:lineRule="atLeast"/>
        <w:rPr>
          <w:ins w:id="39" w:author="Unknown"/>
          <w:rFonts w:ascii="Georgia" w:hAnsi="Georgia"/>
          <w:b w:val="0"/>
          <w:bCs w:val="0"/>
          <w:color w:val="111111"/>
          <w:sz w:val="31"/>
          <w:szCs w:val="31"/>
        </w:rPr>
      </w:pPr>
      <w:ins w:id="40" w:author="Unknown">
        <w:r>
          <w:rPr>
            <w:rFonts w:ascii="Georgia" w:hAnsi="Georgia"/>
            <w:b w:val="0"/>
            <w:bCs w:val="0"/>
            <w:color w:val="111111"/>
            <w:sz w:val="31"/>
            <w:szCs w:val="31"/>
          </w:rPr>
          <w:t>8. Vim Navigation from Command Line</w:t>
        </w:r>
      </w:ins>
    </w:p>
    <w:p w:rsidR="008C1F15" w:rsidRDefault="008C1F15" w:rsidP="008C1F15">
      <w:pPr>
        <w:pStyle w:val="NormalWeb"/>
        <w:spacing w:before="0" w:beforeAutospacing="0" w:after="390" w:afterAutospacing="0" w:line="390" w:lineRule="atLeast"/>
        <w:rPr>
          <w:ins w:id="41" w:author="Unknown"/>
          <w:rFonts w:ascii="Georgia" w:hAnsi="Georgia"/>
          <w:color w:val="111111"/>
        </w:rPr>
      </w:pPr>
      <w:ins w:id="42" w:author="Unknown">
        <w:r>
          <w:rPr>
            <w:rFonts w:ascii="Georgia" w:hAnsi="Georgia"/>
            <w:color w:val="111111"/>
          </w:rPr>
          <w:t xml:space="preserve">Vim +N filename: Go to the </w:t>
        </w:r>
        <w:proofErr w:type="gramStart"/>
        <w:r>
          <w:rPr>
            <w:rFonts w:ascii="Georgia" w:hAnsi="Georgia"/>
            <w:color w:val="111111"/>
          </w:rPr>
          <w:t>Nth</w:t>
        </w:r>
        <w:proofErr w:type="gramEnd"/>
        <w:r>
          <w:rPr>
            <w:rFonts w:ascii="Georgia" w:hAnsi="Georgia"/>
            <w:color w:val="111111"/>
          </w:rPr>
          <w:t xml:space="preserve"> line of the file after opening it.</w:t>
        </w:r>
      </w:ins>
    </w:p>
    <w:p w:rsidR="008C1F15" w:rsidRDefault="008C1F15" w:rsidP="008C1F1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3" w:author="Unknown"/>
          <w:rFonts w:ascii="Consolas" w:hAnsi="Consolas" w:cs="Consolas"/>
          <w:color w:val="111111"/>
        </w:rPr>
      </w:pPr>
      <w:proofErr w:type="gramStart"/>
      <w:ins w:id="44" w:author="Unknown">
        <w:r>
          <w:rPr>
            <w:rFonts w:ascii="Consolas" w:hAnsi="Consolas" w:cs="Consolas"/>
            <w:color w:val="111111"/>
          </w:rPr>
          <w:t>vim</w:t>
        </w:r>
        <w:proofErr w:type="gramEnd"/>
        <w:r>
          <w:rPr>
            <w:rFonts w:ascii="Consolas" w:hAnsi="Consolas" w:cs="Consolas"/>
            <w:color w:val="111111"/>
          </w:rPr>
          <w:t xml:space="preserve"> +10 /</w:t>
        </w:r>
        <w:proofErr w:type="spellStart"/>
        <w:r>
          <w:rPr>
            <w:rFonts w:ascii="Consolas" w:hAnsi="Consolas" w:cs="Consolas"/>
            <w:color w:val="111111"/>
          </w:rPr>
          <w:t>etc</w:t>
        </w:r>
        <w:proofErr w:type="spellEnd"/>
        <w:r>
          <w:rPr>
            <w:rFonts w:ascii="Consolas" w:hAnsi="Consolas" w:cs="Consolas"/>
            <w:color w:val="111111"/>
          </w:rPr>
          <w:t>/</w:t>
        </w:r>
        <w:proofErr w:type="spellStart"/>
        <w:r>
          <w:rPr>
            <w:rFonts w:ascii="Consolas" w:hAnsi="Consolas" w:cs="Consolas"/>
            <w:color w:val="111111"/>
          </w:rPr>
          <w:t>passwd</w:t>
        </w:r>
        <w:proofErr w:type="spellEnd"/>
      </w:ins>
    </w:p>
    <w:p w:rsidR="008C1F15" w:rsidRDefault="008C1F15" w:rsidP="008C1F15">
      <w:pPr>
        <w:pStyle w:val="NormalWeb"/>
        <w:spacing w:before="0" w:beforeAutospacing="0" w:after="0" w:afterAutospacing="0" w:line="390" w:lineRule="atLeast"/>
        <w:rPr>
          <w:ins w:id="45" w:author="Unknown"/>
          <w:rFonts w:ascii="Georgia" w:hAnsi="Georgia"/>
          <w:color w:val="111111"/>
        </w:rPr>
      </w:pPr>
      <w:ins w:id="46" w:author="Unknown">
        <w:r>
          <w:rPr>
            <w:rFonts w:ascii="Georgia" w:hAnsi="Georgia"/>
            <w:color w:val="111111"/>
          </w:rPr>
          <w:lastRenderedPageBreak/>
          <w:br/>
          <w:t>Vim +/pattern filename: Go to the particular pattern’s line inside the file, first occurrence from first. In the following example, it will open the README file and jump to the first occurrence of the word “install”.</w:t>
        </w:r>
      </w:ins>
    </w:p>
    <w:p w:rsidR="008C1F15" w:rsidRDefault="008C1F15" w:rsidP="008C1F1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7" w:author="Unknown"/>
          <w:rFonts w:ascii="Consolas" w:hAnsi="Consolas" w:cs="Consolas"/>
          <w:color w:val="111111"/>
        </w:rPr>
      </w:pPr>
      <w:proofErr w:type="gramStart"/>
      <w:ins w:id="48" w:author="Unknown">
        <w:r>
          <w:rPr>
            <w:rFonts w:ascii="Consolas" w:hAnsi="Consolas" w:cs="Consolas"/>
            <w:color w:val="111111"/>
          </w:rPr>
          <w:t>vim</w:t>
        </w:r>
        <w:proofErr w:type="gramEnd"/>
        <w:r>
          <w:rPr>
            <w:rFonts w:ascii="Consolas" w:hAnsi="Consolas" w:cs="Consolas"/>
            <w:color w:val="111111"/>
          </w:rPr>
          <w:t xml:space="preserve"> +/install README</w:t>
        </w:r>
      </w:ins>
    </w:p>
    <w:p w:rsidR="008C1F15" w:rsidRDefault="008C1F15" w:rsidP="008C1F15">
      <w:pPr>
        <w:pStyle w:val="NormalWeb"/>
        <w:spacing w:before="0" w:beforeAutospacing="0" w:after="0" w:afterAutospacing="0" w:line="390" w:lineRule="atLeast"/>
        <w:rPr>
          <w:ins w:id="49" w:author="Unknown"/>
          <w:rFonts w:ascii="Georgia" w:hAnsi="Georgia"/>
          <w:color w:val="111111"/>
        </w:rPr>
      </w:pPr>
      <w:ins w:id="50" w:author="Unknown">
        <w:r>
          <w:rPr>
            <w:rFonts w:ascii="Georgia" w:hAnsi="Georgia"/>
            <w:color w:val="111111"/>
          </w:rPr>
          <w:br/>
          <w:t>Vim +</w:t>
        </w:r>
        <w:proofErr w:type="gramStart"/>
        <w:r>
          <w:rPr>
            <w:rFonts w:ascii="Georgia" w:hAnsi="Georgia"/>
            <w:color w:val="111111"/>
          </w:rPr>
          <w:t>?</w:t>
        </w:r>
        <w:proofErr w:type="spellStart"/>
        <w:r>
          <w:rPr>
            <w:rFonts w:ascii="Georgia" w:hAnsi="Georgia"/>
            <w:color w:val="111111"/>
          </w:rPr>
          <w:t>patten</w:t>
        </w:r>
        <w:proofErr w:type="spellEnd"/>
        <w:proofErr w:type="gramEnd"/>
        <w:r>
          <w:rPr>
            <w:rFonts w:ascii="Georgia" w:hAnsi="Georgia"/>
            <w:color w:val="111111"/>
          </w:rPr>
          <w:t xml:space="preserve"> filename: Go to the particular pattern’s line inside the file, first occurrence from last. In the following example, it will open the README file and jump to the last occurrence of the word “bug”.</w:t>
        </w:r>
      </w:ins>
    </w:p>
    <w:p w:rsidR="008C1F15" w:rsidRDefault="008C1F15" w:rsidP="008C1F1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1" w:author="Unknown"/>
          <w:rFonts w:ascii="Consolas" w:hAnsi="Consolas" w:cs="Consolas"/>
          <w:color w:val="111111"/>
        </w:rPr>
      </w:pPr>
      <w:proofErr w:type="gramStart"/>
      <w:ins w:id="52" w:author="Unknown">
        <w:r>
          <w:rPr>
            <w:rFonts w:ascii="Consolas" w:hAnsi="Consolas" w:cs="Consolas"/>
            <w:color w:val="111111"/>
          </w:rPr>
          <w:t>vim</w:t>
        </w:r>
        <w:proofErr w:type="gramEnd"/>
        <w:r>
          <w:rPr>
            <w:rFonts w:ascii="Consolas" w:hAnsi="Consolas" w:cs="Consolas"/>
            <w:color w:val="111111"/>
          </w:rPr>
          <w:t xml:space="preserve"> +?bug README</w:t>
        </w:r>
      </w:ins>
    </w:p>
    <w:p w:rsidR="008C1F15" w:rsidRDefault="008C1F15" w:rsidP="008C1F15">
      <w:pPr>
        <w:pStyle w:val="Heading3"/>
        <w:spacing w:before="440" w:after="147" w:line="293" w:lineRule="atLeast"/>
        <w:rPr>
          <w:ins w:id="53" w:author="Unknown"/>
          <w:rFonts w:ascii="Georgia" w:hAnsi="Georgia" w:cs="Times New Roman"/>
          <w:b w:val="0"/>
          <w:bCs w:val="0"/>
          <w:color w:val="111111"/>
          <w:sz w:val="31"/>
          <w:szCs w:val="31"/>
        </w:rPr>
      </w:pPr>
      <w:ins w:id="54" w:author="Unknown">
        <w:r>
          <w:rPr>
            <w:rFonts w:ascii="Georgia" w:hAnsi="Georgia"/>
            <w:b w:val="0"/>
            <w:bCs w:val="0"/>
            <w:color w:val="111111"/>
            <w:sz w:val="31"/>
            <w:szCs w:val="31"/>
          </w:rPr>
          <w:t>Recommended Reading</w:t>
        </w:r>
      </w:ins>
    </w:p>
    <w:p w:rsidR="008C1F15" w:rsidRDefault="008C1F15" w:rsidP="008C1F15">
      <w:pPr>
        <w:pStyle w:val="NormalWeb"/>
        <w:spacing w:before="0" w:beforeAutospacing="0" w:after="0" w:afterAutospacing="0" w:line="390" w:lineRule="atLeast"/>
        <w:rPr>
          <w:ins w:id="55" w:author="Unknown"/>
          <w:rFonts w:ascii="Georgia" w:hAnsi="Georgia"/>
          <w:color w:val="111111"/>
        </w:rPr>
      </w:pPr>
      <w:r>
        <w:rPr>
          <w:rFonts w:ascii="Georgia" w:hAnsi="Georgia"/>
          <w:noProof/>
          <w:color w:val="DD0000"/>
        </w:rPr>
        <w:drawing>
          <wp:inline distT="0" distB="0" distL="0" distR="0">
            <wp:extent cx="1193800" cy="1193800"/>
            <wp:effectExtent l="0" t="0" r="6350" b="6350"/>
            <wp:docPr id="6" name="Picture 6" descr="http://static.thegeekstuff.com/wp-content/uploads/2009/10/vim-101-hacks-125x12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09/10/vim-101-hacks-125x125.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ins w:id="56" w:author="Unknown">
        <w:r>
          <w:rPr>
            <w:rStyle w:val="Strong"/>
            <w:rFonts w:ascii="Georgia" w:hAnsi="Georgia"/>
            <w:color w:val="111111"/>
          </w:rPr>
          <w:fldChar w:fldCharType="begin"/>
        </w:r>
        <w:r>
          <w:rPr>
            <w:rStyle w:val="Strong"/>
            <w:rFonts w:ascii="Georgia" w:hAnsi="Georgia"/>
            <w:color w:val="111111"/>
          </w:rPr>
          <w:instrText xml:space="preserve"> HYPERLINK "http://www.thegeekstuff.com/vim-101-hacks-ebook/" </w:instrText>
        </w:r>
        <w:r>
          <w:rPr>
            <w:rStyle w:val="Strong"/>
            <w:rFonts w:ascii="Georgia" w:hAnsi="Georgia"/>
            <w:color w:val="111111"/>
          </w:rPr>
          <w:fldChar w:fldCharType="separate"/>
        </w:r>
        <w:proofErr w:type="gramStart"/>
        <w:r>
          <w:rPr>
            <w:rStyle w:val="Hyperlink"/>
            <w:rFonts w:ascii="Georgia" w:hAnsi="Georgia"/>
            <w:b/>
            <w:bCs/>
            <w:color w:val="DD0000"/>
          </w:rPr>
          <w:t>Vim 101 Hacks</w:t>
        </w:r>
        <w:r>
          <w:rPr>
            <w:rStyle w:val="Strong"/>
            <w:rFonts w:ascii="Georgia" w:hAnsi="Georgia"/>
            <w:color w:val="111111"/>
          </w:rPr>
          <w:fldChar w:fldCharType="end"/>
        </w:r>
        <w:r>
          <w:rPr>
            <w:rStyle w:val="Strong"/>
            <w:rFonts w:ascii="Georgia" w:hAnsi="Georgia"/>
            <w:color w:val="111111"/>
          </w:rPr>
          <w:t xml:space="preserve">, by Ramesh </w:t>
        </w:r>
        <w:proofErr w:type="spellStart"/>
        <w:r>
          <w:rPr>
            <w:rStyle w:val="Strong"/>
            <w:rFonts w:ascii="Georgia" w:hAnsi="Georgia"/>
            <w:color w:val="111111"/>
          </w:rPr>
          <w:t>Natarajan</w:t>
        </w:r>
        <w:proofErr w:type="spellEnd"/>
        <w:r>
          <w:rPr>
            <w:rFonts w:ascii="Georgia" w:hAnsi="Georgia"/>
            <w:color w:val="111111"/>
          </w:rPr>
          <w:t>.</w:t>
        </w:r>
        <w:proofErr w:type="gramEnd"/>
        <w:r>
          <w:rPr>
            <w:rFonts w:ascii="Georgia" w:hAnsi="Georgia"/>
            <w:color w:val="111111"/>
          </w:rPr>
          <w:t xml:space="preserve"> I’m a command-line junkie. So, naturally I’m a huge fan of </w:t>
        </w:r>
        <w:proofErr w:type="gramStart"/>
        <w:r>
          <w:rPr>
            <w:rFonts w:ascii="Georgia" w:hAnsi="Georgia"/>
            <w:color w:val="111111"/>
          </w:rPr>
          <w:t>Vi</w:t>
        </w:r>
        <w:proofErr w:type="gramEnd"/>
        <w:r>
          <w:rPr>
            <w:rFonts w:ascii="Georgia" w:hAnsi="Georgia"/>
            <w:color w:val="111111"/>
          </w:rPr>
          <w:t xml:space="preserve"> and Vim editors. Several years back, when I wrote lot of C code on Linux, I used to read all available Vim editor tips and tricks. Based on my Vim editor experience, I’ve written Vim 101 Hacks eBook that contains 101 practical examples on various advanced Vim features that will make you fast and productive in the Vim editor. Even if you’ve been using </w:t>
        </w:r>
        <w:proofErr w:type="gramStart"/>
        <w:r>
          <w:rPr>
            <w:rFonts w:ascii="Georgia" w:hAnsi="Georgia"/>
            <w:color w:val="111111"/>
          </w:rPr>
          <w:t>Vi</w:t>
        </w:r>
        <w:proofErr w:type="gramEnd"/>
        <w:r>
          <w:rPr>
            <w:rFonts w:ascii="Georgia" w:hAnsi="Georgia"/>
            <w:color w:val="111111"/>
          </w:rPr>
          <w:t xml:space="preserve"> and Vim Editors for several years and have not read this book, please do yourself a favor and read this book. You’ll be amazed with the capabilities of Vim editor.</w:t>
        </w:r>
      </w:ins>
    </w:p>
    <w:p w:rsidR="008C1F15" w:rsidRDefault="008C1F15" w:rsidP="008C1F15">
      <w:pPr>
        <w:shd w:val="clear" w:color="auto" w:fill="F2F0E8"/>
        <w:spacing w:line="390" w:lineRule="atLeast"/>
        <w:rPr>
          <w:ins w:id="57" w:author="Unknown"/>
          <w:rFonts w:ascii="Georgia" w:hAnsi="Georgia"/>
          <w:color w:val="111111"/>
        </w:rPr>
      </w:pPr>
      <w:ins w:id="58" w:author="Unknown">
        <w:r>
          <w:rPr>
            <w:rFonts w:ascii="Georgia" w:hAnsi="Georgia"/>
            <w:color w:val="111111"/>
          </w:rPr>
          <w:t>&gt; </w:t>
        </w:r>
        <w:r>
          <w:rPr>
            <w:rFonts w:ascii="Georgia" w:hAnsi="Georgia"/>
            <w:color w:val="111111"/>
          </w:rPr>
          <w:fldChar w:fldCharType="begin"/>
        </w:r>
        <w:r>
          <w:rPr>
            <w:rFonts w:ascii="Georgia" w:hAnsi="Georgia"/>
            <w:color w:val="111111"/>
          </w:rPr>
          <w:instrText xml:space="preserve"> HYPERLINK "http://www.thegeekstuff.com/2009/03/8-essential-vim-editor-navigation-fundamentals/" \l "commentform" </w:instrText>
        </w:r>
        <w:r>
          <w:rPr>
            <w:rFonts w:ascii="Georgia" w:hAnsi="Georgia"/>
            <w:color w:val="111111"/>
          </w:rPr>
          <w:fldChar w:fldCharType="separate"/>
        </w:r>
        <w:r>
          <w:rPr>
            <w:rStyle w:val="Hyperlink"/>
            <w:rFonts w:ascii="Georgia" w:hAnsi="Georgia"/>
            <w:color w:val="DD0000"/>
          </w:rPr>
          <w:t>Add your comment</w:t>
        </w:r>
        <w:r>
          <w:rPr>
            <w:rFonts w:ascii="Georgia" w:hAnsi="Georgia"/>
            <w:color w:val="111111"/>
          </w:rPr>
          <w:fldChar w:fldCharType="end"/>
        </w:r>
      </w:ins>
    </w:p>
    <w:p w:rsidR="008C1F15" w:rsidRDefault="008C1F15" w:rsidP="008C1F15">
      <w:pPr>
        <w:pStyle w:val="Heading3"/>
        <w:spacing w:before="440" w:after="147" w:line="293" w:lineRule="atLeast"/>
        <w:rPr>
          <w:ins w:id="59" w:author="Unknown"/>
          <w:rFonts w:ascii="Georgia" w:hAnsi="Georgia"/>
          <w:b w:val="0"/>
          <w:bCs w:val="0"/>
          <w:color w:val="111111"/>
          <w:sz w:val="31"/>
          <w:szCs w:val="31"/>
        </w:rPr>
      </w:pPr>
      <w:ins w:id="60" w:author="Unknown">
        <w:r>
          <w:rPr>
            <w:rFonts w:ascii="Georgia" w:hAnsi="Georgia"/>
            <w:b w:val="0"/>
            <w:bCs w:val="0"/>
            <w:color w:val="111111"/>
            <w:sz w:val="31"/>
            <w:szCs w:val="31"/>
          </w:rPr>
          <w:t>If you enjoyed this article, you might also like</w:t>
        </w:r>
        <w:proofErr w:type="gramStart"/>
        <w:r>
          <w:rPr>
            <w:rFonts w:ascii="Georgia" w:hAnsi="Georgia"/>
            <w:b w:val="0"/>
            <w:bCs w:val="0"/>
            <w:color w:val="111111"/>
            <w:sz w:val="31"/>
            <w:szCs w:val="31"/>
          </w:rPr>
          <w:t>..</w:t>
        </w:r>
        <w:proofErr w:type="gramEnd"/>
      </w:ins>
    </w:p>
    <w:tbl>
      <w:tblPr>
        <w:tblW w:w="0" w:type="auto"/>
        <w:tblCellMar>
          <w:left w:w="0" w:type="dxa"/>
          <w:right w:w="0" w:type="dxa"/>
        </w:tblCellMar>
        <w:tblLook w:val="04A0" w:firstRow="1" w:lastRow="0" w:firstColumn="1" w:lastColumn="0" w:noHBand="0" w:noVBand="1"/>
      </w:tblPr>
      <w:tblGrid>
        <w:gridCol w:w="4940"/>
        <w:gridCol w:w="4420"/>
      </w:tblGrid>
      <w:tr w:rsidR="008C1F15" w:rsidTr="008C1F15">
        <w:tc>
          <w:tcPr>
            <w:tcW w:w="0" w:type="auto"/>
            <w:hideMark/>
          </w:tcPr>
          <w:p w:rsidR="008C1F15" w:rsidRDefault="008C1F15" w:rsidP="008C1F15">
            <w:pPr>
              <w:numPr>
                <w:ilvl w:val="0"/>
                <w:numId w:val="10"/>
              </w:numPr>
              <w:spacing w:after="0" w:line="240" w:lineRule="auto"/>
              <w:ind w:left="390"/>
            </w:pPr>
            <w:hyperlink r:id="rId9" w:history="1">
              <w:r>
                <w:rPr>
                  <w:rStyle w:val="Hyperlink"/>
                  <w:color w:val="DD0000"/>
                </w:rPr>
                <w:t xml:space="preserve">50 Linux </w:t>
              </w:r>
              <w:proofErr w:type="spellStart"/>
              <w:r>
                <w:rPr>
                  <w:rStyle w:val="Hyperlink"/>
                  <w:color w:val="DD0000"/>
                </w:rPr>
                <w:t>Sysadmin</w:t>
              </w:r>
              <w:proofErr w:type="spellEnd"/>
              <w:r>
                <w:rPr>
                  <w:rStyle w:val="Hyperlink"/>
                  <w:color w:val="DD0000"/>
                </w:rPr>
                <w:t xml:space="preserve"> Tutorials</w:t>
              </w:r>
            </w:hyperlink>
          </w:p>
          <w:p w:rsidR="008C1F15" w:rsidRDefault="008C1F15" w:rsidP="008C1F15">
            <w:pPr>
              <w:numPr>
                <w:ilvl w:val="0"/>
                <w:numId w:val="10"/>
              </w:numPr>
              <w:spacing w:after="0" w:line="240" w:lineRule="auto"/>
              <w:ind w:left="390"/>
            </w:pPr>
            <w:hyperlink r:id="rId10" w:history="1">
              <w:r>
                <w:rPr>
                  <w:rStyle w:val="Hyperlink"/>
                  <w:color w:val="DD0000"/>
                </w:rPr>
                <w:t>50 Most Frequently Used Linux Commands (With Examples)</w:t>
              </w:r>
            </w:hyperlink>
          </w:p>
          <w:p w:rsidR="008C1F15" w:rsidRDefault="008C1F15" w:rsidP="008C1F15">
            <w:pPr>
              <w:numPr>
                <w:ilvl w:val="0"/>
                <w:numId w:val="10"/>
              </w:numPr>
              <w:spacing w:after="0" w:line="240" w:lineRule="auto"/>
              <w:ind w:left="390"/>
            </w:pPr>
            <w:hyperlink r:id="rId11" w:history="1">
              <w:r>
                <w:rPr>
                  <w:rStyle w:val="Hyperlink"/>
                  <w:color w:val="DD0000"/>
                </w:rPr>
                <w:t>Top 25 Best Linux Performance Monitoring and Debugging Tools</w:t>
              </w:r>
            </w:hyperlink>
          </w:p>
          <w:p w:rsidR="008C1F15" w:rsidRDefault="008C1F15" w:rsidP="008C1F15">
            <w:pPr>
              <w:numPr>
                <w:ilvl w:val="0"/>
                <w:numId w:val="10"/>
              </w:numPr>
              <w:spacing w:after="0" w:line="240" w:lineRule="auto"/>
              <w:ind w:left="390"/>
            </w:pPr>
            <w:hyperlink r:id="rId12" w:history="1">
              <w:r>
                <w:rPr>
                  <w:rStyle w:val="Hyperlink"/>
                  <w:color w:val="DD0000"/>
                </w:rPr>
                <w:t>Mommy, I found it! – 15 Practical Linux Find Command Examples</w:t>
              </w:r>
            </w:hyperlink>
          </w:p>
          <w:p w:rsidR="008C1F15" w:rsidRDefault="008C1F15" w:rsidP="008C1F15">
            <w:pPr>
              <w:numPr>
                <w:ilvl w:val="0"/>
                <w:numId w:val="10"/>
              </w:numPr>
              <w:spacing w:after="0" w:line="240" w:lineRule="auto"/>
              <w:ind w:left="390"/>
              <w:rPr>
                <w:sz w:val="24"/>
                <w:szCs w:val="24"/>
              </w:rPr>
            </w:pPr>
            <w:hyperlink r:id="rId13" w:history="1">
              <w:r>
                <w:rPr>
                  <w:rStyle w:val="Hyperlink"/>
                  <w:color w:val="DD0000"/>
                </w:rPr>
                <w:t>Linux 101 Hacks 2nd Edition eBook</w:t>
              </w:r>
            </w:hyperlink>
            <w:r>
              <w:t> </w:t>
            </w:r>
            <w:r>
              <w:rPr>
                <w:noProof/>
              </w:rPr>
              <w:drawing>
                <wp:inline distT="0" distB="0" distL="0" distR="0">
                  <wp:extent cx="384175" cy="132715"/>
                  <wp:effectExtent l="0" t="0" r="0" b="635"/>
                  <wp:docPr id="5" name="Picture 5"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101 Hacks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75" cy="132715"/>
                          </a:xfrm>
                          <a:prstGeom prst="rect">
                            <a:avLst/>
                          </a:prstGeom>
                          <a:noFill/>
                          <a:ln>
                            <a:noFill/>
                          </a:ln>
                        </pic:spPr>
                      </pic:pic>
                    </a:graphicData>
                  </a:graphic>
                </wp:inline>
              </w:drawing>
            </w:r>
          </w:p>
        </w:tc>
        <w:tc>
          <w:tcPr>
            <w:tcW w:w="0" w:type="auto"/>
            <w:vAlign w:val="center"/>
            <w:hideMark/>
          </w:tcPr>
          <w:p w:rsidR="008C1F15" w:rsidRDefault="008C1F15" w:rsidP="008C1F15">
            <w:pPr>
              <w:numPr>
                <w:ilvl w:val="0"/>
                <w:numId w:val="11"/>
              </w:numPr>
              <w:spacing w:after="0" w:line="240" w:lineRule="auto"/>
              <w:ind w:left="390"/>
            </w:pPr>
            <w:hyperlink r:id="rId15" w:history="1">
              <w:proofErr w:type="spellStart"/>
              <w:r>
                <w:rPr>
                  <w:rStyle w:val="Hyperlink"/>
                  <w:color w:val="DD0000"/>
                </w:rPr>
                <w:t>Awk</w:t>
              </w:r>
              <w:proofErr w:type="spellEnd"/>
              <w:r>
                <w:rPr>
                  <w:rStyle w:val="Hyperlink"/>
                  <w:color w:val="DD0000"/>
                </w:rPr>
                <w:t xml:space="preserve"> Introduction – 7 </w:t>
              </w:r>
              <w:proofErr w:type="spellStart"/>
              <w:r>
                <w:rPr>
                  <w:rStyle w:val="Hyperlink"/>
                  <w:color w:val="DD0000"/>
                </w:rPr>
                <w:t>Awk</w:t>
              </w:r>
              <w:proofErr w:type="spellEnd"/>
              <w:r>
                <w:rPr>
                  <w:rStyle w:val="Hyperlink"/>
                  <w:color w:val="DD0000"/>
                </w:rPr>
                <w:t xml:space="preserve"> Print Examples</w:t>
              </w:r>
            </w:hyperlink>
          </w:p>
          <w:p w:rsidR="008C1F15" w:rsidRDefault="008C1F15" w:rsidP="008C1F15">
            <w:pPr>
              <w:numPr>
                <w:ilvl w:val="0"/>
                <w:numId w:val="11"/>
              </w:numPr>
              <w:spacing w:after="0" w:line="240" w:lineRule="auto"/>
              <w:ind w:left="390"/>
            </w:pPr>
            <w:hyperlink r:id="rId16" w:history="1">
              <w:r>
                <w:rPr>
                  <w:rStyle w:val="Hyperlink"/>
                  <w:color w:val="DD0000"/>
                </w:rPr>
                <w:t xml:space="preserve">Advanced </w:t>
              </w:r>
              <w:proofErr w:type="spellStart"/>
              <w:r>
                <w:rPr>
                  <w:rStyle w:val="Hyperlink"/>
                  <w:color w:val="DD0000"/>
                </w:rPr>
                <w:t>Sed</w:t>
              </w:r>
              <w:proofErr w:type="spellEnd"/>
              <w:r>
                <w:rPr>
                  <w:rStyle w:val="Hyperlink"/>
                  <w:color w:val="DD0000"/>
                </w:rPr>
                <w:t xml:space="preserve"> Substitution Examples</w:t>
              </w:r>
            </w:hyperlink>
          </w:p>
          <w:p w:rsidR="008C1F15" w:rsidRDefault="008C1F15" w:rsidP="008C1F15">
            <w:pPr>
              <w:numPr>
                <w:ilvl w:val="0"/>
                <w:numId w:val="11"/>
              </w:numPr>
              <w:spacing w:after="0" w:line="240" w:lineRule="auto"/>
              <w:ind w:left="390"/>
            </w:pPr>
            <w:hyperlink r:id="rId17" w:history="1">
              <w:r>
                <w:rPr>
                  <w:rStyle w:val="Hyperlink"/>
                  <w:color w:val="DD0000"/>
                </w:rPr>
                <w:t xml:space="preserve">8 Essential Vim Editor Navigation </w:t>
              </w:r>
              <w:r>
                <w:rPr>
                  <w:rStyle w:val="Hyperlink"/>
                  <w:color w:val="DD0000"/>
                </w:rPr>
                <w:lastRenderedPageBreak/>
                <w:t>Fundamentals</w:t>
              </w:r>
            </w:hyperlink>
          </w:p>
          <w:p w:rsidR="008C1F15" w:rsidRDefault="008C1F15" w:rsidP="008C1F15">
            <w:pPr>
              <w:numPr>
                <w:ilvl w:val="0"/>
                <w:numId w:val="11"/>
              </w:numPr>
              <w:spacing w:after="0" w:line="240" w:lineRule="auto"/>
              <w:ind w:left="390"/>
            </w:pPr>
            <w:hyperlink r:id="rId18" w:history="1">
              <w:r>
                <w:rPr>
                  <w:rStyle w:val="Hyperlink"/>
                  <w:color w:val="DD0000"/>
                </w:rPr>
                <w:t xml:space="preserve">25 Most Frequently Used Linux </w:t>
              </w:r>
              <w:proofErr w:type="spellStart"/>
              <w:r>
                <w:rPr>
                  <w:rStyle w:val="Hyperlink"/>
                  <w:color w:val="DD0000"/>
                </w:rPr>
                <w:t>IPTables</w:t>
              </w:r>
              <w:proofErr w:type="spellEnd"/>
              <w:r>
                <w:rPr>
                  <w:rStyle w:val="Hyperlink"/>
                  <w:color w:val="DD0000"/>
                </w:rPr>
                <w:t xml:space="preserve"> Rules Examples</w:t>
              </w:r>
            </w:hyperlink>
          </w:p>
          <w:p w:rsidR="008C1F15" w:rsidRDefault="008C1F15" w:rsidP="008C1F15">
            <w:pPr>
              <w:numPr>
                <w:ilvl w:val="0"/>
                <w:numId w:val="11"/>
              </w:numPr>
              <w:spacing w:after="0" w:line="240" w:lineRule="auto"/>
              <w:ind w:left="390"/>
              <w:rPr>
                <w:sz w:val="24"/>
                <w:szCs w:val="24"/>
              </w:rPr>
            </w:pPr>
            <w:hyperlink r:id="rId19" w:history="1">
              <w:r>
                <w:rPr>
                  <w:rStyle w:val="Hyperlink"/>
                  <w:color w:val="DD0000"/>
                </w:rPr>
                <w:t xml:space="preserve">Turbocharge </w:t>
              </w:r>
              <w:proofErr w:type="spellStart"/>
              <w:r>
                <w:rPr>
                  <w:rStyle w:val="Hyperlink"/>
                  <w:color w:val="DD0000"/>
                </w:rPr>
                <w:t>PuTTY</w:t>
              </w:r>
              <w:proofErr w:type="spellEnd"/>
              <w:r>
                <w:rPr>
                  <w:rStyle w:val="Hyperlink"/>
                  <w:color w:val="DD0000"/>
                </w:rPr>
                <w:t xml:space="preserve"> with 12 Powerful Add-Ons</w:t>
              </w:r>
            </w:hyperlink>
          </w:p>
        </w:tc>
      </w:tr>
    </w:tbl>
    <w:p w:rsidR="008C1F15" w:rsidRDefault="008C1F15" w:rsidP="008C1F15">
      <w:pPr>
        <w:spacing w:line="390" w:lineRule="atLeast"/>
        <w:rPr>
          <w:ins w:id="61" w:author="Unknown"/>
          <w:rFonts w:ascii="Georgia" w:hAnsi="Georgia"/>
          <w:color w:val="111111"/>
          <w:sz w:val="24"/>
          <w:szCs w:val="24"/>
        </w:rPr>
      </w:pPr>
      <w:ins w:id="62" w:author="Unknown">
        <w:r>
          <w:rPr>
            <w:rFonts w:ascii="Georgia" w:hAnsi="Georgia"/>
            <w:color w:val="111111"/>
          </w:rPr>
          <w:lastRenderedPageBreak/>
          <w:br/>
        </w:r>
      </w:ins>
    </w:p>
    <w:tbl>
      <w:tblPr>
        <w:tblW w:w="0" w:type="auto"/>
        <w:jc w:val="center"/>
        <w:tblCellMar>
          <w:left w:w="0" w:type="dxa"/>
          <w:right w:w="0" w:type="dxa"/>
        </w:tblCellMar>
        <w:tblLook w:val="04A0" w:firstRow="1" w:lastRow="0" w:firstColumn="1" w:lastColumn="0" w:noHBand="0" w:noVBand="1"/>
      </w:tblPr>
      <w:tblGrid>
        <w:gridCol w:w="2190"/>
        <w:gridCol w:w="2190"/>
        <w:gridCol w:w="2190"/>
        <w:gridCol w:w="2190"/>
      </w:tblGrid>
      <w:tr w:rsidR="008C1F15" w:rsidTr="008C1F15">
        <w:trPr>
          <w:jc w:val="center"/>
        </w:trPr>
        <w:tc>
          <w:tcPr>
            <w:tcW w:w="0" w:type="auto"/>
            <w:tcMar>
              <w:top w:w="45" w:type="dxa"/>
              <w:left w:w="105" w:type="dxa"/>
              <w:bottom w:w="30" w:type="dxa"/>
              <w:right w:w="105" w:type="dxa"/>
            </w:tcMar>
            <w:vAlign w:val="center"/>
            <w:hideMark/>
          </w:tcPr>
          <w:p w:rsidR="008C1F15" w:rsidRDefault="008C1F15">
            <w:pPr>
              <w:rPr>
                <w:sz w:val="24"/>
                <w:szCs w:val="24"/>
              </w:rPr>
            </w:pPr>
            <w:r>
              <w:rPr>
                <w:noProof/>
                <w:color w:val="DD0000"/>
              </w:rPr>
              <w:drawing>
                <wp:inline distT="0" distB="0" distL="0" distR="0">
                  <wp:extent cx="1256665" cy="1772920"/>
                  <wp:effectExtent l="0" t="0" r="635" b="0"/>
                  <wp:docPr id="4" name="Picture 4" descr="Bash 101 Hacks Boo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h 101 Hacks Boo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6665" cy="177292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rsidR="008C1F15" w:rsidRDefault="008C1F15">
            <w:pPr>
              <w:rPr>
                <w:sz w:val="24"/>
                <w:szCs w:val="24"/>
              </w:rPr>
            </w:pPr>
            <w:r>
              <w:rPr>
                <w:noProof/>
                <w:color w:val="DD0000"/>
              </w:rPr>
              <w:drawing>
                <wp:inline distT="0" distB="0" distL="0" distR="0">
                  <wp:extent cx="1256665" cy="1772920"/>
                  <wp:effectExtent l="0" t="0" r="635" b="0"/>
                  <wp:docPr id="3" name="Picture 3" descr="Sed and Awk 101 Hacks Boo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 and Awk 101 Hacks Book">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6665" cy="177292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rsidR="008C1F15" w:rsidRDefault="008C1F15">
            <w:pPr>
              <w:rPr>
                <w:sz w:val="24"/>
                <w:szCs w:val="24"/>
              </w:rPr>
            </w:pPr>
            <w:r>
              <w:rPr>
                <w:noProof/>
                <w:color w:val="DD0000"/>
              </w:rPr>
              <w:drawing>
                <wp:inline distT="0" distB="0" distL="0" distR="0">
                  <wp:extent cx="1256665" cy="1772920"/>
                  <wp:effectExtent l="0" t="0" r="635" b="0"/>
                  <wp:docPr id="2" name="Picture 2" descr="Nagios Core 3 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gios Core 3 Book">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6665" cy="1772920"/>
                          </a:xfrm>
                          <a:prstGeom prst="rect">
                            <a:avLst/>
                          </a:prstGeom>
                          <a:noFill/>
                          <a:ln>
                            <a:noFill/>
                          </a:ln>
                        </pic:spPr>
                      </pic:pic>
                    </a:graphicData>
                  </a:graphic>
                </wp:inline>
              </w:drawing>
            </w:r>
          </w:p>
        </w:tc>
        <w:tc>
          <w:tcPr>
            <w:tcW w:w="0" w:type="auto"/>
            <w:tcMar>
              <w:top w:w="45" w:type="dxa"/>
              <w:left w:w="105" w:type="dxa"/>
              <w:bottom w:w="30" w:type="dxa"/>
              <w:right w:w="105" w:type="dxa"/>
            </w:tcMar>
            <w:vAlign w:val="center"/>
            <w:hideMark/>
          </w:tcPr>
          <w:p w:rsidR="008C1F15" w:rsidRDefault="008C1F15">
            <w:pPr>
              <w:rPr>
                <w:sz w:val="24"/>
                <w:szCs w:val="24"/>
              </w:rPr>
            </w:pPr>
            <w:r>
              <w:rPr>
                <w:noProof/>
                <w:color w:val="DD0000"/>
              </w:rPr>
              <w:drawing>
                <wp:inline distT="0" distB="0" distL="0" distR="0">
                  <wp:extent cx="1256665" cy="1772920"/>
                  <wp:effectExtent l="0" t="0" r="635" b="0"/>
                  <wp:docPr id="1" name="Picture 1" descr="Vim 101 Hacks 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m 101 Hacks Book">
                            <a:hlinkClick r:id="rId7"/>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6665" cy="1772920"/>
                          </a:xfrm>
                          <a:prstGeom prst="rect">
                            <a:avLst/>
                          </a:prstGeom>
                          <a:noFill/>
                          <a:ln>
                            <a:noFill/>
                          </a:ln>
                        </pic:spPr>
                      </pic:pic>
                    </a:graphicData>
                  </a:graphic>
                </wp:inline>
              </w:drawing>
            </w:r>
          </w:p>
        </w:tc>
      </w:tr>
    </w:tbl>
    <w:p w:rsidR="008C1F15" w:rsidRDefault="008C1F15" w:rsidP="008C1F15">
      <w:pPr>
        <w:spacing w:line="390" w:lineRule="atLeast"/>
        <w:rPr>
          <w:ins w:id="63" w:author="Unknown"/>
          <w:rFonts w:ascii="Georgia" w:hAnsi="Georgia"/>
          <w:color w:val="111111"/>
        </w:rPr>
      </w:pPr>
    </w:p>
    <w:p w:rsidR="008C1F15" w:rsidRDefault="008C1F15" w:rsidP="008C1F15">
      <w:pPr>
        <w:pStyle w:val="posttags"/>
        <w:spacing w:before="0" w:beforeAutospacing="0" w:after="0" w:afterAutospacing="0" w:line="390" w:lineRule="atLeast"/>
        <w:rPr>
          <w:ins w:id="64" w:author="Unknown"/>
          <w:rFonts w:ascii="Georgia" w:hAnsi="Georgia"/>
          <w:color w:val="888888"/>
          <w:sz w:val="20"/>
          <w:szCs w:val="20"/>
        </w:rPr>
      </w:pPr>
      <w:ins w:id="65" w:author="Unknown">
        <w:r>
          <w:rPr>
            <w:rStyle w:val="posttagsintro"/>
            <w:rFonts w:ascii="Georgia" w:hAnsi="Georgia"/>
            <w:color w:val="888888"/>
            <w:sz w:val="20"/>
            <w:szCs w:val="20"/>
          </w:rPr>
          <w:t>Tagged as:</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"http://www.thegeekstuff.com/tag/vi-basic-navigation/" </w:instrText>
        </w:r>
        <w:r>
          <w:rPr>
            <w:rFonts w:ascii="Georgia" w:hAnsi="Georgia"/>
            <w:color w:val="888888"/>
            <w:sz w:val="20"/>
            <w:szCs w:val="20"/>
          </w:rPr>
          <w:fldChar w:fldCharType="separate"/>
        </w:r>
        <w:r>
          <w:rPr>
            <w:rStyle w:val="Hyperlink"/>
            <w:rFonts w:ascii="Georgia" w:hAnsi="Georgia"/>
            <w:color w:val="DD0000"/>
            <w:sz w:val="20"/>
            <w:szCs w:val="20"/>
          </w:rPr>
          <w:t>Vi Basic Navigation</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"http://www.thegeekstuff.com/tag/vi-command/" </w:instrText>
        </w:r>
        <w:r>
          <w:rPr>
            <w:rFonts w:ascii="Georgia" w:hAnsi="Georgia"/>
            <w:color w:val="888888"/>
            <w:sz w:val="20"/>
            <w:szCs w:val="20"/>
          </w:rPr>
          <w:fldChar w:fldCharType="separate"/>
        </w:r>
        <w:r>
          <w:rPr>
            <w:rStyle w:val="Hyperlink"/>
            <w:rFonts w:ascii="Georgia" w:hAnsi="Georgia"/>
            <w:color w:val="DD0000"/>
            <w:sz w:val="20"/>
            <w:szCs w:val="20"/>
          </w:rPr>
          <w:t>vi command</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"http://www.thegeekstuff.com/tag/vi-editor/" </w:instrText>
        </w:r>
        <w:r>
          <w:rPr>
            <w:rFonts w:ascii="Georgia" w:hAnsi="Georgia"/>
            <w:color w:val="888888"/>
            <w:sz w:val="20"/>
            <w:szCs w:val="20"/>
          </w:rPr>
          <w:fldChar w:fldCharType="separate"/>
        </w:r>
        <w:r>
          <w:rPr>
            <w:rStyle w:val="Hyperlink"/>
            <w:rFonts w:ascii="Georgia" w:hAnsi="Georgia"/>
            <w:color w:val="DD0000"/>
            <w:sz w:val="20"/>
            <w:szCs w:val="20"/>
          </w:rPr>
          <w:t>vi editor</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"http://www.thegeekstuff.com/tag/vi-navigation-commands/" </w:instrText>
        </w:r>
        <w:r>
          <w:rPr>
            <w:rFonts w:ascii="Georgia" w:hAnsi="Georgia"/>
            <w:color w:val="888888"/>
            <w:sz w:val="20"/>
            <w:szCs w:val="20"/>
          </w:rPr>
          <w:fldChar w:fldCharType="separate"/>
        </w:r>
        <w:r>
          <w:rPr>
            <w:rStyle w:val="Hyperlink"/>
            <w:rFonts w:ascii="Georgia" w:hAnsi="Georgia"/>
            <w:color w:val="DD0000"/>
            <w:sz w:val="20"/>
            <w:szCs w:val="20"/>
          </w:rPr>
          <w:t>Vi Navigation Commands</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"http://www.thegeekstuff.com/tag/vi-tips/" </w:instrText>
        </w:r>
        <w:r>
          <w:rPr>
            <w:rFonts w:ascii="Georgia" w:hAnsi="Georgia"/>
            <w:color w:val="888888"/>
            <w:sz w:val="20"/>
            <w:szCs w:val="20"/>
          </w:rPr>
          <w:fldChar w:fldCharType="separate"/>
        </w:r>
        <w:r>
          <w:rPr>
            <w:rStyle w:val="Hyperlink"/>
            <w:rFonts w:ascii="Georgia" w:hAnsi="Georgia"/>
            <w:color w:val="DD0000"/>
            <w:sz w:val="20"/>
            <w:szCs w:val="20"/>
          </w:rPr>
          <w:t>vi tips</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"http://www.thegeekstuff.com/tag/vi-vim-tips-and-tricks/" </w:instrText>
        </w:r>
        <w:r>
          <w:rPr>
            <w:rFonts w:ascii="Georgia" w:hAnsi="Georgia"/>
            <w:color w:val="888888"/>
            <w:sz w:val="20"/>
            <w:szCs w:val="20"/>
          </w:rPr>
          <w:fldChar w:fldCharType="separate"/>
        </w:r>
        <w:r>
          <w:rPr>
            <w:rStyle w:val="Hyperlink"/>
            <w:rFonts w:ascii="Georgia" w:hAnsi="Georgia"/>
            <w:color w:val="DD0000"/>
            <w:sz w:val="20"/>
            <w:szCs w:val="20"/>
          </w:rPr>
          <w:t>Vi Vim Tips and Tricks</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"http://www.thegeekstuff.com/tag/vim-basic-navigation/" </w:instrText>
        </w:r>
        <w:r>
          <w:rPr>
            <w:rFonts w:ascii="Georgia" w:hAnsi="Georgia"/>
            <w:color w:val="888888"/>
            <w:sz w:val="20"/>
            <w:szCs w:val="20"/>
          </w:rPr>
          <w:fldChar w:fldCharType="separate"/>
        </w:r>
        <w:r>
          <w:rPr>
            <w:rStyle w:val="Hyperlink"/>
            <w:rFonts w:ascii="Georgia" w:hAnsi="Georgia"/>
            <w:color w:val="DD0000"/>
            <w:sz w:val="20"/>
            <w:szCs w:val="20"/>
          </w:rPr>
          <w:t>Vim Basic Navigation</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"http://www.thegeekstuff.com/tag/vim-command/" </w:instrText>
        </w:r>
        <w:r>
          <w:rPr>
            <w:rFonts w:ascii="Georgia" w:hAnsi="Georgia"/>
            <w:color w:val="888888"/>
            <w:sz w:val="20"/>
            <w:szCs w:val="20"/>
          </w:rPr>
          <w:fldChar w:fldCharType="separate"/>
        </w:r>
        <w:r>
          <w:rPr>
            <w:rStyle w:val="Hyperlink"/>
            <w:rFonts w:ascii="Georgia" w:hAnsi="Georgia"/>
            <w:color w:val="DD0000"/>
            <w:sz w:val="20"/>
            <w:szCs w:val="20"/>
          </w:rPr>
          <w:t>vim command</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"http://www.thegeekstuff.com/tag/vim-commands/" </w:instrText>
        </w:r>
        <w:r>
          <w:rPr>
            <w:rFonts w:ascii="Georgia" w:hAnsi="Georgia"/>
            <w:color w:val="888888"/>
            <w:sz w:val="20"/>
            <w:szCs w:val="20"/>
          </w:rPr>
          <w:fldChar w:fldCharType="separate"/>
        </w:r>
        <w:r>
          <w:rPr>
            <w:rStyle w:val="Hyperlink"/>
            <w:rFonts w:ascii="Georgia" w:hAnsi="Georgia"/>
            <w:color w:val="DD0000"/>
            <w:sz w:val="20"/>
            <w:szCs w:val="20"/>
          </w:rPr>
          <w:t>Vim Commands</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"http://www.thegeekstuff.com/tag/vim-editor/" </w:instrText>
        </w:r>
        <w:r>
          <w:rPr>
            <w:rFonts w:ascii="Georgia" w:hAnsi="Georgia"/>
            <w:color w:val="888888"/>
            <w:sz w:val="20"/>
            <w:szCs w:val="20"/>
          </w:rPr>
          <w:fldChar w:fldCharType="separate"/>
        </w:r>
        <w:r>
          <w:rPr>
            <w:rStyle w:val="Hyperlink"/>
            <w:rFonts w:ascii="Georgia" w:hAnsi="Georgia"/>
            <w:color w:val="DD0000"/>
            <w:sz w:val="20"/>
            <w:szCs w:val="20"/>
          </w:rPr>
          <w:t>vim editor</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"http://www.thegeekstuff.com/tag/vim-editor-examples/" </w:instrText>
        </w:r>
        <w:r>
          <w:rPr>
            <w:rFonts w:ascii="Georgia" w:hAnsi="Georgia"/>
            <w:color w:val="888888"/>
            <w:sz w:val="20"/>
            <w:szCs w:val="20"/>
          </w:rPr>
          <w:fldChar w:fldCharType="separate"/>
        </w:r>
        <w:r>
          <w:rPr>
            <w:rStyle w:val="Hyperlink"/>
            <w:rFonts w:ascii="Georgia" w:hAnsi="Georgia"/>
            <w:color w:val="DD0000"/>
            <w:sz w:val="20"/>
            <w:szCs w:val="20"/>
          </w:rPr>
          <w:t>Vim Editor Examples</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"http://www.thegeekstuff.com/tag/vim-navigation-commands/" </w:instrText>
        </w:r>
        <w:r>
          <w:rPr>
            <w:rFonts w:ascii="Georgia" w:hAnsi="Georgia"/>
            <w:color w:val="888888"/>
            <w:sz w:val="20"/>
            <w:szCs w:val="20"/>
          </w:rPr>
          <w:fldChar w:fldCharType="separate"/>
        </w:r>
        <w:r>
          <w:rPr>
            <w:rStyle w:val="Hyperlink"/>
            <w:rFonts w:ascii="Georgia" w:hAnsi="Georgia"/>
            <w:color w:val="DD0000"/>
            <w:sz w:val="20"/>
            <w:szCs w:val="20"/>
          </w:rPr>
          <w:t>Vim Navigation Commands</w:t>
        </w:r>
        <w:r>
          <w:rPr>
            <w:rFonts w:ascii="Georgia" w:hAnsi="Georgia"/>
            <w:color w:val="888888"/>
            <w:sz w:val="20"/>
            <w:szCs w:val="20"/>
          </w:rPr>
          <w:fldChar w:fldCharType="end"/>
        </w:r>
        <w:r>
          <w:rPr>
            <w:rFonts w:ascii="Georgia" w:hAnsi="Georgia"/>
            <w:color w:val="888888"/>
            <w:sz w:val="20"/>
            <w:szCs w:val="20"/>
          </w:rPr>
          <w:t>,</w:t>
        </w:r>
        <w:r>
          <w:rPr>
            <w:rStyle w:val="apple-converted-space"/>
            <w:rFonts w:ascii="Georgia" w:hAnsi="Georgia"/>
            <w:color w:val="888888"/>
            <w:sz w:val="20"/>
            <w:szCs w:val="20"/>
          </w:rPr>
          <w:t> </w:t>
        </w:r>
        <w:r>
          <w:rPr>
            <w:rFonts w:ascii="Georgia" w:hAnsi="Georgia"/>
            <w:color w:val="888888"/>
            <w:sz w:val="20"/>
            <w:szCs w:val="20"/>
          </w:rPr>
          <w:fldChar w:fldCharType="begin"/>
        </w:r>
        <w:r>
          <w:rPr>
            <w:rFonts w:ascii="Georgia" w:hAnsi="Georgia"/>
            <w:color w:val="888888"/>
            <w:sz w:val="20"/>
            <w:szCs w:val="20"/>
          </w:rPr>
          <w:instrText xml:space="preserve"> HYPERLINK "http://www.thegeekstuff.com/tag/vim-tips/" </w:instrText>
        </w:r>
        <w:r>
          <w:rPr>
            <w:rFonts w:ascii="Georgia" w:hAnsi="Georgia"/>
            <w:color w:val="888888"/>
            <w:sz w:val="20"/>
            <w:szCs w:val="20"/>
          </w:rPr>
          <w:fldChar w:fldCharType="separate"/>
        </w:r>
        <w:r>
          <w:rPr>
            <w:rStyle w:val="Hyperlink"/>
            <w:rFonts w:ascii="Georgia" w:hAnsi="Georgia"/>
            <w:color w:val="DD0000"/>
            <w:sz w:val="20"/>
            <w:szCs w:val="20"/>
          </w:rPr>
          <w:t>vim tips</w:t>
        </w:r>
        <w:r>
          <w:rPr>
            <w:rFonts w:ascii="Georgia" w:hAnsi="Georgia"/>
            <w:color w:val="888888"/>
            <w:sz w:val="20"/>
            <w:szCs w:val="20"/>
          </w:rPr>
          <w:fldChar w:fldCharType="end"/>
        </w:r>
      </w:ins>
    </w:p>
    <w:p w:rsidR="008C1F15" w:rsidRDefault="008C1F15" w:rsidP="008C1F15">
      <w:pPr>
        <w:pStyle w:val="commentsintro"/>
        <w:spacing w:before="0" w:beforeAutospacing="0" w:after="0" w:afterAutospacing="0" w:line="390" w:lineRule="atLeast"/>
        <w:rPr>
          <w:ins w:id="66" w:author="Unknown"/>
          <w:rFonts w:ascii="Georgia" w:hAnsi="Georgia"/>
          <w:color w:val="888888"/>
        </w:rPr>
      </w:pPr>
      <w:proofErr w:type="gramStart"/>
      <w:ins w:id="67" w:author="Unknown">
        <w:r>
          <w:rPr>
            <w:rStyle w:val="bracket"/>
            <w:rFonts w:ascii="Georgia" w:hAnsi="Georgia"/>
            <w:color w:val="DDDDDD"/>
            <w:sz w:val="39"/>
            <w:szCs w:val="39"/>
          </w:rPr>
          <w:t>{</w:t>
        </w:r>
        <w:r>
          <w:rPr>
            <w:rStyle w:val="apple-converted-space"/>
            <w:rFonts w:ascii="Georgia" w:hAnsi="Georgia"/>
            <w:color w:val="888888"/>
          </w:rPr>
          <w:t> </w:t>
        </w:r>
        <w:r>
          <w:rPr>
            <w:rStyle w:val="numcomments"/>
            <w:rFonts w:ascii="Georgia" w:hAnsi="Georgia"/>
            <w:color w:val="111111"/>
            <w:sz w:val="39"/>
            <w:szCs w:val="39"/>
          </w:rPr>
          <w:t>13</w:t>
        </w:r>
        <w:proofErr w:type="gramEnd"/>
        <w:r>
          <w:rPr>
            <w:rStyle w:val="apple-converted-space"/>
            <w:rFonts w:ascii="Georgia" w:hAnsi="Georgia"/>
            <w:color w:val="888888"/>
          </w:rPr>
          <w:t> </w:t>
        </w:r>
        <w:r>
          <w:rPr>
            <w:rFonts w:ascii="Georgia" w:hAnsi="Georgia"/>
            <w:color w:val="888888"/>
          </w:rPr>
          <w:t>comments…</w:t>
        </w:r>
        <w:r>
          <w:rPr>
            <w:rStyle w:val="apple-converted-space"/>
            <w:rFonts w:ascii="Georgia" w:hAnsi="Georgia"/>
            <w:color w:val="888888"/>
          </w:rPr>
          <w:t> </w:t>
        </w:r>
        <w:r>
          <w:rPr>
            <w:rFonts w:ascii="Georgia" w:hAnsi="Georgia"/>
            <w:color w:val="888888"/>
          </w:rPr>
          <w:fldChar w:fldCharType="begin"/>
        </w:r>
        <w:r>
          <w:rPr>
            <w:rFonts w:ascii="Georgia" w:hAnsi="Georgia"/>
            <w:color w:val="888888"/>
          </w:rPr>
          <w:instrText xml:space="preserve"> HYPERLINK "http://www.thegeekstuff.com/2009/03/8-essential-vim-editor-navigation-fundamentals/" \l "commentform" </w:instrText>
        </w:r>
        <w:r>
          <w:rPr>
            <w:rFonts w:ascii="Georgia" w:hAnsi="Georgia"/>
            <w:color w:val="888888"/>
          </w:rPr>
          <w:fldChar w:fldCharType="separate"/>
        </w:r>
        <w:r>
          <w:rPr>
            <w:rStyle w:val="Hyperlink"/>
            <w:rFonts w:ascii="Georgia" w:hAnsi="Georgia"/>
            <w:color w:val="DD0000"/>
          </w:rPr>
          <w:t>add one</w:t>
        </w:r>
        <w:r>
          <w:rPr>
            <w:rFonts w:ascii="Georgia" w:hAnsi="Georgia"/>
            <w:color w:val="888888"/>
          </w:rPr>
          <w:fldChar w:fldCharType="end"/>
        </w:r>
        <w:r>
          <w:rPr>
            <w:rStyle w:val="apple-converted-space"/>
            <w:rFonts w:ascii="Georgia" w:hAnsi="Georgia"/>
            <w:color w:val="888888"/>
          </w:rPr>
          <w:t> </w:t>
        </w:r>
        <w:r>
          <w:rPr>
            <w:rStyle w:val="bracket"/>
            <w:rFonts w:ascii="Georgia" w:hAnsi="Georgia"/>
            <w:color w:val="DDDDDD"/>
            <w:sz w:val="39"/>
            <w:szCs w:val="39"/>
          </w:rPr>
          <w:t>}</w:t>
        </w:r>
      </w:ins>
    </w:p>
    <w:p w:rsidR="008C1F15" w:rsidRDefault="008C1F15" w:rsidP="008C1F15">
      <w:pPr>
        <w:numPr>
          <w:ilvl w:val="0"/>
          <w:numId w:val="12"/>
        </w:numPr>
        <w:pBdr>
          <w:top w:val="dotted" w:sz="6" w:space="0" w:color="DDDDDD"/>
          <w:bottom w:val="dotted" w:sz="6" w:space="20" w:color="DDDDDD"/>
        </w:pBdr>
        <w:spacing w:after="0" w:line="390" w:lineRule="atLeast"/>
        <w:ind w:left="0"/>
        <w:rPr>
          <w:ins w:id="68" w:author="Unknown"/>
          <w:rFonts w:ascii="Georgia" w:hAnsi="Georgia"/>
          <w:color w:val="111111"/>
        </w:rPr>
      </w:pPr>
      <w:proofErr w:type="spellStart"/>
      <w:ins w:id="69" w:author="Unknown">
        <w:r>
          <w:rPr>
            <w:rStyle w:val="commentauthor"/>
            <w:rFonts w:ascii="Georgia" w:hAnsi="Georgia"/>
            <w:b/>
            <w:bCs/>
            <w:color w:val="111111"/>
          </w:rPr>
          <w:t>vimer</w:t>
        </w:r>
        <w:proofErr w:type="spellEnd"/>
        <w:r>
          <w:rPr>
            <w:rStyle w:val="apple-converted-space"/>
            <w:rFonts w:ascii="Georgia" w:hAnsi="Georgia"/>
            <w:color w:val="111111"/>
          </w:rPr>
          <w:t> </w:t>
        </w:r>
        <w:r>
          <w:rPr>
            <w:rStyle w:val="commentdate"/>
            <w:rFonts w:ascii="Georgia" w:hAnsi="Georgia"/>
            <w:color w:val="888888"/>
            <w:sz w:val="20"/>
            <w:szCs w:val="20"/>
          </w:rPr>
          <w:t>March 11, 2009, 10:06 pm</w:t>
        </w:r>
      </w:ins>
    </w:p>
    <w:p w:rsidR="008C1F15" w:rsidRDefault="008C1F15" w:rsidP="008C1F15">
      <w:pPr>
        <w:pStyle w:val="NormalWeb"/>
        <w:pBdr>
          <w:top w:val="dotted" w:sz="6" w:space="0" w:color="DDDDDD"/>
          <w:bottom w:val="dotted" w:sz="6" w:space="20" w:color="DDDDDD"/>
        </w:pBdr>
        <w:spacing w:before="0" w:beforeAutospacing="0" w:after="390" w:afterAutospacing="0" w:line="390" w:lineRule="atLeast"/>
        <w:rPr>
          <w:ins w:id="70" w:author="Unknown"/>
          <w:rFonts w:ascii="Georgia" w:hAnsi="Georgia"/>
          <w:color w:val="111111"/>
        </w:rPr>
      </w:pPr>
      <w:ins w:id="71" w:author="Unknown">
        <w:r>
          <w:rPr>
            <w:rFonts w:ascii="Georgia" w:hAnsi="Georgia"/>
            <w:color w:val="111111"/>
          </w:rPr>
          <w:t xml:space="preserve">Navigation using marks is very important without it vim is as good or bad as </w:t>
        </w:r>
        <w:proofErr w:type="spellStart"/>
        <w:r>
          <w:rPr>
            <w:rFonts w:ascii="Georgia" w:hAnsi="Georgia"/>
            <w:color w:val="111111"/>
          </w:rPr>
          <w:t>Emacs</w:t>
        </w:r>
        <w:proofErr w:type="spellEnd"/>
        <w:r>
          <w:rPr>
            <w:rFonts w:ascii="Georgia" w:hAnsi="Georgia"/>
            <w:color w:val="111111"/>
          </w:rPr>
          <w:t>. A mark can be put using the letter m followed by any other latter. A small letter used for a mark is scoped within the file, while a capital letter used for a mark is scoped across files. To jump to a mark use `</w:t>
        </w:r>
        <w:proofErr w:type="gramStart"/>
        <w:r>
          <w:rPr>
            <w:rFonts w:ascii="Georgia" w:hAnsi="Georgia"/>
            <w:color w:val="111111"/>
          </w:rPr>
          <w:t>a or</w:t>
        </w:r>
        <w:proofErr w:type="gramEnd"/>
        <w:r>
          <w:rPr>
            <w:rFonts w:ascii="Georgia" w:hAnsi="Georgia"/>
            <w:color w:val="111111"/>
          </w:rPr>
          <w:t xml:space="preserve"> ‘a, I prefer the `a since it takes me to the exact position where I left the mark. To look at where the marks are </w:t>
        </w:r>
        <w:proofErr w:type="gramStart"/>
        <w:r>
          <w:rPr>
            <w:rFonts w:ascii="Georgia" w:hAnsi="Georgia"/>
            <w:color w:val="111111"/>
          </w:rPr>
          <w:t>use :marks</w:t>
        </w:r>
        <w:proofErr w:type="gramEnd"/>
        <w:r>
          <w:rPr>
            <w:rFonts w:ascii="Georgia" w:hAnsi="Georgia"/>
            <w:color w:val="111111"/>
          </w:rPr>
          <w:t xml:space="preserve"> in the </w:t>
        </w:r>
        <w:proofErr w:type="spellStart"/>
        <w:r>
          <w:rPr>
            <w:rFonts w:ascii="Georgia" w:hAnsi="Georgia"/>
            <w:color w:val="111111"/>
          </w:rPr>
          <w:t>ed</w:t>
        </w:r>
        <w:proofErr w:type="spellEnd"/>
        <w:r>
          <w:rPr>
            <w:rFonts w:ascii="Georgia" w:hAnsi="Georgia"/>
            <w:color w:val="111111"/>
          </w:rPr>
          <w:t xml:space="preserve"> mode.</w:t>
        </w:r>
      </w:ins>
    </w:p>
    <w:p w:rsidR="008C1F15" w:rsidRDefault="008C1F15" w:rsidP="008C1F15">
      <w:pPr>
        <w:pStyle w:val="NormalWeb"/>
        <w:pBdr>
          <w:top w:val="dotted" w:sz="6" w:space="0" w:color="DDDDDD"/>
          <w:bottom w:val="dotted" w:sz="6" w:space="20" w:color="DDDDDD"/>
        </w:pBdr>
        <w:spacing w:before="0" w:beforeAutospacing="0" w:after="0" w:afterAutospacing="0" w:line="390" w:lineRule="atLeast"/>
        <w:rPr>
          <w:ins w:id="72" w:author="Unknown"/>
          <w:rFonts w:ascii="Georgia" w:hAnsi="Georgia"/>
          <w:color w:val="111111"/>
        </w:rPr>
      </w:pPr>
      <w:ins w:id="73" w:author="Unknown">
        <w:r>
          <w:rPr>
            <w:rFonts w:ascii="Georgia" w:hAnsi="Georgia"/>
            <w:color w:val="111111"/>
          </w:rPr>
          <w:t>overall steps for mark navigation are</w:t>
        </w:r>
        <w:proofErr w:type="gramStart"/>
        <w:r>
          <w:rPr>
            <w:rFonts w:ascii="Georgia" w:hAnsi="Georgia"/>
            <w:color w:val="111111"/>
          </w:rPr>
          <w:t>;</w:t>
        </w:r>
        <w:proofErr w:type="gramEnd"/>
        <w:r>
          <w:rPr>
            <w:rFonts w:ascii="Georgia" w:hAnsi="Georgia"/>
            <w:color w:val="111111"/>
          </w:rPr>
          <w:br/>
          <w:t>Put mark on a line using ma go to some other place edit and then jump back using `a</w:t>
        </w:r>
        <w:r>
          <w:rPr>
            <w:rFonts w:ascii="Georgia" w:hAnsi="Georgia"/>
            <w:color w:val="111111"/>
          </w:rPr>
          <w:br/>
          <w:t xml:space="preserve">Say I am in some file I put a mark using mA go to some other file in same buffer and </w:t>
        </w:r>
        <w:r>
          <w:rPr>
            <w:rFonts w:ascii="Georgia" w:hAnsi="Georgia"/>
            <w:color w:val="111111"/>
          </w:rPr>
          <w:lastRenderedPageBreak/>
          <w:t>then jump back using `A, this is really cool I get to jump back to previous file with just 2 keystrokes.</w:t>
        </w:r>
      </w:ins>
    </w:p>
    <w:p w:rsidR="008C1F15" w:rsidRDefault="008C1F15" w:rsidP="008C1F15">
      <w:pPr>
        <w:pStyle w:val="NormalWeb"/>
        <w:pBdr>
          <w:top w:val="dotted" w:sz="6" w:space="0" w:color="DDDDDD"/>
          <w:bottom w:val="dotted" w:sz="6" w:space="20" w:color="DDDDDD"/>
        </w:pBdr>
        <w:spacing w:before="0" w:beforeAutospacing="0" w:after="390" w:afterAutospacing="0" w:line="390" w:lineRule="atLeast"/>
        <w:rPr>
          <w:ins w:id="74" w:author="Unknown"/>
          <w:rFonts w:ascii="Georgia" w:hAnsi="Georgia"/>
          <w:color w:val="111111"/>
        </w:rPr>
      </w:pPr>
      <w:ins w:id="75" w:author="Unknown">
        <w:r>
          <w:rPr>
            <w:rFonts w:ascii="Georgia" w:hAnsi="Georgia"/>
            <w:color w:val="111111"/>
          </w:rPr>
          <w:t xml:space="preserve">Finally, </w:t>
        </w:r>
        <w:proofErr w:type="spellStart"/>
        <w:r>
          <w:rPr>
            <w:rFonts w:ascii="Georgia" w:hAnsi="Georgia"/>
            <w:color w:val="111111"/>
          </w:rPr>
          <w:t>ctags</w:t>
        </w:r>
        <w:proofErr w:type="spellEnd"/>
        <w:r>
          <w:rPr>
            <w:rFonts w:ascii="Georgia" w:hAnsi="Georgia"/>
            <w:color w:val="111111"/>
          </w:rPr>
          <w:t xml:space="preserve"> are also very important for code navigation without </w:t>
        </w:r>
        <w:proofErr w:type="spellStart"/>
        <w:r>
          <w:rPr>
            <w:rFonts w:ascii="Georgia" w:hAnsi="Georgia"/>
            <w:color w:val="111111"/>
          </w:rPr>
          <w:t>ctags</w:t>
        </w:r>
        <w:proofErr w:type="spellEnd"/>
        <w:r>
          <w:rPr>
            <w:rFonts w:ascii="Georgia" w:hAnsi="Georgia"/>
            <w:color w:val="111111"/>
          </w:rPr>
          <w:t xml:space="preserve"> vim is as bad as Eclipse, use Ctrl-] to jump to a function definition and Ctrl-t to comeback from the tag stack.</w:t>
        </w:r>
      </w:ins>
    </w:p>
    <w:p w:rsidR="008C1F15" w:rsidRDefault="008C1F15" w:rsidP="008C1F15">
      <w:pPr>
        <w:pStyle w:val="NormalWeb"/>
        <w:pBdr>
          <w:top w:val="dotted" w:sz="6" w:space="0" w:color="DDDDDD"/>
          <w:bottom w:val="dotted" w:sz="6" w:space="20" w:color="DDDDDD"/>
        </w:pBdr>
        <w:spacing w:before="0" w:beforeAutospacing="0" w:after="390" w:afterAutospacing="0" w:line="390" w:lineRule="atLeast"/>
        <w:rPr>
          <w:ins w:id="76" w:author="Unknown"/>
          <w:rFonts w:ascii="Georgia" w:hAnsi="Georgia"/>
          <w:color w:val="111111"/>
        </w:rPr>
      </w:pPr>
      <w:ins w:id="77" w:author="Unknown">
        <w:r>
          <w:rPr>
            <w:rFonts w:ascii="Georgia" w:hAnsi="Georgia"/>
            <w:color w:val="111111"/>
          </w:rPr>
          <w:t>Cheers,</w:t>
        </w:r>
      </w:ins>
    </w:p>
    <w:p w:rsidR="008C1F15" w:rsidRDefault="008C1F15" w:rsidP="008C1F15">
      <w:pPr>
        <w:pBdr>
          <w:top w:val="dotted" w:sz="6" w:space="0" w:color="DDDDDD"/>
          <w:bottom w:val="dotted" w:sz="6" w:space="20" w:color="DDDDDD"/>
        </w:pBdr>
        <w:spacing w:line="390" w:lineRule="atLeast"/>
        <w:rPr>
          <w:ins w:id="78" w:author="Unknown"/>
          <w:rFonts w:ascii="Georgia" w:hAnsi="Georgia"/>
          <w:color w:val="111111"/>
        </w:rPr>
      </w:pPr>
      <w:ins w:id="79" w:author="Unknown">
        <w:r>
          <w:rPr>
            <w:rFonts w:ascii="Georgia" w:hAnsi="Georgia"/>
            <w:color w:val="111111"/>
          </w:rPr>
          <w:fldChar w:fldCharType="begin"/>
        </w:r>
        <w:r>
          <w:rPr>
            <w:rFonts w:ascii="Georgia" w:hAnsi="Georgia"/>
            <w:color w:val="111111"/>
          </w:rPr>
          <w:instrText xml:space="preserve"> HYPERLINK "http://www.thegeekstuff.com/2009/03/8-essential-vim-editor-navigation-fundamentals/" \l "comment-7014" \o "permalink to this comment" </w:instrText>
        </w:r>
        <w:r>
          <w:rPr>
            <w:rFonts w:ascii="Georgia" w:hAnsi="Georgia"/>
            <w:color w:val="111111"/>
          </w:rPr>
          <w:fldChar w:fldCharType="separate"/>
        </w:r>
        <w:r>
          <w:rPr>
            <w:rStyle w:val="Hyperlink"/>
            <w:rFonts w:ascii="Georgia" w:hAnsi="Georgia"/>
            <w:caps/>
            <w:color w:val="888888"/>
            <w:spacing w:val="15"/>
            <w:sz w:val="20"/>
            <w:szCs w:val="20"/>
          </w:rPr>
          <w:t>LINK</w:t>
        </w:r>
        <w:r>
          <w:rPr>
            <w:rFonts w:ascii="Georgia" w:hAnsi="Georgia"/>
            <w:color w:val="111111"/>
          </w:rPr>
          <w:fldChar w:fldCharType="end"/>
        </w:r>
      </w:ins>
    </w:p>
    <w:p w:rsidR="007D172B" w:rsidRDefault="007D172B"/>
    <w:sectPr w:rsidR="007D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2B45"/>
    <w:multiLevelType w:val="multilevel"/>
    <w:tmpl w:val="85FA4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663B7"/>
    <w:multiLevelType w:val="multilevel"/>
    <w:tmpl w:val="71D8F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73A74"/>
    <w:multiLevelType w:val="multilevel"/>
    <w:tmpl w:val="4E5A4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61941"/>
    <w:multiLevelType w:val="multilevel"/>
    <w:tmpl w:val="EB82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433072"/>
    <w:multiLevelType w:val="multilevel"/>
    <w:tmpl w:val="A3EC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CC112E"/>
    <w:multiLevelType w:val="multilevel"/>
    <w:tmpl w:val="63D44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C2159D"/>
    <w:multiLevelType w:val="multilevel"/>
    <w:tmpl w:val="CFC68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0E114A"/>
    <w:multiLevelType w:val="multilevel"/>
    <w:tmpl w:val="CC707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2F2404"/>
    <w:multiLevelType w:val="multilevel"/>
    <w:tmpl w:val="E43C7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C45D13"/>
    <w:multiLevelType w:val="multilevel"/>
    <w:tmpl w:val="DF788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991D4C"/>
    <w:multiLevelType w:val="multilevel"/>
    <w:tmpl w:val="463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897DAE"/>
    <w:multiLevelType w:val="multilevel"/>
    <w:tmpl w:val="8B54A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0"/>
  </w:num>
  <w:num w:numId="5">
    <w:abstractNumId w:val="6"/>
  </w:num>
  <w:num w:numId="6">
    <w:abstractNumId w:val="8"/>
  </w:num>
  <w:num w:numId="7">
    <w:abstractNumId w:val="9"/>
  </w:num>
  <w:num w:numId="8">
    <w:abstractNumId w:val="2"/>
  </w:num>
  <w:num w:numId="9">
    <w:abstractNumId w:val="5"/>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F15"/>
    <w:rsid w:val="007D172B"/>
    <w:rsid w:val="008C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1F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1F1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1F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1F15"/>
    <w:rPr>
      <w:i/>
      <w:iCs/>
    </w:rPr>
  </w:style>
  <w:style w:type="character" w:customStyle="1" w:styleId="apple-converted-space">
    <w:name w:val="apple-converted-space"/>
    <w:basedOn w:val="DefaultParagraphFont"/>
    <w:rsid w:val="008C1F15"/>
  </w:style>
  <w:style w:type="character" w:styleId="Hyperlink">
    <w:name w:val="Hyperlink"/>
    <w:basedOn w:val="DefaultParagraphFont"/>
    <w:uiPriority w:val="99"/>
    <w:semiHidden/>
    <w:unhideWhenUsed/>
    <w:rsid w:val="008C1F15"/>
    <w:rPr>
      <w:color w:val="0000FF"/>
      <w:u w:val="single"/>
    </w:rPr>
  </w:style>
  <w:style w:type="character" w:styleId="Strong">
    <w:name w:val="Strong"/>
    <w:basedOn w:val="DefaultParagraphFont"/>
    <w:uiPriority w:val="22"/>
    <w:qFormat/>
    <w:rsid w:val="008C1F15"/>
    <w:rPr>
      <w:b/>
      <w:bCs/>
    </w:rPr>
  </w:style>
  <w:style w:type="paragraph" w:styleId="HTMLPreformatted">
    <w:name w:val="HTML Preformatted"/>
    <w:basedOn w:val="Normal"/>
    <w:link w:val="HTMLPreformattedChar"/>
    <w:uiPriority w:val="99"/>
    <w:semiHidden/>
    <w:unhideWhenUsed/>
    <w:rsid w:val="008C1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F15"/>
    <w:rPr>
      <w:rFonts w:ascii="Courier New" w:eastAsia="Times New Roman" w:hAnsi="Courier New" w:cs="Courier New"/>
      <w:sz w:val="20"/>
      <w:szCs w:val="20"/>
    </w:rPr>
  </w:style>
  <w:style w:type="paragraph" w:customStyle="1" w:styleId="posttags">
    <w:name w:val="post_tags"/>
    <w:basedOn w:val="Normal"/>
    <w:rsid w:val="008C1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agsintro">
    <w:name w:val="post_tags_intro"/>
    <w:basedOn w:val="DefaultParagraphFont"/>
    <w:rsid w:val="008C1F15"/>
  </w:style>
  <w:style w:type="paragraph" w:customStyle="1" w:styleId="commentsintro">
    <w:name w:val="comments_intro"/>
    <w:basedOn w:val="Normal"/>
    <w:rsid w:val="008C1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cket">
    <w:name w:val="bracket"/>
    <w:basedOn w:val="DefaultParagraphFont"/>
    <w:rsid w:val="008C1F15"/>
  </w:style>
  <w:style w:type="character" w:customStyle="1" w:styleId="numcomments">
    <w:name w:val="num_comments"/>
    <w:basedOn w:val="DefaultParagraphFont"/>
    <w:rsid w:val="008C1F15"/>
  </w:style>
  <w:style w:type="character" w:customStyle="1" w:styleId="commentauthor">
    <w:name w:val="comment_author"/>
    <w:basedOn w:val="DefaultParagraphFont"/>
    <w:rsid w:val="008C1F15"/>
  </w:style>
  <w:style w:type="character" w:customStyle="1" w:styleId="commentdate">
    <w:name w:val="comment_date"/>
    <w:basedOn w:val="DefaultParagraphFont"/>
    <w:rsid w:val="008C1F15"/>
  </w:style>
  <w:style w:type="paragraph" w:styleId="BalloonText">
    <w:name w:val="Balloon Text"/>
    <w:basedOn w:val="Normal"/>
    <w:link w:val="BalloonTextChar"/>
    <w:uiPriority w:val="99"/>
    <w:semiHidden/>
    <w:unhideWhenUsed/>
    <w:rsid w:val="008C1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1F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1F1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1F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1F15"/>
    <w:rPr>
      <w:i/>
      <w:iCs/>
    </w:rPr>
  </w:style>
  <w:style w:type="character" w:customStyle="1" w:styleId="apple-converted-space">
    <w:name w:val="apple-converted-space"/>
    <w:basedOn w:val="DefaultParagraphFont"/>
    <w:rsid w:val="008C1F15"/>
  </w:style>
  <w:style w:type="character" w:styleId="Hyperlink">
    <w:name w:val="Hyperlink"/>
    <w:basedOn w:val="DefaultParagraphFont"/>
    <w:uiPriority w:val="99"/>
    <w:semiHidden/>
    <w:unhideWhenUsed/>
    <w:rsid w:val="008C1F15"/>
    <w:rPr>
      <w:color w:val="0000FF"/>
      <w:u w:val="single"/>
    </w:rPr>
  </w:style>
  <w:style w:type="character" w:styleId="Strong">
    <w:name w:val="Strong"/>
    <w:basedOn w:val="DefaultParagraphFont"/>
    <w:uiPriority w:val="22"/>
    <w:qFormat/>
    <w:rsid w:val="008C1F15"/>
    <w:rPr>
      <w:b/>
      <w:bCs/>
    </w:rPr>
  </w:style>
  <w:style w:type="paragraph" w:styleId="HTMLPreformatted">
    <w:name w:val="HTML Preformatted"/>
    <w:basedOn w:val="Normal"/>
    <w:link w:val="HTMLPreformattedChar"/>
    <w:uiPriority w:val="99"/>
    <w:semiHidden/>
    <w:unhideWhenUsed/>
    <w:rsid w:val="008C1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F15"/>
    <w:rPr>
      <w:rFonts w:ascii="Courier New" w:eastAsia="Times New Roman" w:hAnsi="Courier New" w:cs="Courier New"/>
      <w:sz w:val="20"/>
      <w:szCs w:val="20"/>
    </w:rPr>
  </w:style>
  <w:style w:type="paragraph" w:customStyle="1" w:styleId="posttags">
    <w:name w:val="post_tags"/>
    <w:basedOn w:val="Normal"/>
    <w:rsid w:val="008C1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agsintro">
    <w:name w:val="post_tags_intro"/>
    <w:basedOn w:val="DefaultParagraphFont"/>
    <w:rsid w:val="008C1F15"/>
  </w:style>
  <w:style w:type="paragraph" w:customStyle="1" w:styleId="commentsintro">
    <w:name w:val="comments_intro"/>
    <w:basedOn w:val="Normal"/>
    <w:rsid w:val="008C1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cket">
    <w:name w:val="bracket"/>
    <w:basedOn w:val="DefaultParagraphFont"/>
    <w:rsid w:val="008C1F15"/>
  </w:style>
  <w:style w:type="character" w:customStyle="1" w:styleId="numcomments">
    <w:name w:val="num_comments"/>
    <w:basedOn w:val="DefaultParagraphFont"/>
    <w:rsid w:val="008C1F15"/>
  </w:style>
  <w:style w:type="character" w:customStyle="1" w:styleId="commentauthor">
    <w:name w:val="comment_author"/>
    <w:basedOn w:val="DefaultParagraphFont"/>
    <w:rsid w:val="008C1F15"/>
  </w:style>
  <w:style w:type="character" w:customStyle="1" w:styleId="commentdate">
    <w:name w:val="comment_date"/>
    <w:basedOn w:val="DefaultParagraphFont"/>
    <w:rsid w:val="008C1F15"/>
  </w:style>
  <w:style w:type="paragraph" w:styleId="BalloonText">
    <w:name w:val="Balloon Text"/>
    <w:basedOn w:val="Normal"/>
    <w:link w:val="BalloonTextChar"/>
    <w:uiPriority w:val="99"/>
    <w:semiHidden/>
    <w:unhideWhenUsed/>
    <w:rsid w:val="008C1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937949">
      <w:bodyDiv w:val="1"/>
      <w:marLeft w:val="0"/>
      <w:marRight w:val="0"/>
      <w:marTop w:val="0"/>
      <w:marBottom w:val="0"/>
      <w:divBdr>
        <w:top w:val="none" w:sz="0" w:space="0" w:color="auto"/>
        <w:left w:val="none" w:sz="0" w:space="0" w:color="auto"/>
        <w:bottom w:val="none" w:sz="0" w:space="0" w:color="auto"/>
        <w:right w:val="none" w:sz="0" w:space="0" w:color="auto"/>
      </w:divBdr>
    </w:div>
    <w:div w:id="2007246104">
      <w:bodyDiv w:val="1"/>
      <w:marLeft w:val="0"/>
      <w:marRight w:val="0"/>
      <w:marTop w:val="0"/>
      <w:marBottom w:val="0"/>
      <w:divBdr>
        <w:top w:val="none" w:sz="0" w:space="0" w:color="auto"/>
        <w:left w:val="none" w:sz="0" w:space="0" w:color="auto"/>
        <w:bottom w:val="none" w:sz="0" w:space="0" w:color="auto"/>
        <w:right w:val="none" w:sz="0" w:space="0" w:color="auto"/>
      </w:divBdr>
      <w:divsChild>
        <w:div w:id="1859078606">
          <w:marLeft w:val="0"/>
          <w:marRight w:val="0"/>
          <w:marTop w:val="0"/>
          <w:marBottom w:val="0"/>
          <w:divBdr>
            <w:top w:val="none" w:sz="0" w:space="20" w:color="auto"/>
            <w:left w:val="none" w:sz="0" w:space="0" w:color="auto"/>
            <w:bottom w:val="none" w:sz="0" w:space="0" w:color="auto"/>
            <w:right w:val="none" w:sz="0" w:space="0" w:color="auto"/>
          </w:divBdr>
          <w:divsChild>
            <w:div w:id="2046438586">
              <w:marLeft w:val="0"/>
              <w:marRight w:val="0"/>
              <w:marTop w:val="0"/>
              <w:marBottom w:val="0"/>
              <w:divBdr>
                <w:top w:val="none" w:sz="0" w:space="0" w:color="auto"/>
                <w:left w:val="none" w:sz="0" w:space="0" w:color="auto"/>
                <w:bottom w:val="none" w:sz="0" w:space="0" w:color="auto"/>
                <w:right w:val="none" w:sz="0" w:space="0" w:color="auto"/>
              </w:divBdr>
              <w:divsChild>
                <w:div w:id="1164127256">
                  <w:marLeft w:val="0"/>
                  <w:marRight w:val="0"/>
                  <w:marTop w:val="105"/>
                  <w:marBottom w:val="45"/>
                  <w:divBdr>
                    <w:top w:val="none" w:sz="0" w:space="0" w:color="auto"/>
                    <w:left w:val="none" w:sz="0" w:space="0" w:color="auto"/>
                    <w:bottom w:val="none" w:sz="0" w:space="0" w:color="auto"/>
                    <w:right w:val="none" w:sz="0" w:space="0" w:color="auto"/>
                  </w:divBdr>
                  <w:divsChild>
                    <w:div w:id="11824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2251">
          <w:marLeft w:val="0"/>
          <w:marRight w:val="0"/>
          <w:marTop w:val="780"/>
          <w:marBottom w:val="0"/>
          <w:divBdr>
            <w:top w:val="none" w:sz="0" w:space="0" w:color="auto"/>
            <w:left w:val="none" w:sz="0" w:space="0" w:color="auto"/>
            <w:bottom w:val="none" w:sz="0" w:space="0" w:color="auto"/>
            <w:right w:val="none" w:sz="0" w:space="0" w:color="auto"/>
          </w:divBdr>
          <w:divsChild>
            <w:div w:id="389770111">
              <w:marLeft w:val="0"/>
              <w:marRight w:val="0"/>
              <w:marTop w:val="0"/>
              <w:marBottom w:val="195"/>
              <w:divBdr>
                <w:top w:val="none" w:sz="0" w:space="0" w:color="auto"/>
                <w:left w:val="none" w:sz="0" w:space="0" w:color="auto"/>
                <w:bottom w:val="none" w:sz="0" w:space="0" w:color="auto"/>
                <w:right w:val="none" w:sz="0" w:space="0" w:color="auto"/>
              </w:divBdr>
            </w:div>
            <w:div w:id="422530699">
              <w:marLeft w:val="0"/>
              <w:marRight w:val="0"/>
              <w:marTop w:val="0"/>
              <w:marBottom w:val="0"/>
              <w:divBdr>
                <w:top w:val="none" w:sz="0" w:space="0" w:color="auto"/>
                <w:left w:val="none" w:sz="0" w:space="0" w:color="auto"/>
                <w:bottom w:val="none" w:sz="0" w:space="0" w:color="auto"/>
                <w:right w:val="none" w:sz="0" w:space="0" w:color="auto"/>
              </w:divBdr>
            </w:div>
            <w:div w:id="12824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hegeekstuff.com/linux-101-hacks-ebook/" TargetMode="External"/><Relationship Id="rId18" Type="http://schemas.openxmlformats.org/officeDocument/2006/relationships/hyperlink" Target="http://www.thegeekstuff.com/2011/06/iptables-rules-examples/"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www.thegeekstuff.com/vim-101-hacks-ebook/" TargetMode="External"/><Relationship Id="rId12" Type="http://schemas.openxmlformats.org/officeDocument/2006/relationships/hyperlink" Target="http://www.thegeekstuff.com/2009/03/15-practical-linux-find-command-examples/" TargetMode="External"/><Relationship Id="rId17" Type="http://schemas.openxmlformats.org/officeDocument/2006/relationships/hyperlink" Target="http://www.thegeekstuff.com/2009/03/8-essential-vim-editor-navigation-fundamental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thegeekstuff.com/2009/10/unix-sed-tutorial-advanced-sed-substitution-examples/" TargetMode="External"/><Relationship Id="rId20" Type="http://schemas.openxmlformats.org/officeDocument/2006/relationships/hyperlink" Target="http://www.thegeekstuff.com/bash-101-hacks-ebook/" TargetMode="External"/><Relationship Id="rId1" Type="http://schemas.openxmlformats.org/officeDocument/2006/relationships/numbering" Target="numbering.xml"/><Relationship Id="rId6" Type="http://schemas.openxmlformats.org/officeDocument/2006/relationships/hyperlink" Target="http://www.thegeekstuff.com/tag/vi-vim-tips-and-tricks/" TargetMode="External"/><Relationship Id="rId11" Type="http://schemas.openxmlformats.org/officeDocument/2006/relationships/hyperlink" Target="http://www.thegeekstuff.com/2011/12/linux-performance-monitoring-tools/" TargetMode="External"/><Relationship Id="rId24" Type="http://schemas.openxmlformats.org/officeDocument/2006/relationships/hyperlink" Target="http://www.thegeekstuff.com/nagios-core-ebook/" TargetMode="External"/><Relationship Id="rId5" Type="http://schemas.openxmlformats.org/officeDocument/2006/relationships/webSettings" Target="webSettings.xml"/><Relationship Id="rId15" Type="http://schemas.openxmlformats.org/officeDocument/2006/relationships/hyperlink" Target="http://www.thegeekstuff.com/2010/01/awk-introduction-tutorial-7-awk-print-examples/"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thegeekstuff.com/2010/11/50-linux-commands/" TargetMode="External"/><Relationship Id="rId19" Type="http://schemas.openxmlformats.org/officeDocument/2006/relationships/hyperlink" Target="http://www.thegeekstuff.com/2008/08/turbocharge-putty-with-12-powerful-add-ons-software-for-geeks-3/" TargetMode="External"/><Relationship Id="rId4" Type="http://schemas.openxmlformats.org/officeDocument/2006/relationships/settings" Target="settings.xml"/><Relationship Id="rId9" Type="http://schemas.openxmlformats.org/officeDocument/2006/relationships/hyperlink" Target="http://www.thegeekstuff.com/2010/12/50-unix-linux-sysadmin-tutorials/" TargetMode="External"/><Relationship Id="rId14" Type="http://schemas.openxmlformats.org/officeDocument/2006/relationships/image" Target="media/image2.png"/><Relationship Id="rId22" Type="http://schemas.openxmlformats.org/officeDocument/2006/relationships/hyperlink" Target="http://www.thegeekstuff.com/sed-awk-101-hacks-eboo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1</cp:revision>
  <dcterms:created xsi:type="dcterms:W3CDTF">2015-07-02T17:22:00Z</dcterms:created>
  <dcterms:modified xsi:type="dcterms:W3CDTF">2015-07-02T17:23:00Z</dcterms:modified>
</cp:coreProperties>
</file>